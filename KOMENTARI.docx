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59E4A9" w14:textId="77777777" w:rsidR="0033007A" w:rsidRDefault="0033007A">
      <w:pPr>
        <w:spacing w:line="254" w:lineRule="auto"/>
        <w:jc w:val="both"/>
      </w:pPr>
      <w:bookmarkStart w:id="0" w:name="Uvod"/>
      <w:bookmarkStart w:id="1" w:name="_bookmark0"/>
      <w:bookmarkStart w:id="2" w:name="Šta_je_privatnost?"/>
      <w:bookmarkStart w:id="3" w:name="_bookmark1"/>
      <w:bookmarkStart w:id="4" w:name="Privatnost_na_Internetu"/>
      <w:bookmarkStart w:id="5" w:name="_bookmark2"/>
      <w:bookmarkStart w:id="6" w:name="Percepcija_privatnosti"/>
      <w:bookmarkStart w:id="7" w:name="_bookmark3"/>
      <w:bookmarkEnd w:id="0"/>
      <w:bookmarkEnd w:id="1"/>
      <w:bookmarkEnd w:id="2"/>
      <w:bookmarkEnd w:id="3"/>
      <w:bookmarkEnd w:id="4"/>
      <w:bookmarkEnd w:id="5"/>
      <w:bookmarkEnd w:id="6"/>
      <w:bookmarkEnd w:id="7"/>
    </w:p>
    <w:p w14:paraId="45BB8CCD" w14:textId="77777777" w:rsidR="00EC04DE" w:rsidRPr="00EC04DE" w:rsidRDefault="00EC04DE" w:rsidP="00EC04DE"/>
    <w:p w14:paraId="1B4FCF15" w14:textId="77777777" w:rsidR="00EC04DE" w:rsidRPr="00EC04DE" w:rsidRDefault="00EC04DE" w:rsidP="00EC04DE"/>
    <w:p w14:paraId="1BDDD2F2" w14:textId="77777777" w:rsidR="00EC04DE" w:rsidRDefault="00EC04DE" w:rsidP="00EC04DE"/>
    <w:p w14:paraId="13A0EC8E" w14:textId="4ED6E01F" w:rsidR="00EC04DE" w:rsidRDefault="00EC04DE" w:rsidP="00EC04DE">
      <w:pPr>
        <w:tabs>
          <w:tab w:val="left" w:pos="3820"/>
        </w:tabs>
      </w:pPr>
      <w:r>
        <w:tab/>
      </w:r>
    </w:p>
    <w:p w14:paraId="403D31B9" w14:textId="1F9FC1B4" w:rsidR="00EC04DE" w:rsidRPr="00EC04DE" w:rsidRDefault="00EC04DE" w:rsidP="00EC04DE">
      <w:pPr>
        <w:tabs>
          <w:tab w:val="left" w:pos="3820"/>
        </w:tabs>
        <w:sectPr w:rsidR="00EC04DE" w:rsidRPr="00EC04DE">
          <w:footerReference w:type="default" r:id="rId7"/>
          <w:pgSz w:w="11910" w:h="16840"/>
          <w:pgMar w:top="1580" w:right="1680" w:bottom="1980" w:left="1680" w:header="0" w:footer="1795" w:gutter="0"/>
          <w:cols w:space="720"/>
        </w:sectPr>
      </w:pPr>
      <w:r>
        <w:tab/>
      </w:r>
    </w:p>
    <w:p w14:paraId="06A96D63" w14:textId="77777777" w:rsidR="0033007A" w:rsidRDefault="0033007A">
      <w:pPr>
        <w:pStyle w:val="BodyText"/>
        <w:rPr>
          <w:sz w:val="20"/>
        </w:rPr>
      </w:pPr>
    </w:p>
    <w:p w14:paraId="2CD62703" w14:textId="77777777" w:rsidR="0033007A" w:rsidRDefault="0033007A">
      <w:pPr>
        <w:pStyle w:val="BodyText"/>
        <w:rPr>
          <w:sz w:val="20"/>
        </w:rPr>
      </w:pPr>
    </w:p>
    <w:p w14:paraId="2EA372D6" w14:textId="77777777" w:rsidR="0033007A" w:rsidRDefault="0033007A">
      <w:pPr>
        <w:pStyle w:val="BodyText"/>
        <w:rPr>
          <w:sz w:val="20"/>
        </w:rPr>
      </w:pPr>
    </w:p>
    <w:p w14:paraId="79964C2C" w14:textId="286C4B21" w:rsidR="0033007A" w:rsidRDefault="000B70A6">
      <w:pPr>
        <w:pStyle w:val="BodyText"/>
        <w:spacing w:line="254" w:lineRule="auto"/>
        <w:ind w:left="1314" w:right="1351"/>
        <w:jc w:val="both"/>
      </w:pPr>
      <w:r>
        <w:rPr>
          <w:w w:val="110"/>
        </w:rPr>
        <w:t>.</w:t>
      </w:r>
    </w:p>
    <w:p w14:paraId="15F53577" w14:textId="77777777" w:rsidR="0033007A" w:rsidRDefault="0033007A">
      <w:pPr>
        <w:pStyle w:val="BodyText"/>
        <w:spacing w:before="9"/>
        <w:rPr>
          <w:sz w:val="27"/>
        </w:rPr>
      </w:pPr>
    </w:p>
    <w:p w14:paraId="7B10C4E8" w14:textId="77777777" w:rsidR="0033007A" w:rsidRDefault="000B70A6">
      <w:pPr>
        <w:pStyle w:val="Heading1"/>
        <w:numPr>
          <w:ilvl w:val="0"/>
          <w:numId w:val="1"/>
        </w:numPr>
        <w:tabs>
          <w:tab w:val="left" w:pos="1787"/>
          <w:tab w:val="left" w:pos="1788"/>
        </w:tabs>
        <w:spacing w:before="1"/>
        <w:ind w:firstLine="0"/>
      </w:pPr>
      <w:bookmarkStart w:id="8" w:name="Država_i_privatnost(promeniti_naslov)"/>
      <w:bookmarkStart w:id="9" w:name="_bookmark4"/>
      <w:bookmarkEnd w:id="8"/>
      <w:bookmarkEnd w:id="9"/>
      <w:proofErr w:type="spellStart"/>
      <w:r>
        <w:rPr>
          <w:spacing w:val="-1"/>
          <w:w w:val="97"/>
        </w:rPr>
        <w:t>D</w:t>
      </w:r>
      <w:r>
        <w:rPr>
          <w:spacing w:val="-9"/>
          <w:w w:val="97"/>
        </w:rPr>
        <w:t>r</w:t>
      </w:r>
      <w:r>
        <w:rPr>
          <w:spacing w:val="-149"/>
          <w:w w:val="112"/>
        </w:rPr>
        <w:t>ˇ</w:t>
      </w:r>
      <w:r>
        <w:rPr>
          <w:spacing w:val="-1"/>
          <w:w w:val="94"/>
        </w:rPr>
        <w:t>z</w:t>
      </w:r>
      <w:r>
        <w:rPr>
          <w:spacing w:val="-9"/>
          <w:w w:val="94"/>
        </w:rPr>
        <w:t>a</w:t>
      </w:r>
      <w:r>
        <w:rPr>
          <w:spacing w:val="-18"/>
          <w:w w:val="104"/>
        </w:rPr>
        <w:t>v</w:t>
      </w:r>
      <w:r>
        <w:rPr>
          <w:w w:val="94"/>
        </w:rPr>
        <w:t>a</w:t>
      </w:r>
      <w:proofErr w:type="spellEnd"/>
      <w:r>
        <w:rPr>
          <w:spacing w:val="34"/>
        </w:rPr>
        <w:t xml:space="preserve"> </w:t>
      </w:r>
      <w:proofErr w:type="spellStart"/>
      <w:r>
        <w:rPr>
          <w:w w:val="88"/>
        </w:rPr>
        <w:t>i</w:t>
      </w:r>
      <w:proofErr w:type="spellEnd"/>
      <w:r>
        <w:rPr>
          <w:spacing w:val="34"/>
        </w:rPr>
        <w:t xml:space="preserve"> </w:t>
      </w:r>
      <w:proofErr w:type="spellStart"/>
      <w:proofErr w:type="gramStart"/>
      <w:r>
        <w:rPr>
          <w:w w:val="94"/>
        </w:rPr>
        <w:t>pri</w:t>
      </w:r>
      <w:r>
        <w:rPr>
          <w:spacing w:val="-18"/>
          <w:w w:val="94"/>
        </w:rPr>
        <w:t>v</w:t>
      </w:r>
      <w:r>
        <w:rPr>
          <w:spacing w:val="-1"/>
          <w:w w:val="95"/>
        </w:rPr>
        <w:t>atnost</w:t>
      </w:r>
      <w:proofErr w:type="spellEnd"/>
      <w:r>
        <w:rPr>
          <w:spacing w:val="-1"/>
          <w:w w:val="95"/>
        </w:rPr>
        <w:t>(</w:t>
      </w:r>
      <w:proofErr w:type="spellStart"/>
      <w:proofErr w:type="gramEnd"/>
      <w:r>
        <w:rPr>
          <w:color w:val="FF0000"/>
          <w:w w:val="92"/>
        </w:rPr>
        <w:t>promeniti</w:t>
      </w:r>
      <w:proofErr w:type="spellEnd"/>
      <w:r>
        <w:rPr>
          <w:color w:val="FF0000"/>
          <w:spacing w:val="34"/>
        </w:rPr>
        <w:t xml:space="preserve"> </w:t>
      </w:r>
      <w:proofErr w:type="spellStart"/>
      <w:r>
        <w:rPr>
          <w:color w:val="FF0000"/>
          <w:spacing w:val="-1"/>
          <w:w w:val="90"/>
        </w:rPr>
        <w:t>nasl</w:t>
      </w:r>
      <w:r>
        <w:rPr>
          <w:color w:val="FF0000"/>
          <w:spacing w:val="-9"/>
          <w:w w:val="90"/>
        </w:rPr>
        <w:t>o</w:t>
      </w:r>
      <w:r>
        <w:rPr>
          <w:color w:val="FF0000"/>
          <w:w w:val="104"/>
        </w:rPr>
        <w:t>v</w:t>
      </w:r>
      <w:proofErr w:type="spellEnd"/>
      <w:r>
        <w:rPr>
          <w:w w:val="98"/>
        </w:rPr>
        <w:t>)</w:t>
      </w:r>
    </w:p>
    <w:p w14:paraId="4D5EFEB4" w14:textId="330FEC8E" w:rsidR="0033007A" w:rsidDel="00215614" w:rsidRDefault="008F5184">
      <w:pPr>
        <w:pStyle w:val="BodyText"/>
        <w:spacing w:before="167" w:line="254" w:lineRule="auto"/>
        <w:ind w:left="1314" w:right="1350" w:firstLine="276"/>
        <w:jc w:val="both"/>
        <w:rPr>
          <w:del w:id="10" w:author="Marija" w:date="2019-04-03T22:49:00Z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503304608" behindDoc="1" locked="0" layoutInCell="1" allowOverlap="1" wp14:anchorId="42FA166E" wp14:editId="05DE0FC7">
                <wp:simplePos x="0" y="0"/>
                <wp:positionH relativeFrom="page">
                  <wp:posOffset>2625090</wp:posOffset>
                </wp:positionH>
                <wp:positionV relativeFrom="paragraph">
                  <wp:posOffset>570230</wp:posOffset>
                </wp:positionV>
                <wp:extent cx="35560" cy="0"/>
                <wp:effectExtent l="5715" t="10160" r="6350" b="8890"/>
                <wp:wrapNone/>
                <wp:docPr id="43" name="Lin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5560" cy="0"/>
                        </a:xfrm>
                        <a:prstGeom prst="line">
                          <a:avLst/>
                        </a:prstGeom>
                        <a:noFill/>
                        <a:ln w="490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AFFF922" id="Line 43" o:spid="_x0000_s1026" style="position:absolute;z-index:-11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06.7pt,44.9pt" to="209.5pt,4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" strokeweight=".1362mm"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503304632" behindDoc="1" locked="0" layoutInCell="1" allowOverlap="1" wp14:anchorId="0F3B4857" wp14:editId="61164745">
                <wp:simplePos x="0" y="0"/>
                <wp:positionH relativeFrom="page">
                  <wp:posOffset>2088515</wp:posOffset>
                </wp:positionH>
                <wp:positionV relativeFrom="paragraph">
                  <wp:posOffset>848360</wp:posOffset>
                </wp:positionV>
                <wp:extent cx="34925" cy="0"/>
                <wp:effectExtent l="12065" t="12065" r="10160" b="6985"/>
                <wp:wrapNone/>
                <wp:docPr id="42" name="Lin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925" cy="0"/>
                        </a:xfrm>
                        <a:prstGeom prst="line">
                          <a:avLst/>
                        </a:prstGeom>
                        <a:noFill/>
                        <a:ln w="490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F6A4F82" id="Line 42" o:spid="_x0000_s1026" style="position:absolute;z-index:-11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64.45pt,66.8pt" to="167.2pt,6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" strokeweight=".1362mm">
                <w10:wrap anchorx="page"/>
              </v:line>
            </w:pict>
          </mc:Fallback>
        </mc:AlternateContent>
      </w:r>
      <w:proofErr w:type="spellStart"/>
      <w:r w:rsidR="00215614">
        <w:rPr>
          <w:w w:val="110"/>
        </w:rPr>
        <w:t>Međutim</w:t>
      </w:r>
      <w:proofErr w:type="spellEnd"/>
      <w:r w:rsidR="00215614">
        <w:rPr>
          <w:w w:val="110"/>
        </w:rPr>
        <w:t xml:space="preserve">, </w:t>
      </w:r>
      <w:proofErr w:type="spellStart"/>
      <w:r w:rsidR="00215614">
        <w:rPr>
          <w:w w:val="110"/>
        </w:rPr>
        <w:t>privatnost</w:t>
      </w:r>
      <w:proofErr w:type="spellEnd"/>
      <w:r w:rsidR="00215614">
        <w:rPr>
          <w:w w:val="110"/>
        </w:rPr>
        <w:t xml:space="preserve"> </w:t>
      </w:r>
      <w:proofErr w:type="spellStart"/>
      <w:r w:rsidR="00215614">
        <w:rPr>
          <w:w w:val="110"/>
        </w:rPr>
        <w:t>na</w:t>
      </w:r>
      <w:proofErr w:type="spellEnd"/>
      <w:r w:rsidR="00215614">
        <w:rPr>
          <w:w w:val="110"/>
        </w:rPr>
        <w:t xml:space="preserve"> </w:t>
      </w:r>
      <w:proofErr w:type="spellStart"/>
      <w:r w:rsidR="00215614">
        <w:rPr>
          <w:w w:val="110"/>
        </w:rPr>
        <w:t>internetu</w:t>
      </w:r>
      <w:proofErr w:type="spellEnd"/>
      <w:r w:rsidR="00215614">
        <w:rPr>
          <w:w w:val="110"/>
        </w:rPr>
        <w:t xml:space="preserve"> </w:t>
      </w:r>
      <w:proofErr w:type="spellStart"/>
      <w:r w:rsidR="00215614">
        <w:rPr>
          <w:w w:val="110"/>
        </w:rPr>
        <w:t>nije</w:t>
      </w:r>
      <w:proofErr w:type="spellEnd"/>
      <w:r w:rsidR="00215614">
        <w:rPr>
          <w:w w:val="110"/>
        </w:rPr>
        <w:t xml:space="preserve"> </w:t>
      </w:r>
      <w:proofErr w:type="spellStart"/>
      <w:r w:rsidR="00215614">
        <w:rPr>
          <w:w w:val="110"/>
        </w:rPr>
        <w:t>samo</w:t>
      </w:r>
      <w:proofErr w:type="spellEnd"/>
      <w:r w:rsidR="00215614">
        <w:rPr>
          <w:w w:val="110"/>
        </w:rPr>
        <w:t xml:space="preserve"> </w:t>
      </w:r>
      <w:proofErr w:type="spellStart"/>
      <w:r w:rsidR="00215614">
        <w:rPr>
          <w:w w:val="110"/>
        </w:rPr>
        <w:t>lični</w:t>
      </w:r>
      <w:proofErr w:type="spellEnd"/>
      <w:r w:rsidR="00215614">
        <w:rPr>
          <w:w w:val="110"/>
        </w:rPr>
        <w:t xml:space="preserve"> problem </w:t>
      </w:r>
      <w:proofErr w:type="spellStart"/>
      <w:r w:rsidR="00215614">
        <w:rPr>
          <w:w w:val="110"/>
        </w:rPr>
        <w:t>pojedinca</w:t>
      </w:r>
      <w:proofErr w:type="spellEnd"/>
      <w:r w:rsidR="00215614">
        <w:rPr>
          <w:w w:val="110"/>
        </w:rPr>
        <w:t xml:space="preserve">, </w:t>
      </w:r>
      <w:proofErr w:type="spellStart"/>
      <w:r w:rsidR="00215614">
        <w:rPr>
          <w:w w:val="110"/>
        </w:rPr>
        <w:t>već</w:t>
      </w:r>
      <w:proofErr w:type="spellEnd"/>
      <w:r w:rsidR="00215614">
        <w:rPr>
          <w:w w:val="110"/>
        </w:rPr>
        <w:t xml:space="preserve"> </w:t>
      </w:r>
      <w:proofErr w:type="spellStart"/>
      <w:r w:rsidR="00215614">
        <w:rPr>
          <w:w w:val="110"/>
        </w:rPr>
        <w:t>ima</w:t>
      </w:r>
      <w:proofErr w:type="spellEnd"/>
      <w:r w:rsidR="00215614">
        <w:rPr>
          <w:w w:val="110"/>
        </w:rPr>
        <w:t xml:space="preserve"> </w:t>
      </w:r>
      <w:proofErr w:type="spellStart"/>
      <w:r w:rsidR="00215614">
        <w:rPr>
          <w:w w:val="110"/>
        </w:rPr>
        <w:t>daleko</w:t>
      </w:r>
      <w:proofErr w:type="spellEnd"/>
      <w:r w:rsidR="00215614">
        <w:rPr>
          <w:w w:val="110"/>
        </w:rPr>
        <w:t xml:space="preserve"> </w:t>
      </w:r>
      <w:proofErr w:type="spellStart"/>
      <w:r w:rsidR="00215614">
        <w:rPr>
          <w:w w:val="110"/>
        </w:rPr>
        <w:t>šire</w:t>
      </w:r>
      <w:proofErr w:type="spellEnd"/>
      <w:r w:rsidR="00215614">
        <w:rPr>
          <w:w w:val="110"/>
        </w:rPr>
        <w:t xml:space="preserve"> </w:t>
      </w:r>
      <w:proofErr w:type="spellStart"/>
      <w:r w:rsidR="00215614">
        <w:rPr>
          <w:w w:val="110"/>
        </w:rPr>
        <w:t>razmere</w:t>
      </w:r>
      <w:proofErr w:type="spellEnd"/>
      <w:r w:rsidR="00215614">
        <w:rPr>
          <w:w w:val="110"/>
        </w:rPr>
        <w:t xml:space="preserve"> </w:t>
      </w:r>
      <w:proofErr w:type="spellStart"/>
      <w:r w:rsidR="00215614">
        <w:rPr>
          <w:w w:val="110"/>
        </w:rPr>
        <w:t>koji</w:t>
      </w:r>
      <w:proofErr w:type="spellEnd"/>
      <w:r w:rsidR="00215614">
        <w:rPr>
          <w:w w:val="110"/>
        </w:rPr>
        <w:t xml:space="preserve"> </w:t>
      </w:r>
      <w:proofErr w:type="spellStart"/>
      <w:r w:rsidR="00215614">
        <w:rPr>
          <w:w w:val="110"/>
        </w:rPr>
        <w:t>dostižu</w:t>
      </w:r>
      <w:proofErr w:type="spellEnd"/>
      <w:r w:rsidR="00215614">
        <w:rPr>
          <w:w w:val="110"/>
        </w:rPr>
        <w:t xml:space="preserve"> </w:t>
      </w:r>
      <w:proofErr w:type="spellStart"/>
      <w:r w:rsidR="00215614">
        <w:rPr>
          <w:w w:val="110"/>
        </w:rPr>
        <w:t>i</w:t>
      </w:r>
      <w:proofErr w:type="spellEnd"/>
      <w:r w:rsidR="00215614">
        <w:rPr>
          <w:w w:val="110"/>
        </w:rPr>
        <w:t xml:space="preserve"> </w:t>
      </w:r>
      <w:proofErr w:type="spellStart"/>
      <w:r w:rsidR="00215614">
        <w:rPr>
          <w:w w:val="110"/>
        </w:rPr>
        <w:t>nivo</w:t>
      </w:r>
      <w:proofErr w:type="spellEnd"/>
      <w:r w:rsidR="00215614">
        <w:rPr>
          <w:w w:val="110"/>
        </w:rPr>
        <w:t xml:space="preserve"> same </w:t>
      </w:r>
      <w:proofErr w:type="spellStart"/>
      <w:r w:rsidR="00215614">
        <w:rPr>
          <w:w w:val="110"/>
        </w:rPr>
        <w:t>države</w:t>
      </w:r>
      <w:proofErr w:type="spellEnd"/>
      <w:r w:rsidR="00215614">
        <w:rPr>
          <w:w w:val="110"/>
        </w:rPr>
        <w:t xml:space="preserve">. </w:t>
      </w:r>
      <w:proofErr w:type="spellStart"/>
      <w:r w:rsidR="00215614">
        <w:rPr>
          <w:w w:val="110"/>
        </w:rPr>
        <w:t>Stoga</w:t>
      </w:r>
      <w:proofErr w:type="spellEnd"/>
      <w:r w:rsidR="00215614">
        <w:rPr>
          <w:w w:val="110"/>
        </w:rPr>
        <w:t xml:space="preserve">, </w:t>
      </w:r>
      <w:proofErr w:type="spellStart"/>
      <w:r w:rsidR="00215614">
        <w:rPr>
          <w:w w:val="110"/>
        </w:rPr>
        <w:t>k</w:t>
      </w:r>
      <w:r w:rsidR="000B70A6">
        <w:rPr>
          <w:w w:val="110"/>
        </w:rPr>
        <w:t>ada</w:t>
      </w:r>
      <w:proofErr w:type="spellEnd"/>
      <w:r w:rsidR="000B70A6">
        <w:rPr>
          <w:w w:val="110"/>
        </w:rPr>
        <w:t xml:space="preserve"> se </w:t>
      </w:r>
      <w:proofErr w:type="spellStart"/>
      <w:r w:rsidR="000B70A6">
        <w:rPr>
          <w:spacing w:val="-3"/>
          <w:w w:val="110"/>
        </w:rPr>
        <w:t>govori</w:t>
      </w:r>
      <w:proofErr w:type="spellEnd"/>
      <w:r w:rsidR="000B70A6">
        <w:rPr>
          <w:spacing w:val="-3"/>
          <w:w w:val="110"/>
        </w:rPr>
        <w:t xml:space="preserve"> </w:t>
      </w:r>
      <w:r w:rsidR="000B70A6">
        <w:rPr>
          <w:w w:val="110"/>
        </w:rPr>
        <w:t xml:space="preserve">o </w:t>
      </w:r>
      <w:proofErr w:type="spellStart"/>
      <w:r w:rsidR="000B70A6">
        <w:rPr>
          <w:w w:val="110"/>
        </w:rPr>
        <w:t>privatnosti</w:t>
      </w:r>
      <w:proofErr w:type="spellEnd"/>
      <w:r w:rsidR="000B70A6">
        <w:rPr>
          <w:w w:val="110"/>
        </w:rPr>
        <w:t xml:space="preserve"> </w:t>
      </w:r>
      <w:proofErr w:type="spellStart"/>
      <w:r w:rsidR="000B70A6">
        <w:rPr>
          <w:w w:val="110"/>
        </w:rPr>
        <w:t>na</w:t>
      </w:r>
      <w:proofErr w:type="spellEnd"/>
      <w:r w:rsidR="000B70A6">
        <w:rPr>
          <w:w w:val="110"/>
        </w:rPr>
        <w:t xml:space="preserve"> </w:t>
      </w:r>
      <w:proofErr w:type="spellStart"/>
      <w:r w:rsidR="000B70A6">
        <w:rPr>
          <w:w w:val="110"/>
        </w:rPr>
        <w:t>internetu</w:t>
      </w:r>
      <w:proofErr w:type="spellEnd"/>
      <w:r w:rsidR="000B70A6">
        <w:rPr>
          <w:w w:val="110"/>
        </w:rPr>
        <w:t xml:space="preserve">, </w:t>
      </w:r>
      <w:proofErr w:type="spellStart"/>
      <w:r w:rsidR="000B70A6">
        <w:rPr>
          <w:w w:val="110"/>
        </w:rPr>
        <w:t>treba</w:t>
      </w:r>
      <w:proofErr w:type="spellEnd"/>
      <w:r w:rsidR="000B70A6">
        <w:rPr>
          <w:w w:val="110"/>
        </w:rPr>
        <w:t xml:space="preserve"> </w:t>
      </w:r>
      <w:proofErr w:type="spellStart"/>
      <w:r w:rsidR="000B70A6">
        <w:rPr>
          <w:w w:val="110"/>
        </w:rPr>
        <w:t>pomenuti</w:t>
      </w:r>
      <w:proofErr w:type="spellEnd"/>
      <w:r w:rsidR="000B70A6">
        <w:rPr>
          <w:w w:val="110"/>
        </w:rPr>
        <w:t xml:space="preserve"> </w:t>
      </w:r>
      <w:proofErr w:type="spellStart"/>
      <w:r w:rsidR="000B70A6">
        <w:rPr>
          <w:w w:val="110"/>
        </w:rPr>
        <w:t>i</w:t>
      </w:r>
      <w:proofErr w:type="spellEnd"/>
      <w:r w:rsidR="000B70A6">
        <w:rPr>
          <w:w w:val="110"/>
        </w:rPr>
        <w:t xml:space="preserve"> </w:t>
      </w:r>
      <w:proofErr w:type="spellStart"/>
      <w:proofErr w:type="gramStart"/>
      <w:r w:rsidR="000B70A6">
        <w:rPr>
          <w:w w:val="110"/>
        </w:rPr>
        <w:t>odnos</w:t>
      </w:r>
      <w:proofErr w:type="spellEnd"/>
      <w:r w:rsidR="000B70A6">
        <w:rPr>
          <w:w w:val="110"/>
        </w:rPr>
        <w:t xml:space="preserve">  </w:t>
      </w:r>
      <w:proofErr w:type="spellStart"/>
      <w:r w:rsidR="000B70A6">
        <w:rPr>
          <w:spacing w:val="-1"/>
          <w:w w:val="116"/>
        </w:rPr>
        <w:t>d</w:t>
      </w:r>
      <w:r w:rsidR="000B70A6">
        <w:rPr>
          <w:spacing w:val="-6"/>
          <w:w w:val="116"/>
        </w:rPr>
        <w:t>r</w:t>
      </w:r>
      <w:r w:rsidR="000B70A6">
        <w:rPr>
          <w:spacing w:val="-87"/>
          <w:w w:val="153"/>
        </w:rPr>
        <w:t>ˇ</w:t>
      </w:r>
      <w:r w:rsidR="000B70A6">
        <w:rPr>
          <w:spacing w:val="-1"/>
          <w:w w:val="108"/>
        </w:rPr>
        <w:t>z</w:t>
      </w:r>
      <w:r w:rsidR="000B70A6">
        <w:rPr>
          <w:spacing w:val="-6"/>
          <w:w w:val="108"/>
        </w:rPr>
        <w:t>a</w:t>
      </w:r>
      <w:r w:rsidR="000B70A6">
        <w:rPr>
          <w:spacing w:val="-6"/>
          <w:w w:val="107"/>
        </w:rPr>
        <w:t>v</w:t>
      </w:r>
      <w:r w:rsidR="000B70A6">
        <w:rPr>
          <w:w w:val="102"/>
        </w:rPr>
        <w:t>e</w:t>
      </w:r>
      <w:proofErr w:type="spellEnd"/>
      <w:proofErr w:type="gramEnd"/>
      <w:r w:rsidR="000B70A6">
        <w:t xml:space="preserve"> </w:t>
      </w:r>
      <w:r w:rsidR="000B70A6">
        <w:rPr>
          <w:spacing w:val="-15"/>
        </w:rPr>
        <w:t xml:space="preserve"> </w:t>
      </w:r>
      <w:proofErr w:type="spellStart"/>
      <w:r w:rsidR="000B70A6">
        <w:rPr>
          <w:w w:val="102"/>
        </w:rPr>
        <w:t>i</w:t>
      </w:r>
      <w:proofErr w:type="spellEnd"/>
      <w:r w:rsidR="000B70A6">
        <w:t xml:space="preserve"> </w:t>
      </w:r>
      <w:r w:rsidR="000B70A6">
        <w:rPr>
          <w:spacing w:val="-15"/>
        </w:rPr>
        <w:t xml:space="preserve"> </w:t>
      </w:r>
      <w:proofErr w:type="spellStart"/>
      <w:r w:rsidR="000B70A6">
        <w:rPr>
          <w:spacing w:val="-1"/>
          <w:w w:val="116"/>
        </w:rPr>
        <w:t>d</w:t>
      </w:r>
      <w:r w:rsidR="000B70A6">
        <w:rPr>
          <w:spacing w:val="-6"/>
          <w:w w:val="116"/>
        </w:rPr>
        <w:t>r</w:t>
      </w:r>
      <w:r w:rsidR="000B70A6">
        <w:rPr>
          <w:spacing w:val="-87"/>
          <w:w w:val="153"/>
        </w:rPr>
        <w:t>ˇ</w:t>
      </w:r>
      <w:r w:rsidR="000B70A6">
        <w:rPr>
          <w:spacing w:val="-1"/>
          <w:w w:val="108"/>
        </w:rPr>
        <w:t>z</w:t>
      </w:r>
      <w:r w:rsidR="000B70A6">
        <w:rPr>
          <w:spacing w:val="-6"/>
          <w:w w:val="108"/>
        </w:rPr>
        <w:t>a</w:t>
      </w:r>
      <w:r w:rsidR="000B70A6">
        <w:rPr>
          <w:w w:val="110"/>
        </w:rPr>
        <w:t>vnih</w:t>
      </w:r>
      <w:proofErr w:type="spellEnd"/>
      <w:r w:rsidR="000B70A6">
        <w:t xml:space="preserve"> </w:t>
      </w:r>
      <w:r w:rsidR="000B70A6">
        <w:rPr>
          <w:spacing w:val="-15"/>
        </w:rPr>
        <w:t xml:space="preserve"> </w:t>
      </w:r>
      <w:proofErr w:type="spellStart"/>
      <w:r w:rsidR="000B70A6">
        <w:rPr>
          <w:w w:val="113"/>
        </w:rPr>
        <w:t>institucija</w:t>
      </w:r>
      <w:proofErr w:type="spellEnd"/>
      <w:r w:rsidR="000B70A6">
        <w:t xml:space="preserve"> </w:t>
      </w:r>
      <w:r w:rsidR="000B70A6">
        <w:rPr>
          <w:spacing w:val="-15"/>
        </w:rPr>
        <w:t xml:space="preserve"> </w:t>
      </w:r>
      <w:proofErr w:type="spellStart"/>
      <w:r w:rsidR="000B70A6">
        <w:rPr>
          <w:spacing w:val="-1"/>
          <w:w w:val="111"/>
        </w:rPr>
        <w:t>prem</w:t>
      </w:r>
      <w:r w:rsidR="000B70A6">
        <w:rPr>
          <w:w w:val="111"/>
        </w:rPr>
        <w:t>a</w:t>
      </w:r>
      <w:proofErr w:type="spellEnd"/>
      <w:r w:rsidR="000B70A6">
        <w:t xml:space="preserve"> </w:t>
      </w:r>
      <w:r w:rsidR="000B70A6">
        <w:rPr>
          <w:spacing w:val="-15"/>
        </w:rPr>
        <w:t xml:space="preserve"> </w:t>
      </w:r>
      <w:proofErr w:type="spellStart"/>
      <w:r w:rsidR="000B70A6">
        <w:rPr>
          <w:w w:val="113"/>
        </w:rPr>
        <w:t>p</w:t>
      </w:r>
      <w:r w:rsidR="000B70A6">
        <w:rPr>
          <w:spacing w:val="-1"/>
          <w:w w:val="110"/>
        </w:rPr>
        <w:t>ri</w:t>
      </w:r>
      <w:r w:rsidR="000B70A6">
        <w:rPr>
          <w:spacing w:val="-11"/>
          <w:w w:val="110"/>
        </w:rPr>
        <w:t>v</w:t>
      </w:r>
      <w:r w:rsidR="000B70A6">
        <w:rPr>
          <w:spacing w:val="-1"/>
          <w:w w:val="115"/>
        </w:rPr>
        <w:t>atnost</w:t>
      </w:r>
      <w:r w:rsidR="000B70A6">
        <w:rPr>
          <w:w w:val="115"/>
        </w:rPr>
        <w:t>i</w:t>
      </w:r>
      <w:proofErr w:type="spellEnd"/>
      <w:r w:rsidR="000B70A6">
        <w:t xml:space="preserve"> </w:t>
      </w:r>
      <w:r w:rsidR="000B70A6">
        <w:rPr>
          <w:spacing w:val="-15"/>
        </w:rPr>
        <w:t xml:space="preserve"> </w:t>
      </w:r>
      <w:proofErr w:type="spellStart"/>
      <w:r w:rsidR="000B70A6">
        <w:rPr>
          <w:spacing w:val="4"/>
          <w:w w:val="113"/>
        </w:rPr>
        <w:t>p</w:t>
      </w:r>
      <w:r w:rsidR="000B70A6">
        <w:rPr>
          <w:spacing w:val="10"/>
          <w:w w:val="102"/>
        </w:rPr>
        <w:t>o</w:t>
      </w:r>
      <w:r w:rsidR="000B70A6">
        <w:rPr>
          <w:w w:val="109"/>
        </w:rPr>
        <w:t>jedinca</w:t>
      </w:r>
      <w:proofErr w:type="spellEnd"/>
      <w:r w:rsidR="000B70A6">
        <w:rPr>
          <w:w w:val="109"/>
        </w:rPr>
        <w:t>.</w:t>
      </w:r>
      <w:r w:rsidR="000B70A6">
        <w:t xml:space="preserve">  </w:t>
      </w:r>
      <w:r w:rsidR="000B70A6">
        <w:rPr>
          <w:spacing w:val="-12"/>
        </w:rPr>
        <w:t xml:space="preserve"> </w:t>
      </w:r>
      <w:proofErr w:type="spellStart"/>
      <w:proofErr w:type="gramStart"/>
      <w:r w:rsidR="000B70A6">
        <w:rPr>
          <w:w w:val="108"/>
        </w:rPr>
        <w:t>Kroz</w:t>
      </w:r>
      <w:proofErr w:type="spellEnd"/>
      <w:r w:rsidR="000B70A6">
        <w:t xml:space="preserve"> </w:t>
      </w:r>
      <w:r w:rsidR="000B70A6">
        <w:rPr>
          <w:spacing w:val="-15"/>
        </w:rPr>
        <w:t xml:space="preserve"> </w:t>
      </w:r>
      <w:proofErr w:type="spellStart"/>
      <w:r w:rsidR="000B70A6">
        <w:rPr>
          <w:w w:val="111"/>
        </w:rPr>
        <w:t>istoriju</w:t>
      </w:r>
      <w:proofErr w:type="spellEnd"/>
      <w:proofErr w:type="gramEnd"/>
      <w:r w:rsidR="000B70A6">
        <w:rPr>
          <w:w w:val="111"/>
        </w:rPr>
        <w:t xml:space="preserve"> </w:t>
      </w:r>
      <w:r w:rsidR="000B70A6">
        <w:rPr>
          <w:w w:val="106"/>
        </w:rPr>
        <w:t>je</w:t>
      </w:r>
      <w:r w:rsidR="000B70A6">
        <w:t xml:space="preserve"> </w:t>
      </w:r>
      <w:r w:rsidR="000B70A6">
        <w:rPr>
          <w:spacing w:val="-19"/>
        </w:rPr>
        <w:t xml:space="preserve"> </w:t>
      </w:r>
      <w:r w:rsidR="000B70A6">
        <w:rPr>
          <w:spacing w:val="-1"/>
          <w:w w:val="106"/>
        </w:rPr>
        <w:t>bi</w:t>
      </w:r>
      <w:r w:rsidR="000B70A6">
        <w:rPr>
          <w:w w:val="106"/>
        </w:rPr>
        <w:t>o</w:t>
      </w:r>
      <w:r w:rsidR="000B70A6">
        <w:rPr>
          <w:spacing w:val="21"/>
        </w:rPr>
        <w:t xml:space="preserve"> </w:t>
      </w:r>
      <w:r w:rsidR="000B70A6">
        <w:rPr>
          <w:spacing w:val="-87"/>
          <w:w w:val="153"/>
        </w:rPr>
        <w:t>ˇ</w:t>
      </w:r>
      <w:proofErr w:type="spellStart"/>
      <w:r w:rsidR="000B70A6">
        <w:rPr>
          <w:spacing w:val="-1"/>
          <w:w w:val="110"/>
        </w:rPr>
        <w:t>ces</w:t>
      </w:r>
      <w:r w:rsidR="000B70A6">
        <w:rPr>
          <w:w w:val="110"/>
        </w:rPr>
        <w:t>t</w:t>
      </w:r>
      <w:proofErr w:type="spellEnd"/>
      <w:r w:rsidR="000B70A6">
        <w:t xml:space="preserve"> </w:t>
      </w:r>
      <w:r w:rsidR="000B70A6">
        <w:rPr>
          <w:spacing w:val="-19"/>
        </w:rPr>
        <w:t xml:space="preserve"> </w:t>
      </w:r>
      <w:proofErr w:type="spellStart"/>
      <w:r w:rsidR="000B70A6">
        <w:rPr>
          <w:w w:val="107"/>
        </w:rPr>
        <w:t>sl</w:t>
      </w:r>
      <w:r w:rsidR="000B70A6">
        <w:rPr>
          <w:spacing w:val="-5"/>
          <w:w w:val="107"/>
        </w:rPr>
        <w:t>u</w:t>
      </w:r>
      <w:r w:rsidR="000B70A6">
        <w:rPr>
          <w:spacing w:val="-87"/>
          <w:w w:val="153"/>
        </w:rPr>
        <w:t>ˇ</w:t>
      </w:r>
      <w:r w:rsidR="000B70A6">
        <w:rPr>
          <w:spacing w:val="-1"/>
          <w:w w:val="108"/>
        </w:rPr>
        <w:t>c</w:t>
      </w:r>
      <w:r w:rsidR="000B70A6">
        <w:rPr>
          <w:spacing w:val="10"/>
          <w:w w:val="108"/>
        </w:rPr>
        <w:t>a</w:t>
      </w:r>
      <w:r w:rsidR="000B70A6">
        <w:rPr>
          <w:w w:val="112"/>
        </w:rPr>
        <w:t>j</w:t>
      </w:r>
      <w:proofErr w:type="spellEnd"/>
      <w:r w:rsidR="000B70A6">
        <w:t xml:space="preserve"> </w:t>
      </w:r>
      <w:r w:rsidR="000B70A6">
        <w:rPr>
          <w:spacing w:val="-19"/>
        </w:rPr>
        <w:t xml:space="preserve"> </w:t>
      </w:r>
      <w:r w:rsidR="000B70A6">
        <w:rPr>
          <w:w w:val="113"/>
        </w:rPr>
        <w:t>d</w:t>
      </w:r>
      <w:r w:rsidR="000B70A6">
        <w:rPr>
          <w:w w:val="115"/>
        </w:rPr>
        <w:t>a</w:t>
      </w:r>
      <w:r w:rsidR="000B70A6">
        <w:t xml:space="preserve"> </w:t>
      </w:r>
      <w:r w:rsidR="000B70A6">
        <w:rPr>
          <w:spacing w:val="-19"/>
        </w:rPr>
        <w:t xml:space="preserve"> </w:t>
      </w:r>
      <w:proofErr w:type="spellStart"/>
      <w:r w:rsidR="000B70A6">
        <w:rPr>
          <w:w w:val="109"/>
        </w:rPr>
        <w:t>su</w:t>
      </w:r>
      <w:proofErr w:type="spellEnd"/>
      <w:r w:rsidR="000B70A6">
        <w:t xml:space="preserve"> </w:t>
      </w:r>
      <w:r w:rsidR="000B70A6">
        <w:rPr>
          <w:spacing w:val="-19"/>
        </w:rPr>
        <w:t xml:space="preserve"> </w:t>
      </w:r>
      <w:proofErr w:type="spellStart"/>
      <w:r w:rsidR="000B70A6">
        <w:rPr>
          <w:spacing w:val="-1"/>
          <w:w w:val="116"/>
        </w:rPr>
        <w:t>d</w:t>
      </w:r>
      <w:r w:rsidR="000B70A6">
        <w:rPr>
          <w:spacing w:val="-6"/>
          <w:w w:val="116"/>
        </w:rPr>
        <w:t>r</w:t>
      </w:r>
      <w:r w:rsidR="000B70A6">
        <w:rPr>
          <w:spacing w:val="-88"/>
          <w:w w:val="153"/>
        </w:rPr>
        <w:t>ˇ</w:t>
      </w:r>
      <w:r w:rsidR="000B70A6">
        <w:rPr>
          <w:spacing w:val="-1"/>
          <w:w w:val="108"/>
        </w:rPr>
        <w:t>z</w:t>
      </w:r>
      <w:r w:rsidR="000B70A6">
        <w:rPr>
          <w:spacing w:val="-6"/>
          <w:w w:val="108"/>
        </w:rPr>
        <w:t>a</w:t>
      </w:r>
      <w:r w:rsidR="000B70A6">
        <w:rPr>
          <w:spacing w:val="-6"/>
          <w:w w:val="107"/>
        </w:rPr>
        <w:t>v</w:t>
      </w:r>
      <w:r w:rsidR="000B70A6">
        <w:rPr>
          <w:w w:val="102"/>
        </w:rPr>
        <w:t>e</w:t>
      </w:r>
      <w:proofErr w:type="spellEnd"/>
      <w:r w:rsidR="000B70A6">
        <w:t xml:space="preserve"> </w:t>
      </w:r>
      <w:r w:rsidR="000B70A6">
        <w:rPr>
          <w:spacing w:val="-19"/>
        </w:rPr>
        <w:t xml:space="preserve"> </w:t>
      </w:r>
      <w:proofErr w:type="spellStart"/>
      <w:r w:rsidR="000B70A6">
        <w:rPr>
          <w:spacing w:val="-1"/>
          <w:w w:val="115"/>
        </w:rPr>
        <w:t>nar</w:t>
      </w:r>
      <w:r w:rsidR="000B70A6">
        <w:rPr>
          <w:spacing w:val="-10"/>
          <w:w w:val="115"/>
        </w:rPr>
        <w:t>u</w:t>
      </w:r>
      <w:r w:rsidR="000B70A6">
        <w:rPr>
          <w:spacing w:val="-83"/>
          <w:w w:val="153"/>
        </w:rPr>
        <w:t>ˇ</w:t>
      </w:r>
      <w:r w:rsidR="000B70A6">
        <w:rPr>
          <w:w w:val="109"/>
        </w:rPr>
        <w:t>s</w:t>
      </w:r>
      <w:r w:rsidR="000B70A6">
        <w:rPr>
          <w:spacing w:val="-5"/>
          <w:w w:val="109"/>
        </w:rPr>
        <w:t>a</w:t>
      </w:r>
      <w:r w:rsidR="000B70A6">
        <w:rPr>
          <w:spacing w:val="-11"/>
          <w:w w:val="107"/>
        </w:rPr>
        <w:t>v</w:t>
      </w:r>
      <w:r w:rsidR="000B70A6">
        <w:rPr>
          <w:spacing w:val="-1"/>
          <w:w w:val="107"/>
        </w:rPr>
        <w:t>al</w:t>
      </w:r>
      <w:r w:rsidR="000B70A6">
        <w:rPr>
          <w:w w:val="107"/>
        </w:rPr>
        <w:t>e</w:t>
      </w:r>
      <w:proofErr w:type="spellEnd"/>
      <w:r w:rsidR="000B70A6">
        <w:t xml:space="preserve"> </w:t>
      </w:r>
      <w:r w:rsidR="000B70A6">
        <w:rPr>
          <w:spacing w:val="-19"/>
        </w:rPr>
        <w:t xml:space="preserve"> </w:t>
      </w:r>
      <w:proofErr w:type="spellStart"/>
      <w:r w:rsidR="000B70A6">
        <w:rPr>
          <w:spacing w:val="-1"/>
          <w:w w:val="111"/>
        </w:rPr>
        <w:t>pri</w:t>
      </w:r>
      <w:r w:rsidR="000B70A6">
        <w:rPr>
          <w:spacing w:val="-11"/>
          <w:w w:val="111"/>
        </w:rPr>
        <w:t>v</w:t>
      </w:r>
      <w:r w:rsidR="000B70A6">
        <w:rPr>
          <w:spacing w:val="-1"/>
          <w:w w:val="116"/>
        </w:rPr>
        <w:t>atnos</w:t>
      </w:r>
      <w:r w:rsidR="000B70A6">
        <w:rPr>
          <w:w w:val="116"/>
        </w:rPr>
        <w:t>t</w:t>
      </w:r>
      <w:proofErr w:type="spellEnd"/>
      <w:r w:rsidR="000B70A6">
        <w:t xml:space="preserve"> </w:t>
      </w:r>
      <w:r w:rsidR="000B70A6">
        <w:rPr>
          <w:spacing w:val="-19"/>
        </w:rPr>
        <w:t xml:space="preserve"> </w:t>
      </w:r>
      <w:proofErr w:type="spellStart"/>
      <w:r w:rsidR="000B70A6">
        <w:rPr>
          <w:spacing w:val="5"/>
          <w:w w:val="113"/>
        </w:rPr>
        <w:t>p</w:t>
      </w:r>
      <w:r w:rsidR="000B70A6">
        <w:rPr>
          <w:spacing w:val="10"/>
          <w:w w:val="102"/>
        </w:rPr>
        <w:t>o</w:t>
      </w:r>
      <w:r w:rsidR="000B70A6">
        <w:rPr>
          <w:w w:val="110"/>
        </w:rPr>
        <w:t>jedinaca</w:t>
      </w:r>
      <w:proofErr w:type="spellEnd"/>
      <w:r w:rsidR="000B70A6">
        <w:t xml:space="preserve"> </w:t>
      </w:r>
      <w:r w:rsidR="000B70A6">
        <w:rPr>
          <w:spacing w:val="-19"/>
        </w:rPr>
        <w:t xml:space="preserve"> </w:t>
      </w:r>
      <w:proofErr w:type="spellStart"/>
      <w:r w:rsidR="000B70A6">
        <w:rPr>
          <w:spacing w:val="-11"/>
          <w:w w:val="107"/>
        </w:rPr>
        <w:t>k</w:t>
      </w:r>
      <w:r w:rsidR="000B70A6">
        <w:rPr>
          <w:spacing w:val="-1"/>
          <w:w w:val="111"/>
        </w:rPr>
        <w:t>a</w:t>
      </w:r>
      <w:r w:rsidR="000B70A6">
        <w:rPr>
          <w:spacing w:val="-6"/>
          <w:w w:val="111"/>
        </w:rPr>
        <w:t>k</w:t>
      </w:r>
      <w:r w:rsidR="000B70A6">
        <w:rPr>
          <w:w w:val="102"/>
        </w:rPr>
        <w:t>o</w:t>
      </w:r>
      <w:proofErr w:type="spellEnd"/>
      <w:r w:rsidR="000B70A6">
        <w:t xml:space="preserve"> </w:t>
      </w:r>
      <w:r w:rsidR="000B70A6">
        <w:rPr>
          <w:spacing w:val="-19"/>
        </w:rPr>
        <w:t xml:space="preserve"> </w:t>
      </w:r>
      <w:r w:rsidR="000B70A6">
        <w:rPr>
          <w:spacing w:val="-1"/>
          <w:w w:val="109"/>
        </w:rPr>
        <w:t xml:space="preserve">bi </w:t>
      </w:r>
      <w:proofErr w:type="spellStart"/>
      <w:r w:rsidR="000B70A6">
        <w:rPr>
          <w:spacing w:val="-1"/>
          <w:w w:val="111"/>
        </w:rPr>
        <w:t>ost</w:t>
      </w:r>
      <w:r w:rsidR="000B70A6">
        <w:rPr>
          <w:spacing w:val="-11"/>
          <w:w w:val="111"/>
        </w:rPr>
        <w:t>v</w:t>
      </w:r>
      <w:r w:rsidR="000B70A6">
        <w:rPr>
          <w:spacing w:val="-1"/>
          <w:w w:val="108"/>
        </w:rPr>
        <w:t>aril</w:t>
      </w:r>
      <w:r w:rsidR="000B70A6">
        <w:rPr>
          <w:w w:val="108"/>
        </w:rPr>
        <w:t>e</w:t>
      </w:r>
      <w:proofErr w:type="spellEnd"/>
      <w:r w:rsidR="000B70A6">
        <w:t xml:space="preserve"> </w:t>
      </w:r>
      <w:r w:rsidR="000B70A6">
        <w:rPr>
          <w:spacing w:val="-15"/>
        </w:rPr>
        <w:t xml:space="preserve"> </w:t>
      </w:r>
      <w:proofErr w:type="spellStart"/>
      <w:r w:rsidR="000B70A6">
        <w:rPr>
          <w:spacing w:val="5"/>
          <w:w w:val="102"/>
        </w:rPr>
        <w:t>o</w:t>
      </w:r>
      <w:r w:rsidR="000B70A6">
        <w:rPr>
          <w:spacing w:val="-1"/>
          <w:w w:val="111"/>
        </w:rPr>
        <w:t>dr</w:t>
      </w:r>
      <w:r w:rsidR="000B70A6">
        <w:rPr>
          <w:w w:val="111"/>
        </w:rPr>
        <w:t>e</w:t>
      </w:r>
      <w:r w:rsidR="000B70A6">
        <w:rPr>
          <w:rFonts w:ascii="Arial" w:hAnsi="Arial"/>
          <w:w w:val="102"/>
        </w:rPr>
        <w:t>d</w:t>
      </w:r>
      <w:r w:rsidR="000B70A6">
        <w:rPr>
          <w:w w:val="106"/>
        </w:rPr>
        <w:t>ene</w:t>
      </w:r>
      <w:proofErr w:type="spellEnd"/>
      <w:r w:rsidR="000B70A6">
        <w:t xml:space="preserve"> </w:t>
      </w:r>
      <w:r w:rsidR="000B70A6">
        <w:rPr>
          <w:spacing w:val="-15"/>
        </w:rPr>
        <w:t xml:space="preserve"> </w:t>
      </w:r>
      <w:proofErr w:type="spellStart"/>
      <w:r w:rsidR="000B70A6">
        <w:rPr>
          <w:w w:val="109"/>
        </w:rPr>
        <w:t>i</w:t>
      </w:r>
      <w:r w:rsidR="000B70A6">
        <w:rPr>
          <w:spacing w:val="-5"/>
          <w:w w:val="109"/>
        </w:rPr>
        <w:t>n</w:t>
      </w:r>
      <w:r w:rsidR="000B70A6">
        <w:rPr>
          <w:spacing w:val="-1"/>
          <w:w w:val="110"/>
        </w:rPr>
        <w:t>terese</w:t>
      </w:r>
      <w:proofErr w:type="spellEnd"/>
      <w:r w:rsidR="000B70A6">
        <w:rPr>
          <w:w w:val="110"/>
        </w:rPr>
        <w:t>,</w:t>
      </w:r>
      <w:r w:rsidR="000B70A6">
        <w:t xml:space="preserve"> </w:t>
      </w:r>
      <w:r w:rsidR="000B70A6">
        <w:rPr>
          <w:spacing w:val="-11"/>
        </w:rPr>
        <w:t xml:space="preserve"> </w:t>
      </w:r>
      <w:proofErr w:type="spellStart"/>
      <w:r w:rsidR="000B70A6">
        <w:rPr>
          <w:spacing w:val="-1"/>
          <w:w w:val="110"/>
        </w:rPr>
        <w:t>r</w:t>
      </w:r>
      <w:r w:rsidR="000B70A6">
        <w:rPr>
          <w:spacing w:val="-10"/>
          <w:w w:val="110"/>
        </w:rPr>
        <w:t>e</w:t>
      </w:r>
      <w:r w:rsidR="000B70A6">
        <w:rPr>
          <w:spacing w:val="-83"/>
          <w:w w:val="153"/>
        </w:rPr>
        <w:t>ˇ</w:t>
      </w:r>
      <w:r w:rsidR="000B70A6">
        <w:rPr>
          <w:w w:val="102"/>
        </w:rPr>
        <w:t>sile</w:t>
      </w:r>
      <w:proofErr w:type="spellEnd"/>
      <w:r w:rsidR="000A4003">
        <w:rPr>
          <w:w w:val="102"/>
        </w:rPr>
        <w:t xml:space="preserve"> </w:t>
      </w:r>
      <w:proofErr w:type="spellStart"/>
      <w:r w:rsidR="000A4003">
        <w:rPr>
          <w:w w:val="102"/>
        </w:rPr>
        <w:t>određene</w:t>
      </w:r>
      <w:proofErr w:type="spellEnd"/>
      <w:r w:rsidR="000B70A6">
        <w:t xml:space="preserve"> </w:t>
      </w:r>
      <w:r w:rsidR="000B70A6">
        <w:rPr>
          <w:spacing w:val="-15"/>
        </w:rPr>
        <w:t xml:space="preserve"> </w:t>
      </w:r>
      <w:proofErr w:type="spellStart"/>
      <w:r w:rsidR="000B70A6">
        <w:rPr>
          <w:spacing w:val="-1"/>
          <w:w w:val="108"/>
        </w:rPr>
        <w:t>problem</w:t>
      </w:r>
      <w:r w:rsidR="000B70A6">
        <w:rPr>
          <w:w w:val="108"/>
        </w:rPr>
        <w:t>e</w:t>
      </w:r>
      <w:proofErr w:type="spellEnd"/>
      <w:r w:rsidR="000B70A6">
        <w:t xml:space="preserve"> </w:t>
      </w:r>
      <w:r w:rsidR="000B70A6">
        <w:rPr>
          <w:spacing w:val="-15"/>
        </w:rPr>
        <w:t xml:space="preserve"> </w:t>
      </w:r>
      <w:proofErr w:type="spellStart"/>
      <w:r w:rsidR="000B70A6">
        <w:rPr>
          <w:w w:val="102"/>
        </w:rPr>
        <w:t>ili</w:t>
      </w:r>
      <w:proofErr w:type="spellEnd"/>
      <w:r w:rsidR="000B70A6">
        <w:t xml:space="preserve"> </w:t>
      </w:r>
      <w:r w:rsidR="000A4003">
        <w:t xml:space="preserve">u </w:t>
      </w:r>
      <w:proofErr w:type="spellStart"/>
      <w:r w:rsidR="000A4003">
        <w:t>situacijama</w:t>
      </w:r>
      <w:proofErr w:type="spellEnd"/>
      <w:r w:rsidR="000A4003">
        <w:t xml:space="preserve"> </w:t>
      </w:r>
      <w:proofErr w:type="spellStart"/>
      <w:r w:rsidR="000A4003">
        <w:t>ekstremne</w:t>
      </w:r>
      <w:proofErr w:type="spellEnd"/>
      <w:r w:rsidR="000A4003">
        <w:t xml:space="preserve"> </w:t>
      </w:r>
      <w:proofErr w:type="spellStart"/>
      <w:r w:rsidR="000A4003">
        <w:t>opasnosti</w:t>
      </w:r>
      <w:proofErr w:type="spellEnd"/>
      <w:r w:rsidR="000A4003">
        <w:t xml:space="preserve">, </w:t>
      </w:r>
      <w:proofErr w:type="spellStart"/>
      <w:r w:rsidR="000A4003">
        <w:t>kao</w:t>
      </w:r>
      <w:proofErr w:type="spellEnd"/>
      <w:r w:rsidR="000A4003">
        <w:t xml:space="preserve"> </w:t>
      </w:r>
      <w:proofErr w:type="spellStart"/>
      <w:r w:rsidR="000A4003">
        <w:t>što</w:t>
      </w:r>
      <w:proofErr w:type="spellEnd"/>
      <w:r w:rsidR="000A4003">
        <w:t xml:space="preserve"> je </w:t>
      </w:r>
      <w:proofErr w:type="spellStart"/>
      <w:r w:rsidR="000A4003">
        <w:t>na</w:t>
      </w:r>
      <w:proofErr w:type="spellEnd"/>
      <w:r w:rsidR="000A4003">
        <w:t xml:space="preserve"> primer</w:t>
      </w:r>
      <w:r w:rsidR="000B70A6">
        <w:rPr>
          <w:spacing w:val="-15"/>
        </w:rPr>
        <w:t xml:space="preserve"> </w:t>
      </w:r>
      <w:proofErr w:type="spellStart"/>
      <w:r w:rsidR="000B70A6">
        <w:rPr>
          <w:spacing w:val="5"/>
          <w:w w:val="113"/>
        </w:rPr>
        <w:t>b</w:t>
      </w:r>
      <w:r w:rsidR="000B70A6">
        <w:rPr>
          <w:spacing w:val="-1"/>
          <w:w w:val="109"/>
        </w:rPr>
        <w:t>orb</w:t>
      </w:r>
      <w:r w:rsidR="000A4003">
        <w:rPr>
          <w:spacing w:val="-15"/>
        </w:rPr>
        <w:t>a</w:t>
      </w:r>
      <w:proofErr w:type="spellEnd"/>
      <w:r w:rsidR="000A4003">
        <w:rPr>
          <w:spacing w:val="-15"/>
        </w:rPr>
        <w:t xml:space="preserve"> </w:t>
      </w:r>
      <w:proofErr w:type="spellStart"/>
      <w:r w:rsidR="000B70A6">
        <w:rPr>
          <w:spacing w:val="-1"/>
          <w:w w:val="113"/>
        </w:rPr>
        <w:t>proti</w:t>
      </w:r>
      <w:r w:rsidR="000B70A6">
        <w:rPr>
          <w:w w:val="113"/>
        </w:rPr>
        <w:t>v</w:t>
      </w:r>
      <w:proofErr w:type="spellEnd"/>
      <w:r w:rsidR="000B70A6">
        <w:t xml:space="preserve"> </w:t>
      </w:r>
      <w:r w:rsidR="000B70A6">
        <w:rPr>
          <w:spacing w:val="-15"/>
        </w:rPr>
        <w:t xml:space="preserve"> </w:t>
      </w:r>
      <w:proofErr w:type="spellStart"/>
      <w:r w:rsidR="000B70A6">
        <w:rPr>
          <w:spacing w:val="-1"/>
          <w:w w:val="111"/>
        </w:rPr>
        <w:t>terorizma</w:t>
      </w:r>
      <w:proofErr w:type="spellEnd"/>
      <w:r w:rsidR="000B70A6">
        <w:rPr>
          <w:spacing w:val="-1"/>
          <w:w w:val="111"/>
        </w:rPr>
        <w:t xml:space="preserve">. </w:t>
      </w:r>
      <w:proofErr w:type="spellStart"/>
      <w:r w:rsidR="00215614">
        <w:rPr>
          <w:spacing w:val="-1"/>
          <w:w w:val="111"/>
        </w:rPr>
        <w:t>Ovome</w:t>
      </w:r>
      <w:proofErr w:type="spellEnd"/>
      <w:r w:rsidR="00215614">
        <w:rPr>
          <w:spacing w:val="-1"/>
          <w:w w:val="111"/>
        </w:rPr>
        <w:t xml:space="preserve"> u </w:t>
      </w:r>
      <w:proofErr w:type="spellStart"/>
      <w:r w:rsidR="00215614">
        <w:rPr>
          <w:spacing w:val="-1"/>
          <w:w w:val="111"/>
        </w:rPr>
        <w:t>prilog</w:t>
      </w:r>
      <w:proofErr w:type="spellEnd"/>
      <w:r w:rsidR="00215614">
        <w:rPr>
          <w:spacing w:val="-1"/>
          <w:w w:val="111"/>
        </w:rPr>
        <w:t xml:space="preserve"> ide </w:t>
      </w:r>
      <w:proofErr w:type="spellStart"/>
      <w:r w:rsidR="00215614">
        <w:rPr>
          <w:spacing w:val="-1"/>
          <w:w w:val="111"/>
        </w:rPr>
        <w:t>i</w:t>
      </w:r>
      <w:proofErr w:type="spellEnd"/>
      <w:r w:rsidR="00215614">
        <w:rPr>
          <w:spacing w:val="-1"/>
          <w:w w:val="111"/>
        </w:rPr>
        <w:t xml:space="preserve"> </w:t>
      </w:r>
      <w:proofErr w:type="spellStart"/>
      <w:r w:rsidR="00215614">
        <w:rPr>
          <w:spacing w:val="-1"/>
          <w:w w:val="111"/>
        </w:rPr>
        <w:t>činjenica</w:t>
      </w:r>
      <w:proofErr w:type="spellEnd"/>
      <w:r w:rsidR="00215614">
        <w:rPr>
          <w:spacing w:val="-1"/>
          <w:w w:val="111"/>
        </w:rPr>
        <w:t xml:space="preserve"> da je </w:t>
      </w:r>
      <w:proofErr w:type="spellStart"/>
      <w:proofErr w:type="gramStart"/>
      <w:r w:rsidR="00215614">
        <w:rPr>
          <w:spacing w:val="-1"/>
          <w:w w:val="106"/>
        </w:rPr>
        <w:t>s</w:t>
      </w:r>
      <w:r w:rsidR="000B70A6">
        <w:rPr>
          <w:spacing w:val="-1"/>
          <w:w w:val="106"/>
        </w:rPr>
        <w:t>l</w:t>
      </w:r>
      <w:r w:rsidR="000B70A6">
        <w:rPr>
          <w:spacing w:val="-6"/>
          <w:w w:val="106"/>
        </w:rPr>
        <w:t>u</w:t>
      </w:r>
      <w:r w:rsidR="000B70A6">
        <w:rPr>
          <w:spacing w:val="-88"/>
          <w:w w:val="153"/>
        </w:rPr>
        <w:t>ˇ</w:t>
      </w:r>
      <w:r w:rsidR="000B70A6">
        <w:rPr>
          <w:spacing w:val="-1"/>
          <w:w w:val="108"/>
        </w:rPr>
        <w:t>c</w:t>
      </w:r>
      <w:r w:rsidR="000B70A6">
        <w:rPr>
          <w:spacing w:val="10"/>
          <w:w w:val="108"/>
        </w:rPr>
        <w:t>a</w:t>
      </w:r>
      <w:r w:rsidR="000B70A6">
        <w:rPr>
          <w:w w:val="107"/>
        </w:rPr>
        <w:t>je</w:t>
      </w:r>
      <w:r w:rsidR="000B70A6">
        <w:rPr>
          <w:spacing w:val="-11"/>
          <w:w w:val="107"/>
        </w:rPr>
        <w:t>v</w:t>
      </w:r>
      <w:r w:rsidR="000B70A6">
        <w:rPr>
          <w:w w:val="115"/>
        </w:rPr>
        <w:t>a</w:t>
      </w:r>
      <w:proofErr w:type="spellEnd"/>
      <w:r w:rsidR="000B70A6">
        <w:t xml:space="preserve"> </w:t>
      </w:r>
      <w:r w:rsidR="000B70A6">
        <w:rPr>
          <w:spacing w:val="-18"/>
        </w:rPr>
        <w:t xml:space="preserve"> </w:t>
      </w:r>
      <w:r w:rsidR="000B70A6">
        <w:rPr>
          <w:w w:val="113"/>
        </w:rPr>
        <w:t>u</w:t>
      </w:r>
      <w:proofErr w:type="gramEnd"/>
      <w:r w:rsidR="000B70A6">
        <w:t xml:space="preserve"> </w:t>
      </w:r>
      <w:r w:rsidR="000B70A6">
        <w:rPr>
          <w:spacing w:val="-18"/>
        </w:rPr>
        <w:t xml:space="preserve"> </w:t>
      </w:r>
      <w:proofErr w:type="spellStart"/>
      <w:r w:rsidR="000B70A6">
        <w:rPr>
          <w:spacing w:val="-6"/>
          <w:w w:val="107"/>
        </w:rPr>
        <w:t>k</w:t>
      </w:r>
      <w:r w:rsidR="000B70A6">
        <w:rPr>
          <w:spacing w:val="10"/>
          <w:w w:val="102"/>
        </w:rPr>
        <w:t>o</w:t>
      </w:r>
      <w:r w:rsidR="000B70A6">
        <w:rPr>
          <w:w w:val="110"/>
        </w:rPr>
        <w:t>jima</w:t>
      </w:r>
      <w:proofErr w:type="spellEnd"/>
      <w:r w:rsidR="000B70A6">
        <w:t xml:space="preserve"> </w:t>
      </w:r>
      <w:r w:rsidR="000B70A6">
        <w:rPr>
          <w:spacing w:val="-18"/>
        </w:rPr>
        <w:t xml:space="preserve"> </w:t>
      </w:r>
      <w:proofErr w:type="spellStart"/>
      <w:r w:rsidR="000B70A6">
        <w:rPr>
          <w:w w:val="109"/>
        </w:rPr>
        <w:t>su</w:t>
      </w:r>
      <w:proofErr w:type="spellEnd"/>
      <w:r w:rsidR="000B70A6">
        <w:t xml:space="preserve"> </w:t>
      </w:r>
      <w:r w:rsidR="000B70A6">
        <w:rPr>
          <w:spacing w:val="-18"/>
        </w:rPr>
        <w:t xml:space="preserve"> </w:t>
      </w:r>
      <w:proofErr w:type="spellStart"/>
      <w:r w:rsidR="000B70A6">
        <w:rPr>
          <w:spacing w:val="-1"/>
          <w:w w:val="110"/>
        </w:rPr>
        <w:t>amer</w:t>
      </w:r>
      <w:r w:rsidR="000B70A6">
        <w:rPr>
          <w:spacing w:val="-6"/>
          <w:w w:val="110"/>
        </w:rPr>
        <w:t>i</w:t>
      </w:r>
      <w:r w:rsidR="000B70A6">
        <w:rPr>
          <w:spacing w:val="-87"/>
          <w:w w:val="153"/>
        </w:rPr>
        <w:t>ˇ</w:t>
      </w:r>
      <w:r w:rsidR="000B70A6">
        <w:rPr>
          <w:spacing w:val="-1"/>
          <w:w w:val="105"/>
        </w:rPr>
        <w:t>c</w:t>
      </w:r>
      <w:r w:rsidR="000B70A6">
        <w:rPr>
          <w:spacing w:val="-11"/>
          <w:w w:val="105"/>
        </w:rPr>
        <w:t>k</w:t>
      </w:r>
      <w:r w:rsidR="000B70A6">
        <w:rPr>
          <w:w w:val="115"/>
        </w:rPr>
        <w:t>a</w:t>
      </w:r>
      <w:proofErr w:type="spellEnd"/>
      <w:r w:rsidR="000B70A6">
        <w:t xml:space="preserve"> </w:t>
      </w:r>
      <w:r w:rsidR="000B70A6">
        <w:rPr>
          <w:spacing w:val="-18"/>
        </w:rPr>
        <w:t xml:space="preserve"> </w:t>
      </w:r>
      <w:proofErr w:type="spellStart"/>
      <w:r w:rsidR="000B70A6">
        <w:rPr>
          <w:spacing w:val="-1"/>
          <w:w w:val="112"/>
        </w:rPr>
        <w:t>administracij</w:t>
      </w:r>
      <w:r w:rsidR="000B70A6">
        <w:rPr>
          <w:w w:val="112"/>
        </w:rPr>
        <w:t>a</w:t>
      </w:r>
      <w:proofErr w:type="spellEnd"/>
      <w:r w:rsidR="000B70A6">
        <w:t xml:space="preserve"> </w:t>
      </w:r>
      <w:r w:rsidR="000B70A6">
        <w:rPr>
          <w:spacing w:val="-18"/>
        </w:rPr>
        <w:t xml:space="preserve"> </w:t>
      </w:r>
      <w:proofErr w:type="spellStart"/>
      <w:r w:rsidR="000B70A6">
        <w:rPr>
          <w:w w:val="102"/>
        </w:rPr>
        <w:t>i</w:t>
      </w:r>
      <w:proofErr w:type="spellEnd"/>
      <w:r w:rsidR="000B70A6">
        <w:t xml:space="preserve"> </w:t>
      </w:r>
      <w:r w:rsidR="000B70A6">
        <w:rPr>
          <w:spacing w:val="-18"/>
        </w:rPr>
        <w:t xml:space="preserve"> </w:t>
      </w:r>
      <w:proofErr w:type="spellStart"/>
      <w:r w:rsidR="000B70A6">
        <w:rPr>
          <w:w w:val="107"/>
        </w:rPr>
        <w:t>sl</w:t>
      </w:r>
      <w:r w:rsidR="000B70A6">
        <w:rPr>
          <w:spacing w:val="-5"/>
          <w:w w:val="107"/>
        </w:rPr>
        <w:t>u</w:t>
      </w:r>
      <w:r w:rsidR="000B70A6">
        <w:rPr>
          <w:spacing w:val="-88"/>
          <w:w w:val="153"/>
        </w:rPr>
        <w:t>ˇ</w:t>
      </w:r>
      <w:r w:rsidR="000B70A6">
        <w:rPr>
          <w:spacing w:val="-1"/>
          <w:w w:val="108"/>
        </w:rPr>
        <w:t>z</w:t>
      </w:r>
      <w:r w:rsidR="000B70A6">
        <w:rPr>
          <w:spacing w:val="5"/>
          <w:w w:val="108"/>
        </w:rPr>
        <w:t>b</w:t>
      </w:r>
      <w:r w:rsidR="000B70A6">
        <w:rPr>
          <w:w w:val="102"/>
        </w:rPr>
        <w:t>e</w:t>
      </w:r>
      <w:proofErr w:type="spellEnd"/>
      <w:r w:rsidR="000B70A6">
        <w:t xml:space="preserve"> </w:t>
      </w:r>
      <w:r w:rsidR="000B70A6">
        <w:rPr>
          <w:spacing w:val="-18"/>
        </w:rPr>
        <w:t xml:space="preserve"> </w:t>
      </w:r>
      <w:proofErr w:type="spellStart"/>
      <w:r w:rsidR="000B70A6">
        <w:rPr>
          <w:w w:val="112"/>
        </w:rPr>
        <w:t>k</w:t>
      </w:r>
      <w:r w:rsidR="000B70A6">
        <w:rPr>
          <w:spacing w:val="-10"/>
          <w:w w:val="112"/>
        </w:rPr>
        <w:t>r</w:t>
      </w:r>
      <w:r w:rsidR="000B70A6">
        <w:rPr>
          <w:spacing w:val="-83"/>
          <w:w w:val="153"/>
        </w:rPr>
        <w:t>ˇ</w:t>
      </w:r>
      <w:r w:rsidR="000B70A6">
        <w:rPr>
          <w:w w:val="102"/>
        </w:rPr>
        <w:t>sile</w:t>
      </w:r>
      <w:proofErr w:type="spellEnd"/>
      <w:r w:rsidR="000B70A6">
        <w:t xml:space="preserve"> </w:t>
      </w:r>
      <w:r w:rsidR="000B70A6">
        <w:rPr>
          <w:spacing w:val="-18"/>
        </w:rPr>
        <w:t xml:space="preserve"> </w:t>
      </w:r>
      <w:proofErr w:type="spellStart"/>
      <w:r w:rsidR="000B70A6">
        <w:rPr>
          <w:spacing w:val="-1"/>
          <w:w w:val="111"/>
        </w:rPr>
        <w:t>pri</w:t>
      </w:r>
      <w:r w:rsidR="000B70A6">
        <w:rPr>
          <w:spacing w:val="-11"/>
          <w:w w:val="111"/>
        </w:rPr>
        <w:t>v</w:t>
      </w:r>
      <w:r w:rsidR="000B70A6">
        <w:rPr>
          <w:spacing w:val="-1"/>
          <w:w w:val="116"/>
        </w:rPr>
        <w:t>atnost</w:t>
      </w:r>
      <w:proofErr w:type="spellEnd"/>
      <w:r w:rsidR="000B70A6">
        <w:rPr>
          <w:spacing w:val="-1"/>
          <w:w w:val="116"/>
        </w:rPr>
        <w:t xml:space="preserve"> </w:t>
      </w:r>
      <w:proofErr w:type="spellStart"/>
      <w:r w:rsidR="000B70A6">
        <w:rPr>
          <w:spacing w:val="-1"/>
          <w:w w:val="111"/>
        </w:rPr>
        <w:t>gra</w:t>
      </w:r>
      <w:r w:rsidR="000B70A6">
        <w:rPr>
          <w:rFonts w:ascii="Arial" w:hAnsi="Arial"/>
          <w:w w:val="102"/>
        </w:rPr>
        <w:t>d</w:t>
      </w:r>
      <w:r w:rsidR="000B70A6">
        <w:rPr>
          <w:spacing w:val="-1"/>
          <w:w w:val="114"/>
        </w:rPr>
        <w:t>an</w:t>
      </w:r>
      <w:r w:rsidR="000B70A6">
        <w:rPr>
          <w:w w:val="114"/>
        </w:rPr>
        <w:t>a</w:t>
      </w:r>
      <w:proofErr w:type="spellEnd"/>
      <w:r w:rsidR="000B70A6">
        <w:t xml:space="preserve"> </w:t>
      </w:r>
      <w:r w:rsidR="000B70A6">
        <w:rPr>
          <w:spacing w:val="-8"/>
        </w:rPr>
        <w:t xml:space="preserve"> </w:t>
      </w:r>
      <w:proofErr w:type="spellStart"/>
      <w:r w:rsidR="00215614">
        <w:rPr>
          <w:spacing w:val="-1"/>
          <w:w w:val="102"/>
        </w:rPr>
        <w:t>bilo</w:t>
      </w:r>
      <w:proofErr w:type="spellEnd"/>
      <w:r w:rsidR="00215614">
        <w:rPr>
          <w:spacing w:val="-1"/>
          <w:w w:val="102"/>
        </w:rPr>
        <w:t xml:space="preserve"> </w:t>
      </w:r>
      <w:proofErr w:type="spellStart"/>
      <w:r w:rsidR="00215614">
        <w:rPr>
          <w:spacing w:val="-1"/>
          <w:w w:val="102"/>
        </w:rPr>
        <w:t>mnogo</w:t>
      </w:r>
      <w:proofErr w:type="spellEnd"/>
      <w:r w:rsidR="000B70A6">
        <w:rPr>
          <w:w w:val="113"/>
        </w:rPr>
        <w:t>,</w:t>
      </w:r>
      <w:r w:rsidR="000B70A6">
        <w:t xml:space="preserve"> </w:t>
      </w:r>
      <w:r w:rsidR="000B70A6">
        <w:rPr>
          <w:spacing w:val="4"/>
          <w:w w:val="102"/>
        </w:rPr>
        <w:t>o</w:t>
      </w:r>
      <w:r w:rsidR="000B70A6">
        <w:rPr>
          <w:w w:val="113"/>
        </w:rPr>
        <w:t>d</w:t>
      </w:r>
      <w:r w:rsidR="000B70A6">
        <w:t xml:space="preserve"> </w:t>
      </w:r>
      <w:r w:rsidR="000B70A6">
        <w:rPr>
          <w:spacing w:val="-8"/>
        </w:rPr>
        <w:t xml:space="preserve"> </w:t>
      </w:r>
      <w:proofErr w:type="spellStart"/>
      <w:r w:rsidR="000B70A6">
        <w:rPr>
          <w:spacing w:val="-1"/>
          <w:w w:val="111"/>
        </w:rPr>
        <w:t>pr</w:t>
      </w:r>
      <w:r w:rsidR="000B70A6">
        <w:rPr>
          <w:spacing w:val="5"/>
          <w:w w:val="111"/>
        </w:rPr>
        <w:t>o</w:t>
      </w:r>
      <w:r w:rsidR="000B70A6">
        <w:rPr>
          <w:spacing w:val="-1"/>
          <w:w w:val="114"/>
        </w:rPr>
        <w:t>d</w:t>
      </w:r>
      <w:r w:rsidR="000B70A6">
        <w:rPr>
          <w:spacing w:val="10"/>
          <w:w w:val="114"/>
        </w:rPr>
        <w:t>a</w:t>
      </w:r>
      <w:r w:rsidR="000B70A6">
        <w:rPr>
          <w:w w:val="106"/>
        </w:rPr>
        <w:t>je</w:t>
      </w:r>
      <w:proofErr w:type="spellEnd"/>
      <w:r w:rsidR="000B70A6">
        <w:t xml:space="preserve"> </w:t>
      </w:r>
      <w:r w:rsidR="000B70A6">
        <w:rPr>
          <w:spacing w:val="-8"/>
        </w:rPr>
        <w:t xml:space="preserve"> </w:t>
      </w:r>
      <w:proofErr w:type="spellStart"/>
      <w:r w:rsidR="000B70A6">
        <w:rPr>
          <w:spacing w:val="5"/>
          <w:w w:val="113"/>
        </w:rPr>
        <w:t>p</w:t>
      </w:r>
      <w:r w:rsidR="000B70A6">
        <w:rPr>
          <w:spacing w:val="4"/>
          <w:w w:val="102"/>
        </w:rPr>
        <w:t>o</w:t>
      </w:r>
      <w:r w:rsidR="000B70A6">
        <w:rPr>
          <w:spacing w:val="-1"/>
          <w:w w:val="116"/>
        </w:rPr>
        <w:t>data</w:t>
      </w:r>
      <w:r w:rsidR="000B70A6">
        <w:rPr>
          <w:spacing w:val="-11"/>
          <w:w w:val="116"/>
        </w:rPr>
        <w:t>k</w:t>
      </w:r>
      <w:r w:rsidR="000B70A6">
        <w:rPr>
          <w:w w:val="115"/>
        </w:rPr>
        <w:t>a</w:t>
      </w:r>
      <w:proofErr w:type="spellEnd"/>
      <w:r w:rsidR="000B70A6">
        <w:t xml:space="preserve"> </w:t>
      </w:r>
      <w:r w:rsidR="000B70A6">
        <w:rPr>
          <w:spacing w:val="-8"/>
        </w:rPr>
        <w:t xml:space="preserve"> </w:t>
      </w:r>
      <w:proofErr w:type="spellStart"/>
      <w:r w:rsidR="000B70A6">
        <w:rPr>
          <w:w w:val="107"/>
        </w:rPr>
        <w:t>sl</w:t>
      </w:r>
      <w:r w:rsidR="000B70A6">
        <w:rPr>
          <w:spacing w:val="-5"/>
          <w:w w:val="107"/>
        </w:rPr>
        <w:t>u</w:t>
      </w:r>
      <w:r w:rsidR="000B70A6">
        <w:rPr>
          <w:spacing w:val="-87"/>
          <w:w w:val="153"/>
        </w:rPr>
        <w:t>ˇ</w:t>
      </w:r>
      <w:r w:rsidR="000B70A6">
        <w:rPr>
          <w:spacing w:val="-1"/>
          <w:w w:val="108"/>
        </w:rPr>
        <w:t>z</w:t>
      </w:r>
      <w:r w:rsidR="000B70A6">
        <w:rPr>
          <w:spacing w:val="4"/>
          <w:w w:val="108"/>
        </w:rPr>
        <w:t>b</w:t>
      </w:r>
      <w:r w:rsidR="000B70A6">
        <w:rPr>
          <w:w w:val="107"/>
        </w:rPr>
        <w:t>eni</w:t>
      </w:r>
      <w:r w:rsidR="000B70A6">
        <w:rPr>
          <w:spacing w:val="-11"/>
          <w:w w:val="107"/>
        </w:rPr>
        <w:t>k</w:t>
      </w:r>
      <w:r w:rsidR="000B70A6">
        <w:rPr>
          <w:w w:val="115"/>
        </w:rPr>
        <w:t>a</w:t>
      </w:r>
      <w:proofErr w:type="spellEnd"/>
      <w:r w:rsidR="000B70A6">
        <w:t xml:space="preserve"> </w:t>
      </w:r>
      <w:r w:rsidR="000B70A6">
        <w:rPr>
          <w:spacing w:val="-8"/>
        </w:rPr>
        <w:t xml:space="preserve"> </w:t>
      </w:r>
      <w:proofErr w:type="spellStart"/>
      <w:r w:rsidR="000B70A6">
        <w:rPr>
          <w:spacing w:val="-1"/>
          <w:w w:val="126"/>
        </w:rPr>
        <w:t>t</w:t>
      </w:r>
      <w:r w:rsidR="000B70A6">
        <w:rPr>
          <w:spacing w:val="10"/>
          <w:w w:val="126"/>
        </w:rPr>
        <w:t>a</w:t>
      </w:r>
      <w:r w:rsidR="000B70A6">
        <w:rPr>
          <w:w w:val="111"/>
        </w:rPr>
        <w:t>jnih</w:t>
      </w:r>
      <w:proofErr w:type="spellEnd"/>
      <w:r w:rsidR="000B70A6">
        <w:t xml:space="preserve"> </w:t>
      </w:r>
      <w:r w:rsidR="000B70A6">
        <w:rPr>
          <w:spacing w:val="-7"/>
        </w:rPr>
        <w:t xml:space="preserve"> </w:t>
      </w:r>
      <w:proofErr w:type="spellStart"/>
      <w:r w:rsidR="000B70A6">
        <w:rPr>
          <w:w w:val="107"/>
        </w:rPr>
        <w:t>sl</w:t>
      </w:r>
      <w:r w:rsidR="000B70A6">
        <w:rPr>
          <w:spacing w:val="-6"/>
          <w:w w:val="107"/>
        </w:rPr>
        <w:t>u</w:t>
      </w:r>
      <w:r w:rsidR="000B70A6">
        <w:rPr>
          <w:spacing w:val="-87"/>
          <w:w w:val="153"/>
        </w:rPr>
        <w:t>ˇ</w:t>
      </w:r>
      <w:r w:rsidR="000B70A6">
        <w:rPr>
          <w:spacing w:val="-1"/>
          <w:w w:val="107"/>
        </w:rPr>
        <w:t>zb</w:t>
      </w:r>
      <w:r w:rsidR="000B70A6">
        <w:rPr>
          <w:w w:val="107"/>
        </w:rPr>
        <w:t>i</w:t>
      </w:r>
      <w:proofErr w:type="spellEnd"/>
      <w:r w:rsidR="000B70A6">
        <w:t xml:space="preserve"> </w:t>
      </w:r>
      <w:r w:rsidR="000B70A6">
        <w:rPr>
          <w:spacing w:val="-8"/>
        </w:rPr>
        <w:t xml:space="preserve"> </w:t>
      </w:r>
      <w:proofErr w:type="spellStart"/>
      <w:r w:rsidR="000B70A6">
        <w:rPr>
          <w:spacing w:val="-1"/>
          <w:w w:val="108"/>
        </w:rPr>
        <w:t>n</w:t>
      </w:r>
      <w:r w:rsidR="000B70A6">
        <w:rPr>
          <w:spacing w:val="-6"/>
          <w:w w:val="108"/>
        </w:rPr>
        <w:t>o</w:t>
      </w:r>
      <w:r w:rsidR="000B70A6">
        <w:rPr>
          <w:w w:val="104"/>
        </w:rPr>
        <w:t>vi</w:t>
      </w:r>
      <w:r w:rsidR="000B70A6">
        <w:rPr>
          <w:spacing w:val="-1"/>
          <w:w w:val="112"/>
        </w:rPr>
        <w:t>narim</w:t>
      </w:r>
      <w:r w:rsidR="000B70A6">
        <w:rPr>
          <w:w w:val="112"/>
        </w:rPr>
        <w:t>a</w:t>
      </w:r>
      <w:proofErr w:type="spellEnd"/>
      <w:r w:rsidR="000B70A6">
        <w:t xml:space="preserve"> </w:t>
      </w:r>
      <w:r w:rsidR="000B70A6">
        <w:rPr>
          <w:spacing w:val="-11"/>
        </w:rPr>
        <w:t xml:space="preserve"> </w:t>
      </w:r>
      <w:proofErr w:type="spellStart"/>
      <w:r w:rsidR="000B70A6">
        <w:rPr>
          <w:w w:val="102"/>
        </w:rPr>
        <w:t>i</w:t>
      </w:r>
      <w:proofErr w:type="spellEnd"/>
      <w:r w:rsidR="000B70A6">
        <w:t xml:space="preserve"> </w:t>
      </w:r>
      <w:r w:rsidR="000B70A6">
        <w:rPr>
          <w:spacing w:val="-11"/>
        </w:rPr>
        <w:t xml:space="preserve"> </w:t>
      </w:r>
      <w:proofErr w:type="spellStart"/>
      <w:r w:rsidR="000B70A6">
        <w:rPr>
          <w:spacing w:val="-1"/>
          <w:w w:val="111"/>
        </w:rPr>
        <w:t>pri</w:t>
      </w:r>
      <w:r w:rsidR="000B70A6">
        <w:rPr>
          <w:spacing w:val="-11"/>
          <w:w w:val="111"/>
        </w:rPr>
        <w:t>v</w:t>
      </w:r>
      <w:r w:rsidR="000B70A6">
        <w:rPr>
          <w:spacing w:val="-1"/>
          <w:w w:val="114"/>
        </w:rPr>
        <w:t>atni</w:t>
      </w:r>
      <w:r w:rsidR="000B70A6">
        <w:rPr>
          <w:w w:val="114"/>
        </w:rPr>
        <w:t>m</w:t>
      </w:r>
      <w:proofErr w:type="spellEnd"/>
      <w:r w:rsidR="000B70A6">
        <w:t xml:space="preserve"> </w:t>
      </w:r>
      <w:r w:rsidR="000B70A6">
        <w:rPr>
          <w:spacing w:val="-11"/>
        </w:rPr>
        <w:t xml:space="preserve"> </w:t>
      </w:r>
      <w:proofErr w:type="spellStart"/>
      <w:r w:rsidR="000B70A6">
        <w:rPr>
          <w:spacing w:val="-1"/>
          <w:w w:val="112"/>
        </w:rPr>
        <w:t>detektivima</w:t>
      </w:r>
      <w:proofErr w:type="spellEnd"/>
      <w:r w:rsidR="000B70A6">
        <w:rPr>
          <w:w w:val="112"/>
        </w:rPr>
        <w:t>,</w:t>
      </w:r>
      <w:r w:rsidR="000B70A6">
        <w:t xml:space="preserve"> </w:t>
      </w:r>
      <w:r w:rsidR="000B70A6">
        <w:rPr>
          <w:spacing w:val="-7"/>
        </w:rPr>
        <w:t xml:space="preserve"> </w:t>
      </w:r>
      <w:r w:rsidR="000B70A6">
        <w:rPr>
          <w:spacing w:val="-1"/>
          <w:w w:val="108"/>
        </w:rPr>
        <w:t>d</w:t>
      </w:r>
      <w:r w:rsidR="000B70A6">
        <w:rPr>
          <w:w w:val="108"/>
        </w:rPr>
        <w:t>o</w:t>
      </w:r>
      <w:r w:rsidR="000B70A6">
        <w:t xml:space="preserve"> </w:t>
      </w:r>
      <w:r w:rsidR="000B70A6">
        <w:rPr>
          <w:spacing w:val="-11"/>
        </w:rPr>
        <w:t xml:space="preserve"> </w:t>
      </w:r>
      <w:proofErr w:type="spellStart"/>
      <w:r w:rsidR="000B70A6">
        <w:rPr>
          <w:w w:val="105"/>
        </w:rPr>
        <w:t>ilegalnog</w:t>
      </w:r>
      <w:proofErr w:type="spellEnd"/>
      <w:r w:rsidR="000B70A6">
        <w:t xml:space="preserve"> </w:t>
      </w:r>
      <w:r w:rsidR="000B70A6">
        <w:rPr>
          <w:spacing w:val="-11"/>
        </w:rPr>
        <w:t xml:space="preserve"> </w:t>
      </w:r>
      <w:proofErr w:type="spellStart"/>
      <w:r w:rsidR="000B70A6">
        <w:rPr>
          <w:spacing w:val="-1"/>
          <w:w w:val="110"/>
        </w:rPr>
        <w:t>prisl</w:t>
      </w:r>
      <w:r w:rsidR="000B70A6">
        <w:rPr>
          <w:spacing w:val="-10"/>
          <w:w w:val="110"/>
        </w:rPr>
        <w:t>u</w:t>
      </w:r>
      <w:r w:rsidR="000B70A6">
        <w:rPr>
          <w:spacing w:val="-83"/>
          <w:w w:val="153"/>
        </w:rPr>
        <w:t>ˇ</w:t>
      </w:r>
      <w:r w:rsidR="000B70A6">
        <w:rPr>
          <w:w w:val="106"/>
        </w:rPr>
        <w:t>ski</w:t>
      </w:r>
      <w:r w:rsidR="000B70A6">
        <w:rPr>
          <w:spacing w:val="-11"/>
          <w:w w:val="106"/>
        </w:rPr>
        <w:t>v</w:t>
      </w:r>
      <w:r w:rsidR="000B70A6">
        <w:rPr>
          <w:spacing w:val="-1"/>
          <w:w w:val="114"/>
        </w:rPr>
        <w:t>anj</w:t>
      </w:r>
      <w:r w:rsidR="000B70A6">
        <w:rPr>
          <w:w w:val="114"/>
        </w:rPr>
        <w:t>a</w:t>
      </w:r>
      <w:proofErr w:type="spellEnd"/>
      <w:r w:rsidR="000B70A6">
        <w:t xml:space="preserve"> </w:t>
      </w:r>
      <w:r w:rsidR="000B70A6">
        <w:rPr>
          <w:spacing w:val="-11"/>
        </w:rPr>
        <w:t xml:space="preserve"> </w:t>
      </w:r>
      <w:proofErr w:type="spellStart"/>
      <w:r w:rsidR="000B70A6">
        <w:rPr>
          <w:spacing w:val="-1"/>
          <w:w w:val="110"/>
        </w:rPr>
        <w:t>amer</w:t>
      </w:r>
      <w:r w:rsidR="000B70A6">
        <w:rPr>
          <w:spacing w:val="-6"/>
          <w:w w:val="110"/>
        </w:rPr>
        <w:t>i</w:t>
      </w:r>
      <w:r w:rsidR="000B70A6">
        <w:rPr>
          <w:spacing w:val="-88"/>
          <w:w w:val="153"/>
        </w:rPr>
        <w:t>ˇ</w:t>
      </w:r>
      <w:r w:rsidR="000B70A6">
        <w:rPr>
          <w:spacing w:val="-1"/>
          <w:w w:val="107"/>
        </w:rPr>
        <w:t>cki</w:t>
      </w:r>
      <w:r w:rsidR="000B70A6">
        <w:rPr>
          <w:w w:val="107"/>
        </w:rPr>
        <w:t>h</w:t>
      </w:r>
      <w:proofErr w:type="spellEnd"/>
      <w:r w:rsidR="000B70A6">
        <w:t xml:space="preserve"> </w:t>
      </w:r>
      <w:r w:rsidR="000B70A6">
        <w:rPr>
          <w:spacing w:val="-11"/>
        </w:rPr>
        <w:t xml:space="preserve"> </w:t>
      </w:r>
      <w:proofErr w:type="spellStart"/>
      <w:r w:rsidR="000B70A6">
        <w:rPr>
          <w:w w:val="102"/>
        </w:rPr>
        <w:t>i</w:t>
      </w:r>
      <w:proofErr w:type="spellEnd"/>
      <w:r w:rsidR="000B70A6">
        <w:rPr>
          <w:w w:val="102"/>
        </w:rPr>
        <w:t xml:space="preserve"> </w:t>
      </w:r>
      <w:proofErr w:type="spellStart"/>
      <w:r w:rsidR="000B70A6">
        <w:rPr>
          <w:w w:val="115"/>
        </w:rPr>
        <w:t>stranih</w:t>
      </w:r>
      <w:proofErr w:type="spellEnd"/>
      <w:r w:rsidR="000B70A6">
        <w:rPr>
          <w:spacing w:val="16"/>
        </w:rPr>
        <w:t xml:space="preserve"> </w:t>
      </w:r>
      <w:proofErr w:type="spellStart"/>
      <w:r w:rsidR="000B70A6">
        <w:rPr>
          <w:spacing w:val="-1"/>
          <w:w w:val="116"/>
        </w:rPr>
        <w:t>d</w:t>
      </w:r>
      <w:r w:rsidR="000B70A6">
        <w:rPr>
          <w:spacing w:val="-6"/>
          <w:w w:val="116"/>
        </w:rPr>
        <w:t>r</w:t>
      </w:r>
      <w:r w:rsidR="000B70A6">
        <w:rPr>
          <w:spacing w:val="-87"/>
          <w:w w:val="153"/>
        </w:rPr>
        <w:t>ˇ</w:t>
      </w:r>
      <w:r w:rsidR="000B70A6">
        <w:rPr>
          <w:spacing w:val="-1"/>
          <w:w w:val="108"/>
        </w:rPr>
        <w:t>z</w:t>
      </w:r>
      <w:r w:rsidR="000B70A6">
        <w:rPr>
          <w:spacing w:val="-6"/>
          <w:w w:val="108"/>
        </w:rPr>
        <w:t>a</w:t>
      </w:r>
      <w:r w:rsidR="000B70A6">
        <w:rPr>
          <w:w w:val="111"/>
        </w:rPr>
        <w:t>vljana</w:t>
      </w:r>
      <w:proofErr w:type="spellEnd"/>
      <w:r w:rsidR="000B70A6">
        <w:rPr>
          <w:spacing w:val="16"/>
        </w:rPr>
        <w:t xml:space="preserve"> </w:t>
      </w:r>
      <w:proofErr w:type="spellStart"/>
      <w:r w:rsidR="000B70A6">
        <w:rPr>
          <w:spacing w:val="4"/>
          <w:w w:val="102"/>
        </w:rPr>
        <w:t>o</w:t>
      </w:r>
      <w:r w:rsidR="000B70A6">
        <w:rPr>
          <w:w w:val="113"/>
        </w:rPr>
        <w:t>d</w:t>
      </w:r>
      <w:proofErr w:type="spellEnd"/>
      <w:r w:rsidR="000B70A6">
        <w:rPr>
          <w:spacing w:val="16"/>
        </w:rPr>
        <w:t xml:space="preserve"> </w:t>
      </w:r>
      <w:proofErr w:type="spellStart"/>
      <w:r w:rsidR="000B70A6">
        <w:rPr>
          <w:w w:val="114"/>
        </w:rPr>
        <w:t>strane</w:t>
      </w:r>
      <w:proofErr w:type="spellEnd"/>
      <w:r w:rsidR="000B70A6">
        <w:rPr>
          <w:spacing w:val="16"/>
        </w:rPr>
        <w:t xml:space="preserve"> </w:t>
      </w:r>
      <w:r w:rsidR="000B70A6">
        <w:rPr>
          <w:spacing w:val="-1"/>
          <w:w w:val="113"/>
        </w:rPr>
        <w:t>FBI</w:t>
      </w:r>
      <w:r w:rsidR="000A4003">
        <w:rPr>
          <w:spacing w:val="-1"/>
          <w:w w:val="113"/>
        </w:rPr>
        <w:t>-ja</w:t>
      </w:r>
      <w:r w:rsidR="000B70A6">
        <w:rPr>
          <w:spacing w:val="-1"/>
          <w:w w:val="113"/>
        </w:rPr>
        <w:t>.</w:t>
      </w:r>
      <w:r w:rsidR="00215614">
        <w:rPr>
          <w:w w:val="105"/>
        </w:rPr>
        <w:t xml:space="preserve"> </w:t>
      </w:r>
    </w:p>
    <w:p w14:paraId="443746E6" w14:textId="693441F8" w:rsidR="0033007A" w:rsidRDefault="000B70A6" w:rsidP="00841C19">
      <w:pPr>
        <w:pStyle w:val="BodyText"/>
        <w:spacing w:before="167" w:line="254" w:lineRule="auto"/>
        <w:ind w:left="1314" w:right="1350" w:firstLine="276"/>
        <w:jc w:val="both"/>
      </w:pPr>
      <w:proofErr w:type="spellStart"/>
      <w:r>
        <w:rPr>
          <w:w w:val="105"/>
        </w:rPr>
        <w:t>Neki</w:t>
      </w:r>
      <w:proofErr w:type="spellEnd"/>
      <w:r>
        <w:t xml:space="preserve"> </w:t>
      </w:r>
      <w:r>
        <w:rPr>
          <w:spacing w:val="5"/>
          <w:w w:val="102"/>
        </w:rPr>
        <w:t>o</w:t>
      </w:r>
      <w:r>
        <w:rPr>
          <w:w w:val="113"/>
        </w:rPr>
        <w:t>d</w:t>
      </w:r>
      <w:r>
        <w:t xml:space="preserve"> </w:t>
      </w:r>
      <w:proofErr w:type="spellStart"/>
      <w:r>
        <w:rPr>
          <w:spacing w:val="-1"/>
          <w:w w:val="118"/>
        </w:rPr>
        <w:t>ti</w:t>
      </w:r>
      <w:r>
        <w:rPr>
          <w:w w:val="118"/>
        </w:rPr>
        <w:t>h</w:t>
      </w:r>
      <w:proofErr w:type="spellEnd"/>
      <w:r>
        <w:t xml:space="preserve"> </w:t>
      </w:r>
      <w:proofErr w:type="spellStart"/>
      <w:r>
        <w:rPr>
          <w:w w:val="107"/>
        </w:rPr>
        <w:t>sl</w:t>
      </w:r>
      <w:r>
        <w:rPr>
          <w:spacing w:val="-6"/>
          <w:w w:val="107"/>
        </w:rPr>
        <w:t>u</w:t>
      </w:r>
      <w:r>
        <w:rPr>
          <w:spacing w:val="-87"/>
          <w:w w:val="153"/>
        </w:rPr>
        <w:t>ˇ</w:t>
      </w:r>
      <w:r>
        <w:rPr>
          <w:spacing w:val="-1"/>
          <w:w w:val="108"/>
        </w:rPr>
        <w:t>c</w:t>
      </w:r>
      <w:r>
        <w:rPr>
          <w:spacing w:val="10"/>
          <w:w w:val="108"/>
        </w:rPr>
        <w:t>a</w:t>
      </w:r>
      <w:r>
        <w:rPr>
          <w:w w:val="107"/>
        </w:rPr>
        <w:t>je</w:t>
      </w:r>
      <w:r>
        <w:rPr>
          <w:spacing w:val="-11"/>
          <w:w w:val="107"/>
        </w:rPr>
        <w:t>v</w:t>
      </w:r>
      <w:r>
        <w:rPr>
          <w:w w:val="115"/>
        </w:rPr>
        <w:t>a</w:t>
      </w:r>
      <w:proofErr w:type="spellEnd"/>
      <w:r>
        <w:t xml:space="preserve"> </w:t>
      </w:r>
      <w:proofErr w:type="spellStart"/>
      <w:r>
        <w:rPr>
          <w:w w:val="109"/>
        </w:rPr>
        <w:t>su</w:t>
      </w:r>
      <w:proofErr w:type="spellEnd"/>
      <w:r>
        <w:t xml:space="preserve"> </w:t>
      </w:r>
      <w:proofErr w:type="spellStart"/>
      <w:r>
        <w:rPr>
          <w:spacing w:val="-1"/>
          <w:w w:val="107"/>
        </w:rPr>
        <w:t>zlou</w:t>
      </w:r>
      <w:r>
        <w:rPr>
          <w:spacing w:val="5"/>
          <w:w w:val="107"/>
        </w:rPr>
        <w:t>p</w:t>
      </w:r>
      <w:r>
        <w:rPr>
          <w:spacing w:val="-1"/>
          <w:w w:val="113"/>
        </w:rPr>
        <w:t>otreb</w:t>
      </w:r>
      <w:r>
        <w:rPr>
          <w:w w:val="113"/>
        </w:rPr>
        <w:t>a</w:t>
      </w:r>
      <w:proofErr w:type="spellEnd"/>
      <w:r>
        <w:t xml:space="preserve"> </w:t>
      </w:r>
      <w:proofErr w:type="spellStart"/>
      <w:r>
        <w:rPr>
          <w:spacing w:val="5"/>
          <w:w w:val="113"/>
        </w:rPr>
        <w:t>p</w:t>
      </w:r>
      <w:r>
        <w:rPr>
          <w:spacing w:val="-1"/>
          <w:w w:val="108"/>
        </w:rPr>
        <w:t>opisni</w:t>
      </w:r>
      <w:r>
        <w:rPr>
          <w:w w:val="108"/>
        </w:rPr>
        <w:t>h</w:t>
      </w:r>
      <w:proofErr w:type="spellEnd"/>
      <w:r>
        <w:t xml:space="preserve"> </w:t>
      </w:r>
      <w:proofErr w:type="spellStart"/>
      <w:r>
        <w:rPr>
          <w:w w:val="106"/>
        </w:rPr>
        <w:t>spis</w:t>
      </w:r>
      <w:r>
        <w:rPr>
          <w:spacing w:val="-5"/>
          <w:w w:val="106"/>
        </w:rPr>
        <w:t>k</w:t>
      </w:r>
      <w:r>
        <w:rPr>
          <w:spacing w:val="-6"/>
          <w:w w:val="102"/>
        </w:rPr>
        <w:t>o</w:t>
      </w:r>
      <w:r>
        <w:rPr>
          <w:spacing w:val="-11"/>
          <w:w w:val="107"/>
        </w:rPr>
        <w:t>v</w:t>
      </w:r>
      <w:r>
        <w:rPr>
          <w:w w:val="115"/>
        </w:rPr>
        <w:t>a</w:t>
      </w:r>
      <w:proofErr w:type="spellEnd"/>
      <w:r>
        <w:t xml:space="preserve"> </w:t>
      </w:r>
      <w:proofErr w:type="spellStart"/>
      <w:r>
        <w:rPr>
          <w:spacing w:val="4"/>
          <w:w w:val="102"/>
        </w:rPr>
        <w:t>o</w:t>
      </w:r>
      <w:r>
        <w:rPr>
          <w:w w:val="113"/>
        </w:rPr>
        <w:t>d</w:t>
      </w:r>
      <w:proofErr w:type="spellEnd"/>
      <w:r>
        <w:t xml:space="preserve"> </w:t>
      </w:r>
      <w:proofErr w:type="spellStart"/>
      <w:r>
        <w:rPr>
          <w:w w:val="114"/>
        </w:rPr>
        <w:t>strane</w:t>
      </w:r>
      <w:proofErr w:type="spellEnd"/>
      <w:r>
        <w:t xml:space="preserve"> </w:t>
      </w:r>
      <w:proofErr w:type="spellStart"/>
      <w:r>
        <w:rPr>
          <w:spacing w:val="-1"/>
          <w:w w:val="110"/>
        </w:rPr>
        <w:t>amer</w:t>
      </w:r>
      <w:r>
        <w:rPr>
          <w:spacing w:val="-6"/>
          <w:w w:val="110"/>
        </w:rPr>
        <w:t>i</w:t>
      </w:r>
      <w:r>
        <w:rPr>
          <w:spacing w:val="-87"/>
          <w:w w:val="153"/>
        </w:rPr>
        <w:t>ˇ</w:t>
      </w:r>
      <w:r>
        <w:rPr>
          <w:spacing w:val="-1"/>
          <w:w w:val="105"/>
        </w:rPr>
        <w:t>c</w:t>
      </w:r>
      <w:r>
        <w:rPr>
          <w:spacing w:val="-6"/>
          <w:w w:val="105"/>
        </w:rPr>
        <w:t>k</w:t>
      </w:r>
      <w:r>
        <w:rPr>
          <w:w w:val="102"/>
        </w:rPr>
        <w:t>e</w:t>
      </w:r>
      <w:proofErr w:type="spellEnd"/>
      <w:r>
        <w:rPr>
          <w:w w:val="102"/>
        </w:rPr>
        <w:t xml:space="preserve"> </w:t>
      </w:r>
      <w:proofErr w:type="spellStart"/>
      <w:proofErr w:type="gramStart"/>
      <w:r>
        <w:rPr>
          <w:spacing w:val="-6"/>
          <w:w w:val="107"/>
        </w:rPr>
        <w:t>v</w:t>
      </w:r>
      <w:r>
        <w:rPr>
          <w:spacing w:val="10"/>
          <w:w w:val="102"/>
        </w:rPr>
        <w:t>o</w:t>
      </w:r>
      <w:r>
        <w:rPr>
          <w:w w:val="107"/>
        </w:rPr>
        <w:t>js</w:t>
      </w:r>
      <w:r>
        <w:rPr>
          <w:spacing w:val="-6"/>
          <w:w w:val="107"/>
        </w:rPr>
        <w:t>k</w:t>
      </w:r>
      <w:r>
        <w:rPr>
          <w:w w:val="102"/>
        </w:rPr>
        <w:t>e</w:t>
      </w:r>
      <w:proofErr w:type="spellEnd"/>
      <w:r>
        <w:t xml:space="preserve">  </w:t>
      </w:r>
      <w:r>
        <w:rPr>
          <w:w w:val="113"/>
        </w:rPr>
        <w:t>u</w:t>
      </w:r>
      <w:proofErr w:type="gramEnd"/>
      <w:r>
        <w:t xml:space="preserve">  </w:t>
      </w:r>
      <w:proofErr w:type="spellStart"/>
      <w:r>
        <w:rPr>
          <w:w w:val="117"/>
        </w:rPr>
        <w:t>Pr</w:t>
      </w:r>
      <w:r>
        <w:rPr>
          <w:spacing w:val="-5"/>
          <w:w w:val="117"/>
        </w:rPr>
        <w:t>v</w:t>
      </w:r>
      <w:r>
        <w:rPr>
          <w:spacing w:val="-1"/>
          <w:w w:val="106"/>
        </w:rPr>
        <w:t>o</w:t>
      </w:r>
      <w:r>
        <w:rPr>
          <w:w w:val="106"/>
        </w:rPr>
        <w:t>m</w:t>
      </w:r>
      <w:proofErr w:type="spellEnd"/>
      <w:r>
        <w:t xml:space="preserve">  </w:t>
      </w:r>
      <w:proofErr w:type="spellStart"/>
      <w:r>
        <w:rPr>
          <w:w w:val="102"/>
        </w:rPr>
        <w:t>i</w:t>
      </w:r>
      <w:proofErr w:type="spellEnd"/>
      <w:r>
        <w:t xml:space="preserve">  </w:t>
      </w:r>
      <w:proofErr w:type="spellStart"/>
      <w:r>
        <w:rPr>
          <w:spacing w:val="-1"/>
          <w:w w:val="108"/>
        </w:rPr>
        <w:t>Drugo</w:t>
      </w:r>
      <w:r>
        <w:rPr>
          <w:w w:val="108"/>
        </w:rPr>
        <w:t>m</w:t>
      </w:r>
      <w:proofErr w:type="spellEnd"/>
      <w:r>
        <w:t xml:space="preserve">  </w:t>
      </w:r>
      <w:proofErr w:type="spellStart"/>
      <w:r>
        <w:rPr>
          <w:w w:val="106"/>
        </w:rPr>
        <w:t>s</w:t>
      </w:r>
      <w:r>
        <w:rPr>
          <w:spacing w:val="-6"/>
          <w:w w:val="106"/>
        </w:rPr>
        <w:t>v</w:t>
      </w:r>
      <w:r>
        <w:rPr>
          <w:w w:val="111"/>
        </w:rPr>
        <w:t>ets</w:t>
      </w:r>
      <w:r>
        <w:rPr>
          <w:spacing w:val="-5"/>
          <w:w w:val="111"/>
        </w:rPr>
        <w:t>k</w:t>
      </w:r>
      <w:r>
        <w:rPr>
          <w:spacing w:val="-1"/>
          <w:w w:val="106"/>
        </w:rPr>
        <w:t>o</w:t>
      </w:r>
      <w:r>
        <w:rPr>
          <w:w w:val="106"/>
        </w:rPr>
        <w:t>m</w:t>
      </w:r>
      <w:proofErr w:type="spellEnd"/>
      <w:r>
        <w:t xml:space="preserve">  </w:t>
      </w:r>
      <w:proofErr w:type="spellStart"/>
      <w:r>
        <w:rPr>
          <w:spacing w:val="-1"/>
          <w:w w:val="119"/>
        </w:rPr>
        <w:t>ratu</w:t>
      </w:r>
      <w:proofErr w:type="spellEnd"/>
      <w:r>
        <w:rPr>
          <w:w w:val="119"/>
        </w:rPr>
        <w:t>,</w:t>
      </w:r>
      <w:r>
        <w:t xml:space="preserve">  </w:t>
      </w:r>
      <w:proofErr w:type="spellStart"/>
      <w:r>
        <w:rPr>
          <w:spacing w:val="-5"/>
          <w:w w:val="107"/>
        </w:rPr>
        <w:t>k</w:t>
      </w:r>
      <w:r>
        <w:rPr>
          <w:spacing w:val="-1"/>
          <w:w w:val="107"/>
        </w:rPr>
        <w:t>or</w:t>
      </w:r>
      <w:r>
        <w:rPr>
          <w:spacing w:val="-10"/>
          <w:w w:val="107"/>
        </w:rPr>
        <w:t>i</w:t>
      </w:r>
      <w:r>
        <w:rPr>
          <w:spacing w:val="-83"/>
          <w:w w:val="153"/>
        </w:rPr>
        <w:t>ˇ</w:t>
      </w:r>
      <w:r>
        <w:rPr>
          <w:spacing w:val="-6"/>
          <w:w w:val="103"/>
        </w:rPr>
        <w:t>s</w:t>
      </w:r>
      <w:r>
        <w:rPr>
          <w:spacing w:val="-87"/>
          <w:w w:val="153"/>
        </w:rPr>
        <w:t>´</w:t>
      </w:r>
      <w:r>
        <w:rPr>
          <w:spacing w:val="-1"/>
          <w:w w:val="106"/>
        </w:rPr>
        <w:t>cenj</w:t>
      </w:r>
      <w:r>
        <w:rPr>
          <w:w w:val="106"/>
        </w:rPr>
        <w:t>e</w:t>
      </w:r>
      <w:proofErr w:type="spellEnd"/>
      <w:r>
        <w:t xml:space="preserve">  </w:t>
      </w:r>
      <w:proofErr w:type="spellStart"/>
      <w:r>
        <w:rPr>
          <w:spacing w:val="4"/>
          <w:w w:val="113"/>
        </w:rPr>
        <w:t>p</w:t>
      </w:r>
      <w:r>
        <w:rPr>
          <w:spacing w:val="-1"/>
          <w:w w:val="105"/>
        </w:rPr>
        <w:t>olicijski</w:t>
      </w:r>
      <w:r>
        <w:rPr>
          <w:w w:val="105"/>
        </w:rPr>
        <w:t>h</w:t>
      </w:r>
      <w:proofErr w:type="spellEnd"/>
      <w:r>
        <w:t xml:space="preserve">  </w:t>
      </w:r>
      <w:proofErr w:type="spellStart"/>
      <w:r>
        <w:rPr>
          <w:spacing w:val="-1"/>
          <w:w w:val="109"/>
        </w:rPr>
        <w:t>dron</w:t>
      </w:r>
      <w:r>
        <w:rPr>
          <w:spacing w:val="-6"/>
          <w:w w:val="109"/>
        </w:rPr>
        <w:t>o</w:t>
      </w:r>
      <w:r>
        <w:rPr>
          <w:spacing w:val="-11"/>
          <w:w w:val="107"/>
        </w:rPr>
        <w:t>v</w:t>
      </w:r>
      <w:r>
        <w:rPr>
          <w:spacing w:val="-1"/>
          <w:w w:val="114"/>
        </w:rPr>
        <w:t>a</w:t>
      </w:r>
      <w:proofErr w:type="spellEnd"/>
      <w:r>
        <w:rPr>
          <w:spacing w:val="-1"/>
          <w:w w:val="114"/>
        </w:rPr>
        <w:t xml:space="preserve">, </w:t>
      </w:r>
      <w:proofErr w:type="spellStart"/>
      <w:r>
        <w:rPr>
          <w:spacing w:val="-4"/>
          <w:w w:val="110"/>
        </w:rPr>
        <w:t>kao</w:t>
      </w:r>
      <w:proofErr w:type="spellEnd"/>
      <w:r>
        <w:rPr>
          <w:spacing w:val="-4"/>
          <w:w w:val="110"/>
        </w:rPr>
        <w:t xml:space="preserve"> </w:t>
      </w:r>
      <w:proofErr w:type="spellStart"/>
      <w:r>
        <w:rPr>
          <w:w w:val="110"/>
        </w:rPr>
        <w:t>i</w:t>
      </w:r>
      <w:proofErr w:type="spellEnd"/>
      <w:r>
        <w:rPr>
          <w:w w:val="110"/>
        </w:rPr>
        <w:t xml:space="preserve"> </w:t>
      </w:r>
      <w:proofErr w:type="spellStart"/>
      <w:r>
        <w:rPr>
          <w:w w:val="110"/>
        </w:rPr>
        <w:t>televizijske</w:t>
      </w:r>
      <w:proofErr w:type="spellEnd"/>
      <w:r>
        <w:rPr>
          <w:w w:val="110"/>
        </w:rPr>
        <w:t xml:space="preserve"> </w:t>
      </w:r>
      <w:proofErr w:type="spellStart"/>
      <w:r>
        <w:rPr>
          <w:spacing w:val="-3"/>
          <w:w w:val="110"/>
        </w:rPr>
        <w:t>kamere</w:t>
      </w:r>
      <w:proofErr w:type="spellEnd"/>
      <w:r>
        <w:rPr>
          <w:spacing w:val="-3"/>
          <w:w w:val="110"/>
        </w:rPr>
        <w:t xml:space="preserve"> </w:t>
      </w:r>
      <w:proofErr w:type="spellStart"/>
      <w:r>
        <w:rPr>
          <w:w w:val="110"/>
        </w:rPr>
        <w:t>zatvorenog</w:t>
      </w:r>
      <w:proofErr w:type="spellEnd"/>
      <w:r>
        <w:rPr>
          <w:w w:val="110"/>
        </w:rPr>
        <w:t xml:space="preserve"> </w:t>
      </w:r>
      <w:proofErr w:type="spellStart"/>
      <w:r>
        <w:rPr>
          <w:w w:val="110"/>
        </w:rPr>
        <w:t>kruga</w:t>
      </w:r>
      <w:proofErr w:type="spellEnd"/>
      <w:r>
        <w:rPr>
          <w:w w:val="110"/>
        </w:rPr>
        <w:t xml:space="preserve"> (</w:t>
      </w:r>
      <w:proofErr w:type="spellStart"/>
      <w:r>
        <w:rPr>
          <w:w w:val="110"/>
        </w:rPr>
        <w:t>eng.</w:t>
      </w:r>
      <w:proofErr w:type="spellEnd"/>
      <w:r>
        <w:rPr>
          <w:w w:val="110"/>
        </w:rPr>
        <w:t xml:space="preserve"> </w:t>
      </w:r>
      <w:r>
        <w:rPr>
          <w:i/>
          <w:w w:val="110"/>
        </w:rPr>
        <w:t>closed-circuit televisio</w:t>
      </w:r>
      <w:r w:rsidR="00841C19">
        <w:rPr>
          <w:i/>
          <w:w w:val="110"/>
        </w:rPr>
        <w:t>n</w:t>
      </w:r>
      <w:r w:rsidR="008F5184">
        <w:rPr>
          <w:noProof/>
        </w:rPr>
        <mc:AlternateContent>
          <mc:Choice Requires="wps">
            <w:drawing>
              <wp:anchor distT="0" distB="0" distL="114300" distR="114300" simplePos="0" relativeHeight="503304656" behindDoc="1" locked="0" layoutInCell="1" allowOverlap="1" wp14:anchorId="7052E4EE" wp14:editId="2B975F6A">
                <wp:simplePos x="0" y="0"/>
                <wp:positionH relativeFrom="page">
                  <wp:posOffset>2388235</wp:posOffset>
                </wp:positionH>
                <wp:positionV relativeFrom="paragraph">
                  <wp:posOffset>464185</wp:posOffset>
                </wp:positionV>
                <wp:extent cx="34925" cy="0"/>
                <wp:effectExtent l="6985" t="7620" r="5715" b="11430"/>
                <wp:wrapNone/>
                <wp:docPr id="41" name="Lin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925" cy="0"/>
                        </a:xfrm>
                        <a:prstGeom prst="line">
                          <a:avLst/>
                        </a:prstGeom>
                        <a:noFill/>
                        <a:ln w="490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C7FA52" id="Line 41" o:spid="_x0000_s1026" style="position:absolute;z-index:-11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88.05pt,36.55pt" to="190.8pt,3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" strokeweight=".1362mm">
                <w10:wrap anchorx="page"/>
              </v:line>
            </w:pict>
          </mc:Fallback>
        </mc:AlternateContent>
      </w:r>
      <w:r w:rsidR="00841C19">
        <w:rPr>
          <w:i/>
          <w:w w:val="109"/>
        </w:rPr>
        <w:t>,</w:t>
      </w:r>
      <w:r>
        <w:rPr>
          <w:i/>
        </w:rPr>
        <w:t xml:space="preserve"> </w:t>
      </w:r>
      <w:r>
        <w:rPr>
          <w:i/>
          <w:w w:val="118"/>
        </w:rPr>
        <w:t>CCT</w:t>
      </w:r>
      <w:r>
        <w:rPr>
          <w:i/>
          <w:spacing w:val="-1"/>
          <w:w w:val="118"/>
        </w:rPr>
        <w:t>V</w:t>
      </w:r>
      <w:r>
        <w:rPr>
          <w:w w:val="119"/>
        </w:rPr>
        <w:t>)</w:t>
      </w:r>
      <w:r w:rsidR="00215614">
        <w:rPr>
          <w:w w:val="102"/>
        </w:rPr>
        <w:t xml:space="preserve">. O </w:t>
      </w:r>
      <w:proofErr w:type="spellStart"/>
      <w:r w:rsidR="00215614">
        <w:rPr>
          <w:w w:val="102"/>
        </w:rPr>
        <w:t>ovome</w:t>
      </w:r>
      <w:proofErr w:type="spellEnd"/>
      <w:r w:rsidR="00215614">
        <w:rPr>
          <w:w w:val="102"/>
        </w:rPr>
        <w:t xml:space="preserve"> </w:t>
      </w:r>
      <w:proofErr w:type="spellStart"/>
      <w:r w:rsidR="00215614">
        <w:rPr>
          <w:w w:val="102"/>
        </w:rPr>
        <w:t>svedoči</w:t>
      </w:r>
      <w:proofErr w:type="spellEnd"/>
      <w:r w:rsidR="00215614">
        <w:rPr>
          <w:w w:val="102"/>
        </w:rPr>
        <w:t xml:space="preserve"> </w:t>
      </w:r>
      <w:proofErr w:type="spellStart"/>
      <w:r w:rsidR="00215614">
        <w:rPr>
          <w:w w:val="102"/>
        </w:rPr>
        <w:t>i</w:t>
      </w:r>
      <w:proofErr w:type="spellEnd"/>
      <w:r w:rsidR="00215614">
        <w:rPr>
          <w:w w:val="102"/>
        </w:rPr>
        <w:t xml:space="preserve"> </w:t>
      </w:r>
      <w:proofErr w:type="spellStart"/>
      <w:r w:rsidR="00215614">
        <w:rPr>
          <w:w w:val="102"/>
        </w:rPr>
        <w:t>podatak</w:t>
      </w:r>
      <w:proofErr w:type="spellEnd"/>
      <w:r w:rsidR="00215614">
        <w:rPr>
          <w:w w:val="102"/>
        </w:rPr>
        <w:t xml:space="preserve"> da </w:t>
      </w:r>
      <w:proofErr w:type="spellStart"/>
      <w:r w:rsidR="00215614">
        <w:rPr>
          <w:w w:val="102"/>
        </w:rPr>
        <w:t>prosečan</w:t>
      </w:r>
      <w:proofErr w:type="spellEnd"/>
      <w:r>
        <w:t xml:space="preserve"> </w:t>
      </w:r>
      <w:proofErr w:type="spellStart"/>
      <w:r>
        <w:rPr>
          <w:w w:val="113"/>
        </w:rPr>
        <w:t>stan</w:t>
      </w:r>
      <w:r>
        <w:rPr>
          <w:spacing w:val="-5"/>
          <w:w w:val="113"/>
        </w:rPr>
        <w:t>o</w:t>
      </w:r>
      <w:r>
        <w:rPr>
          <w:w w:val="108"/>
        </w:rPr>
        <w:t>vnik</w:t>
      </w:r>
      <w:proofErr w:type="spellEnd"/>
      <w:r>
        <w:t xml:space="preserve"> </w:t>
      </w:r>
      <w:proofErr w:type="spellStart"/>
      <w:r>
        <w:rPr>
          <w:spacing w:val="-16"/>
          <w:w w:val="106"/>
        </w:rPr>
        <w:t>V</w:t>
      </w:r>
      <w:r>
        <w:rPr>
          <w:w w:val="104"/>
        </w:rPr>
        <w:t>eli</w:t>
      </w:r>
      <w:r>
        <w:rPr>
          <w:spacing w:val="-5"/>
          <w:w w:val="104"/>
        </w:rPr>
        <w:t>k</w:t>
      </w:r>
      <w:r>
        <w:rPr>
          <w:w w:val="102"/>
        </w:rPr>
        <w:t>e</w:t>
      </w:r>
      <w:proofErr w:type="spellEnd"/>
      <w:r>
        <w:t xml:space="preserve"> </w:t>
      </w:r>
      <w:proofErr w:type="spellStart"/>
      <w:r>
        <w:rPr>
          <w:spacing w:val="-1"/>
          <w:w w:val="112"/>
        </w:rPr>
        <w:t>Britanij</w:t>
      </w:r>
      <w:r>
        <w:rPr>
          <w:w w:val="112"/>
        </w:rPr>
        <w:t>e</w:t>
      </w:r>
      <w:proofErr w:type="spellEnd"/>
      <w:r>
        <w:t xml:space="preserve"> </w:t>
      </w:r>
      <w:proofErr w:type="spellStart"/>
      <w:r>
        <w:rPr>
          <w:spacing w:val="-1"/>
          <w:w w:val="111"/>
        </w:rPr>
        <w:t>bud</w:t>
      </w:r>
      <w:r>
        <w:rPr>
          <w:w w:val="111"/>
        </w:rPr>
        <w:t>e</w:t>
      </w:r>
      <w:proofErr w:type="spellEnd"/>
      <w:r>
        <w:t xml:space="preserve"> </w:t>
      </w:r>
      <w:proofErr w:type="spellStart"/>
      <w:r>
        <w:rPr>
          <w:spacing w:val="-1"/>
          <w:w w:val="113"/>
        </w:rPr>
        <w:t>u</w:t>
      </w:r>
      <w:r>
        <w:rPr>
          <w:spacing w:val="-6"/>
          <w:w w:val="113"/>
        </w:rPr>
        <w:t>h</w:t>
      </w:r>
      <w:r>
        <w:rPr>
          <w:spacing w:val="-11"/>
          <w:w w:val="107"/>
        </w:rPr>
        <w:t>v</w:t>
      </w:r>
      <w:r>
        <w:rPr>
          <w:spacing w:val="-6"/>
          <w:w w:val="115"/>
        </w:rPr>
        <w:t>a</w:t>
      </w:r>
      <w:r>
        <w:rPr>
          <w:spacing w:val="-88"/>
          <w:w w:val="153"/>
        </w:rPr>
        <w:t>´</w:t>
      </w:r>
      <w:r>
        <w:rPr>
          <w:spacing w:val="-1"/>
          <w:w w:val="106"/>
        </w:rPr>
        <w:t>ce</w:t>
      </w:r>
      <w:r>
        <w:rPr>
          <w:w w:val="106"/>
        </w:rPr>
        <w:t>n</w:t>
      </w:r>
      <w:proofErr w:type="spellEnd"/>
      <w:r>
        <w:t xml:space="preserve"> </w:t>
      </w:r>
      <w:proofErr w:type="spellStart"/>
      <w:r>
        <w:rPr>
          <w:spacing w:val="-1"/>
          <w:w w:val="114"/>
        </w:rPr>
        <w:t>n</w:t>
      </w:r>
      <w:r>
        <w:rPr>
          <w:w w:val="114"/>
        </w:rPr>
        <w:t>a</w:t>
      </w:r>
      <w:proofErr w:type="spellEnd"/>
      <w:r>
        <w:t xml:space="preserve"> </w:t>
      </w:r>
      <w:proofErr w:type="spellStart"/>
      <w:r>
        <w:rPr>
          <w:spacing w:val="-11"/>
          <w:w w:val="107"/>
        </w:rPr>
        <w:t>k</w:t>
      </w:r>
      <w:r>
        <w:rPr>
          <w:spacing w:val="-1"/>
          <w:w w:val="109"/>
        </w:rPr>
        <w:t>ame</w:t>
      </w:r>
      <w:r>
        <w:rPr>
          <w:spacing w:val="-1"/>
          <w:w w:val="112"/>
        </w:rPr>
        <w:t>r</w:t>
      </w:r>
      <w:r>
        <w:rPr>
          <w:w w:val="112"/>
        </w:rPr>
        <w:t>i</w:t>
      </w:r>
      <w:proofErr w:type="spellEnd"/>
      <w:r>
        <w:t xml:space="preserve"> </w:t>
      </w:r>
      <w:r>
        <w:rPr>
          <w:w w:val="113"/>
        </w:rPr>
        <w:t>u</w:t>
      </w:r>
      <w:r>
        <w:t xml:space="preserve"> </w:t>
      </w:r>
      <w:proofErr w:type="spellStart"/>
      <w:r>
        <w:rPr>
          <w:spacing w:val="-1"/>
          <w:w w:val="108"/>
        </w:rPr>
        <w:t>proseku</w:t>
      </w:r>
      <w:proofErr w:type="spellEnd"/>
      <w:r>
        <w:rPr>
          <w:spacing w:val="-1"/>
          <w:w w:val="108"/>
        </w:rPr>
        <w:t xml:space="preserve"> </w:t>
      </w:r>
      <w:r>
        <w:rPr>
          <w:spacing w:val="-1"/>
          <w:w w:val="102"/>
        </w:rPr>
        <w:t>30</w:t>
      </w:r>
      <w:r>
        <w:rPr>
          <w:w w:val="102"/>
        </w:rPr>
        <w:t>0</w:t>
      </w:r>
      <w:r>
        <w:t xml:space="preserve"> </w:t>
      </w:r>
      <w:r>
        <w:rPr>
          <w:spacing w:val="-1"/>
          <w:w w:val="118"/>
        </w:rPr>
        <w:t>put</w:t>
      </w:r>
      <w:r>
        <w:rPr>
          <w:w w:val="118"/>
        </w:rPr>
        <w:t>a</w:t>
      </w:r>
      <w:r>
        <w:t xml:space="preserve"> </w:t>
      </w:r>
      <w:proofErr w:type="spellStart"/>
      <w:r>
        <w:rPr>
          <w:spacing w:val="-1"/>
          <w:w w:val="113"/>
        </w:rPr>
        <w:t>d</w:t>
      </w:r>
      <w:r>
        <w:rPr>
          <w:w w:val="113"/>
        </w:rPr>
        <w:t>n</w:t>
      </w:r>
      <w:r>
        <w:rPr>
          <w:spacing w:val="-1"/>
          <w:w w:val="102"/>
        </w:rPr>
        <w:t>e</w:t>
      </w:r>
      <w:r>
        <w:rPr>
          <w:w w:val="110"/>
        </w:rPr>
        <w:t>vn</w:t>
      </w:r>
      <w:r>
        <w:rPr>
          <w:w w:val="102"/>
        </w:rPr>
        <w:t>o</w:t>
      </w:r>
      <w:proofErr w:type="spellEnd"/>
      <w:r>
        <w:t xml:space="preserve"> </w:t>
      </w:r>
      <w:r>
        <w:rPr>
          <w:w w:val="85"/>
        </w:rPr>
        <w:t>[</w:t>
      </w:r>
      <w:hyperlink w:anchor="_bookmark40" w:history="1">
        <w:r>
          <w:rPr>
            <w:color w:val="00FF00"/>
            <w:spacing w:val="-1"/>
            <w:w w:val="102"/>
          </w:rPr>
          <w:t>22</w:t>
        </w:r>
      </w:hyperlink>
      <w:r>
        <w:rPr>
          <w:w w:val="113"/>
        </w:rPr>
        <w:t>,</w:t>
      </w:r>
      <w:r>
        <w:rPr>
          <w:color w:val="00FF00"/>
          <w:spacing w:val="-1"/>
          <w:w w:val="102"/>
        </w:rPr>
        <w:t>23</w:t>
      </w:r>
      <w:hyperlink w:anchor="_bookmark41" w:history="1">
        <w:r>
          <w:rPr>
            <w:w w:val="97"/>
          </w:rPr>
          <w:t>].</w:t>
        </w:r>
      </w:hyperlink>
      <w:r>
        <w:t xml:space="preserve">  </w:t>
      </w:r>
      <w:r w:rsidR="00215614">
        <w:t xml:space="preserve">Ne </w:t>
      </w:r>
      <w:proofErr w:type="spellStart"/>
      <w:r w:rsidR="00215614">
        <w:t>samo</w:t>
      </w:r>
      <w:proofErr w:type="spellEnd"/>
      <w:r w:rsidR="00215614">
        <w:t xml:space="preserve"> da </w:t>
      </w:r>
      <w:proofErr w:type="spellStart"/>
      <w:r w:rsidR="00215614">
        <w:t>pojedinac</w:t>
      </w:r>
      <w:proofErr w:type="spellEnd"/>
      <w:r w:rsidR="00215614">
        <w:t xml:space="preserve"> </w:t>
      </w:r>
      <w:proofErr w:type="spellStart"/>
      <w:r w:rsidR="00215614">
        <w:t>može</w:t>
      </w:r>
      <w:proofErr w:type="spellEnd"/>
      <w:r w:rsidR="00215614">
        <w:t xml:space="preserve"> </w:t>
      </w:r>
      <w:proofErr w:type="spellStart"/>
      <w:r w:rsidR="00215614">
        <w:t>biti</w:t>
      </w:r>
      <w:proofErr w:type="spellEnd"/>
      <w:r w:rsidR="00215614">
        <w:t xml:space="preserve"> </w:t>
      </w:r>
      <w:proofErr w:type="spellStart"/>
      <w:r w:rsidR="00215614">
        <w:t>uhvaćen</w:t>
      </w:r>
      <w:proofErr w:type="spellEnd"/>
      <w:r w:rsidR="00215614">
        <w:t xml:space="preserve"> </w:t>
      </w:r>
      <w:proofErr w:type="spellStart"/>
      <w:r w:rsidR="00215614">
        <w:t>na</w:t>
      </w:r>
      <w:proofErr w:type="spellEnd"/>
      <w:r w:rsidR="00215614">
        <w:t xml:space="preserve"> </w:t>
      </w:r>
      <w:proofErr w:type="spellStart"/>
      <w:r w:rsidR="00215614">
        <w:t>kameri</w:t>
      </w:r>
      <w:proofErr w:type="spellEnd"/>
      <w:r w:rsidR="00215614">
        <w:t xml:space="preserve">, </w:t>
      </w:r>
      <w:proofErr w:type="spellStart"/>
      <w:r w:rsidR="00215614">
        <w:t>već</w:t>
      </w:r>
      <w:proofErr w:type="spellEnd"/>
      <w:r w:rsidR="00215614">
        <w:t xml:space="preserve"> se </w:t>
      </w:r>
      <w:proofErr w:type="spellStart"/>
      <w:r w:rsidR="00215614">
        <w:t>dešava</w:t>
      </w:r>
      <w:proofErr w:type="spellEnd"/>
      <w:r w:rsidR="00215614">
        <w:t xml:space="preserve"> </w:t>
      </w:r>
      <w:proofErr w:type="spellStart"/>
      <w:r w:rsidR="00215614">
        <w:t>i</w:t>
      </w:r>
      <w:proofErr w:type="spellEnd"/>
      <w:r w:rsidR="00215614">
        <w:t xml:space="preserve"> da </w:t>
      </w:r>
      <w:proofErr w:type="spellStart"/>
      <w:r w:rsidR="00215614">
        <w:t>država</w:t>
      </w:r>
      <w:proofErr w:type="spellEnd"/>
      <w:r w:rsidR="00215614">
        <w:t xml:space="preserve"> </w:t>
      </w:r>
      <w:proofErr w:type="spellStart"/>
      <w:r w:rsidR="00215614">
        <w:t>prisluškuje</w:t>
      </w:r>
      <w:proofErr w:type="spellEnd"/>
      <w:r w:rsidR="00215614">
        <w:t xml:space="preserve"> ono </w:t>
      </w:r>
      <w:proofErr w:type="spellStart"/>
      <w:r w:rsidR="00215614">
        <w:t>što</w:t>
      </w:r>
      <w:proofErr w:type="spellEnd"/>
      <w:r w:rsidR="00215614">
        <w:t xml:space="preserve"> </w:t>
      </w:r>
      <w:proofErr w:type="spellStart"/>
      <w:r w:rsidR="00215614">
        <w:t>određeni</w:t>
      </w:r>
      <w:proofErr w:type="spellEnd"/>
      <w:r w:rsidR="00215614">
        <w:t xml:space="preserve"> </w:t>
      </w:r>
      <w:proofErr w:type="spellStart"/>
      <w:r w:rsidR="00215614">
        <w:t>pojedinci</w:t>
      </w:r>
      <w:proofErr w:type="spellEnd"/>
      <w:r w:rsidR="00215614">
        <w:t xml:space="preserve"> u </w:t>
      </w:r>
      <w:proofErr w:type="spellStart"/>
      <w:r w:rsidR="00215614">
        <w:t>svakom</w:t>
      </w:r>
      <w:proofErr w:type="spellEnd"/>
      <w:r w:rsidR="00215614">
        <w:t xml:space="preserve"> </w:t>
      </w:r>
      <w:proofErr w:type="spellStart"/>
      <w:r w:rsidR="00215614">
        <w:t>trenutku</w:t>
      </w:r>
      <w:proofErr w:type="spellEnd"/>
      <w:r w:rsidR="00215614">
        <w:t xml:space="preserve"> </w:t>
      </w:r>
      <w:proofErr w:type="spellStart"/>
      <w:r w:rsidR="00215614">
        <w:t>govore</w:t>
      </w:r>
      <w:proofErr w:type="spellEnd"/>
      <w:r w:rsidR="00215614">
        <w:t xml:space="preserve">. </w:t>
      </w:r>
      <w:proofErr w:type="spellStart"/>
      <w:r w:rsidR="00215614">
        <w:t>Iako</w:t>
      </w:r>
      <w:proofErr w:type="spellEnd"/>
      <w:r w:rsidR="00215614">
        <w:t xml:space="preserve"> je </w:t>
      </w:r>
      <w:proofErr w:type="spellStart"/>
      <w:r w:rsidR="00215614">
        <w:rPr>
          <w:w w:val="112"/>
        </w:rPr>
        <w:t>p</w:t>
      </w:r>
      <w:r>
        <w:rPr>
          <w:w w:val="112"/>
        </w:rPr>
        <w:t>risl</w:t>
      </w:r>
      <w:r>
        <w:rPr>
          <w:spacing w:val="-10"/>
          <w:w w:val="112"/>
        </w:rPr>
        <w:t>u</w:t>
      </w:r>
      <w:r>
        <w:rPr>
          <w:spacing w:val="-83"/>
          <w:w w:val="153"/>
        </w:rPr>
        <w:t>ˇ</w:t>
      </w:r>
      <w:r>
        <w:rPr>
          <w:w w:val="106"/>
        </w:rPr>
        <w:t>ski</w:t>
      </w:r>
      <w:r>
        <w:rPr>
          <w:spacing w:val="-11"/>
          <w:w w:val="106"/>
        </w:rPr>
        <w:t>v</w:t>
      </w:r>
      <w:r>
        <w:rPr>
          <w:spacing w:val="-1"/>
          <w:w w:val="111"/>
        </w:rPr>
        <w:t>anj</w:t>
      </w:r>
      <w:r>
        <w:rPr>
          <w:w w:val="111"/>
        </w:rPr>
        <w:t>e</w:t>
      </w:r>
      <w:proofErr w:type="spellEnd"/>
      <w:r>
        <w:t xml:space="preserve"> </w:t>
      </w:r>
      <w:proofErr w:type="spellStart"/>
      <w:r>
        <w:rPr>
          <w:spacing w:val="-1"/>
          <w:w w:val="107"/>
        </w:rPr>
        <w:t>razg</w:t>
      </w:r>
      <w:r>
        <w:rPr>
          <w:spacing w:val="-6"/>
          <w:w w:val="107"/>
        </w:rPr>
        <w:t>ov</w:t>
      </w:r>
      <w:r>
        <w:rPr>
          <w:spacing w:val="-1"/>
          <w:w w:val="111"/>
        </w:rPr>
        <w:t>or</w:t>
      </w:r>
      <w:r>
        <w:rPr>
          <w:w w:val="111"/>
        </w:rPr>
        <w:t>a</w:t>
      </w:r>
      <w:proofErr w:type="spellEnd"/>
      <w:r>
        <w:t xml:space="preserve"> </w:t>
      </w:r>
      <w:proofErr w:type="spellStart"/>
      <w:proofErr w:type="gramStart"/>
      <w:r>
        <w:rPr>
          <w:w w:val="102"/>
        </w:rPr>
        <w:t>i</w:t>
      </w:r>
      <w:proofErr w:type="spellEnd"/>
      <w:r>
        <w:t xml:space="preserve">  </w:t>
      </w:r>
      <w:proofErr w:type="spellStart"/>
      <w:r>
        <w:rPr>
          <w:spacing w:val="4"/>
          <w:w w:val="113"/>
        </w:rPr>
        <w:t>p</w:t>
      </w:r>
      <w:r>
        <w:rPr>
          <w:spacing w:val="-1"/>
          <w:w w:val="113"/>
        </w:rPr>
        <w:t>ost</w:t>
      </w:r>
      <w:r>
        <w:rPr>
          <w:spacing w:val="-6"/>
          <w:w w:val="113"/>
        </w:rPr>
        <w:t>a</w:t>
      </w:r>
      <w:r>
        <w:rPr>
          <w:w w:val="109"/>
        </w:rPr>
        <w:t>vlj</w:t>
      </w:r>
      <w:r>
        <w:rPr>
          <w:spacing w:val="-1"/>
          <w:w w:val="109"/>
        </w:rPr>
        <w:t>a</w:t>
      </w:r>
      <w:r>
        <w:rPr>
          <w:w w:val="113"/>
        </w:rPr>
        <w:t>n</w:t>
      </w:r>
      <w:r>
        <w:rPr>
          <w:w w:val="106"/>
        </w:rPr>
        <w:t>je</w:t>
      </w:r>
      <w:proofErr w:type="spellEnd"/>
      <w:proofErr w:type="gramEnd"/>
      <w:r>
        <w:t xml:space="preserve"> </w:t>
      </w:r>
      <w:proofErr w:type="spellStart"/>
      <w:r>
        <w:rPr>
          <w:spacing w:val="-1"/>
          <w:w w:val="110"/>
        </w:rPr>
        <w:t>bubica</w:t>
      </w:r>
      <w:proofErr w:type="spellEnd"/>
      <w:r w:rsidR="00215614">
        <w:t xml:space="preserve"> </w:t>
      </w:r>
      <w:proofErr w:type="spellStart"/>
      <w:r>
        <w:rPr>
          <w:spacing w:val="-1"/>
          <w:w w:val="112"/>
        </w:rPr>
        <w:t>akto</w:t>
      </w:r>
      <w:r>
        <w:rPr>
          <w:w w:val="112"/>
        </w:rPr>
        <w:t>m</w:t>
      </w:r>
      <w:proofErr w:type="spellEnd"/>
      <w:r>
        <w:t xml:space="preserve"> </w:t>
      </w:r>
      <w:proofErr w:type="spellStart"/>
      <w:r>
        <w:rPr>
          <w:spacing w:val="-1"/>
          <w:w w:val="110"/>
        </w:rPr>
        <w:t>amer</w:t>
      </w:r>
      <w:r>
        <w:rPr>
          <w:spacing w:val="-6"/>
          <w:w w:val="110"/>
        </w:rPr>
        <w:t>i</w:t>
      </w:r>
      <w:r>
        <w:rPr>
          <w:spacing w:val="-88"/>
          <w:w w:val="153"/>
        </w:rPr>
        <w:t>ˇ</w:t>
      </w:r>
      <w:r>
        <w:rPr>
          <w:spacing w:val="-1"/>
          <w:w w:val="105"/>
        </w:rPr>
        <w:t>c</w:t>
      </w:r>
      <w:r>
        <w:rPr>
          <w:spacing w:val="-6"/>
          <w:w w:val="105"/>
        </w:rPr>
        <w:t>k</w:t>
      </w:r>
      <w:r>
        <w:rPr>
          <w:spacing w:val="-1"/>
          <w:w w:val="102"/>
        </w:rPr>
        <w:t>o</w:t>
      </w:r>
      <w:r>
        <w:rPr>
          <w:w w:val="102"/>
        </w:rPr>
        <w:t>g</w:t>
      </w:r>
      <w:proofErr w:type="spellEnd"/>
      <w:r>
        <w:t xml:space="preserve"> </w:t>
      </w:r>
      <w:proofErr w:type="spellStart"/>
      <w:r>
        <w:rPr>
          <w:spacing w:val="-5"/>
          <w:w w:val="107"/>
        </w:rPr>
        <w:t>k</w:t>
      </w:r>
      <w:r>
        <w:rPr>
          <w:spacing w:val="-1"/>
          <w:w w:val="108"/>
        </w:rPr>
        <w:t>ongres</w:t>
      </w:r>
      <w:r>
        <w:rPr>
          <w:w w:val="108"/>
        </w:rPr>
        <w:t>a</w:t>
      </w:r>
      <w:proofErr w:type="spellEnd"/>
      <w:r>
        <w:t xml:space="preserve"> </w:t>
      </w:r>
      <w:proofErr w:type="spellStart"/>
      <w:r>
        <w:rPr>
          <w:w w:val="102"/>
        </w:rPr>
        <w:t>iz</w:t>
      </w:r>
      <w:proofErr w:type="spellEnd"/>
      <w:r>
        <w:t xml:space="preserve"> </w:t>
      </w:r>
      <w:r>
        <w:rPr>
          <w:spacing w:val="-1"/>
          <w:w w:val="103"/>
        </w:rPr>
        <w:t>1934</w:t>
      </w:r>
      <w:r>
        <w:rPr>
          <w:w w:val="103"/>
        </w:rPr>
        <w:t>.</w:t>
      </w:r>
      <w:r>
        <w:t xml:space="preserve">  </w:t>
      </w:r>
      <w:proofErr w:type="spellStart"/>
      <w:r>
        <w:rPr>
          <w:spacing w:val="-1"/>
          <w:w w:val="102"/>
        </w:rPr>
        <w:t>g</w:t>
      </w:r>
      <w:r>
        <w:rPr>
          <w:spacing w:val="5"/>
          <w:w w:val="102"/>
        </w:rPr>
        <w:t>o</w:t>
      </w:r>
      <w:r>
        <w:rPr>
          <w:spacing w:val="-1"/>
          <w:w w:val="109"/>
        </w:rPr>
        <w:t>din</w:t>
      </w:r>
      <w:r>
        <w:rPr>
          <w:w w:val="109"/>
        </w:rPr>
        <w:t>e</w:t>
      </w:r>
      <w:proofErr w:type="spellEnd"/>
      <w:r>
        <w:t xml:space="preserve"> </w:t>
      </w:r>
      <w:proofErr w:type="spellStart"/>
      <w:r>
        <w:rPr>
          <w:spacing w:val="-1"/>
          <w:w w:val="110"/>
        </w:rPr>
        <w:t>zabranjen</w:t>
      </w:r>
      <w:r>
        <w:rPr>
          <w:w w:val="110"/>
        </w:rPr>
        <w:t>o</w:t>
      </w:r>
      <w:proofErr w:type="spellEnd"/>
      <w:r w:rsidR="00215614">
        <w:t xml:space="preserve">, </w:t>
      </w:r>
      <w:proofErr w:type="spellStart"/>
      <w:r w:rsidR="00215614">
        <w:t>osim</w:t>
      </w:r>
      <w:proofErr w:type="spellEnd"/>
      <w:r w:rsidR="00215614">
        <w:t xml:space="preserve"> u </w:t>
      </w:r>
      <w:proofErr w:type="spellStart"/>
      <w:r w:rsidR="00215614">
        <w:t>slučajevima</w:t>
      </w:r>
      <w:proofErr w:type="spellEnd"/>
      <w:r w:rsidR="00215614">
        <w:t xml:space="preserve"> </w:t>
      </w:r>
      <w:proofErr w:type="spellStart"/>
      <w:r w:rsidR="00215614">
        <w:t>kada</w:t>
      </w:r>
      <w:proofErr w:type="spellEnd"/>
      <w:r w:rsidR="00215614">
        <w:t xml:space="preserve"> </w:t>
      </w:r>
      <w:proofErr w:type="spellStart"/>
      <w:r w:rsidR="00215614">
        <w:t>postoji</w:t>
      </w:r>
      <w:proofErr w:type="spellEnd"/>
      <w:r w:rsidR="00215614">
        <w:t xml:space="preserve"> </w:t>
      </w:r>
      <w:proofErr w:type="spellStart"/>
      <w:r w:rsidR="00215614">
        <w:t>sudski</w:t>
      </w:r>
      <w:proofErr w:type="spellEnd"/>
      <w:r w:rsidR="00215614">
        <w:t xml:space="preserve"> </w:t>
      </w:r>
      <w:proofErr w:type="spellStart"/>
      <w:r w:rsidR="00215614">
        <w:t>nalog</w:t>
      </w:r>
      <w:proofErr w:type="spellEnd"/>
      <w:r w:rsidR="00215614">
        <w:t xml:space="preserve">, to </w:t>
      </w:r>
      <w:proofErr w:type="spellStart"/>
      <w:r w:rsidR="00215614">
        <w:t>nije</w:t>
      </w:r>
      <w:proofErr w:type="spellEnd"/>
      <w:r w:rsidR="00215614">
        <w:t xml:space="preserve"> </w:t>
      </w:r>
      <w:proofErr w:type="spellStart"/>
      <w:r w:rsidR="00215614">
        <w:t>sprečilo</w:t>
      </w:r>
      <w:proofErr w:type="spellEnd"/>
      <w:r w:rsidR="00215614">
        <w:t xml:space="preserve"> </w:t>
      </w:r>
      <w:r>
        <w:rPr>
          <w:spacing w:val="-1"/>
          <w:w w:val="113"/>
        </w:rPr>
        <w:t>FB</w:t>
      </w:r>
      <w:r>
        <w:rPr>
          <w:w w:val="113"/>
        </w:rPr>
        <w:t>I</w:t>
      </w:r>
      <w:r w:rsidR="00215614">
        <w:rPr>
          <w:w w:val="106"/>
        </w:rPr>
        <w:t xml:space="preserve"> da</w:t>
      </w:r>
      <w:r>
        <w:t xml:space="preserve"> </w:t>
      </w:r>
      <w:proofErr w:type="spellStart"/>
      <w:r>
        <w:rPr>
          <w:spacing w:val="-1"/>
          <w:w w:val="116"/>
        </w:rPr>
        <w:t>nast</w:t>
      </w:r>
      <w:r>
        <w:rPr>
          <w:spacing w:val="-6"/>
          <w:w w:val="116"/>
        </w:rPr>
        <w:t>a</w:t>
      </w:r>
      <w:r>
        <w:rPr>
          <w:w w:val="104"/>
        </w:rPr>
        <w:t>vi</w:t>
      </w:r>
      <w:proofErr w:type="spellEnd"/>
      <w:r w:rsidR="00215614">
        <w:rPr>
          <w:w w:val="104"/>
        </w:rPr>
        <w:t xml:space="preserve"> da</w:t>
      </w:r>
      <w:r>
        <w:t xml:space="preserve"> </w:t>
      </w:r>
      <w:r>
        <w:rPr>
          <w:spacing w:val="-1"/>
          <w:w w:val="117"/>
        </w:rPr>
        <w:t>t</w:t>
      </w:r>
      <w:r>
        <w:rPr>
          <w:w w:val="117"/>
        </w:rPr>
        <w:t>o</w:t>
      </w:r>
      <w:r>
        <w:t xml:space="preserve"> </w:t>
      </w:r>
      <w:r>
        <w:rPr>
          <w:spacing w:val="-1"/>
          <w:w w:val="114"/>
        </w:rPr>
        <w:t>d</w:t>
      </w:r>
      <w:r>
        <w:rPr>
          <w:w w:val="114"/>
        </w:rPr>
        <w:t>a</w:t>
      </w:r>
      <w:r>
        <w:t xml:space="preserve"> </w:t>
      </w:r>
      <w:proofErr w:type="spellStart"/>
      <w:r>
        <w:rPr>
          <w:spacing w:val="-1"/>
          <w:w w:val="113"/>
        </w:rPr>
        <w:t>rad</w:t>
      </w:r>
      <w:r>
        <w:rPr>
          <w:w w:val="113"/>
        </w:rPr>
        <w:t>i</w:t>
      </w:r>
      <w:proofErr w:type="spellEnd"/>
      <w:r>
        <w:t xml:space="preserve"> </w:t>
      </w:r>
      <w:proofErr w:type="spellStart"/>
      <w:r>
        <w:rPr>
          <w:w w:val="106"/>
        </w:rPr>
        <w:t>ilegalno</w:t>
      </w:r>
      <w:proofErr w:type="spellEnd"/>
      <w:r>
        <w:rPr>
          <w:w w:val="106"/>
        </w:rPr>
        <w:t>,</w:t>
      </w:r>
      <w:r>
        <w:t xml:space="preserve"> </w:t>
      </w:r>
      <w:r>
        <w:rPr>
          <w:spacing w:val="-87"/>
          <w:w w:val="153"/>
        </w:rPr>
        <w:t>ˇ</w:t>
      </w:r>
      <w:proofErr w:type="spellStart"/>
      <w:r>
        <w:rPr>
          <w:spacing w:val="-1"/>
          <w:w w:val="108"/>
        </w:rPr>
        <w:t>ca</w:t>
      </w:r>
      <w:r>
        <w:rPr>
          <w:w w:val="108"/>
        </w:rPr>
        <w:t>k</w:t>
      </w:r>
      <w:proofErr w:type="spellEnd"/>
      <w:r>
        <w:t xml:space="preserve"> </w:t>
      </w:r>
      <w:proofErr w:type="spellStart"/>
      <w:r>
        <w:rPr>
          <w:w w:val="102"/>
        </w:rPr>
        <w:t>i</w:t>
      </w:r>
      <w:proofErr w:type="spellEnd"/>
      <w:r>
        <w:t xml:space="preserve"> </w:t>
      </w:r>
      <w:proofErr w:type="spellStart"/>
      <w:r>
        <w:rPr>
          <w:spacing w:val="-1"/>
          <w:w w:val="113"/>
        </w:rPr>
        <w:t>to</w:t>
      </w:r>
      <w:r>
        <w:rPr>
          <w:spacing w:val="-6"/>
          <w:w w:val="113"/>
        </w:rPr>
        <w:t>k</w:t>
      </w:r>
      <w:r>
        <w:rPr>
          <w:spacing w:val="-1"/>
          <w:w w:val="106"/>
        </w:rPr>
        <w:t>o</w:t>
      </w:r>
      <w:r>
        <w:rPr>
          <w:w w:val="106"/>
        </w:rPr>
        <w:t>m</w:t>
      </w:r>
      <w:proofErr w:type="spellEnd"/>
      <w:r>
        <w:t xml:space="preserve"> </w:t>
      </w:r>
      <w:proofErr w:type="spellStart"/>
      <w:r>
        <w:rPr>
          <w:spacing w:val="-1"/>
          <w:w w:val="107"/>
        </w:rPr>
        <w:t>Drugog</w:t>
      </w:r>
      <w:proofErr w:type="spellEnd"/>
      <w:r>
        <w:rPr>
          <w:spacing w:val="-1"/>
          <w:w w:val="107"/>
        </w:rPr>
        <w:t xml:space="preserve"> </w:t>
      </w:r>
      <w:proofErr w:type="spellStart"/>
      <w:r>
        <w:rPr>
          <w:w w:val="110"/>
        </w:rPr>
        <w:t>svetskog</w:t>
      </w:r>
      <w:proofErr w:type="spellEnd"/>
      <w:r>
        <w:rPr>
          <w:w w:val="110"/>
        </w:rPr>
        <w:t xml:space="preserve"> </w:t>
      </w:r>
      <w:proofErr w:type="spellStart"/>
      <w:r>
        <w:rPr>
          <w:w w:val="110"/>
        </w:rPr>
        <w:t>rada</w:t>
      </w:r>
      <w:proofErr w:type="spellEnd"/>
      <w:r>
        <w:rPr>
          <w:w w:val="110"/>
        </w:rPr>
        <w:t xml:space="preserve"> </w:t>
      </w:r>
      <w:proofErr w:type="spellStart"/>
      <w:r>
        <w:rPr>
          <w:w w:val="110"/>
        </w:rPr>
        <w:t>uz</w:t>
      </w:r>
      <w:proofErr w:type="spellEnd"/>
      <w:r>
        <w:rPr>
          <w:w w:val="110"/>
        </w:rPr>
        <w:t xml:space="preserve"> </w:t>
      </w:r>
      <w:proofErr w:type="spellStart"/>
      <w:r>
        <w:rPr>
          <w:w w:val="110"/>
        </w:rPr>
        <w:t>dozvolu</w:t>
      </w:r>
      <w:proofErr w:type="spellEnd"/>
      <w:r>
        <w:rPr>
          <w:w w:val="110"/>
        </w:rPr>
        <w:t xml:space="preserve"> </w:t>
      </w:r>
      <w:proofErr w:type="spellStart"/>
      <w:r>
        <w:rPr>
          <w:w w:val="110"/>
        </w:rPr>
        <w:t>predsednika</w:t>
      </w:r>
      <w:proofErr w:type="spellEnd"/>
      <w:r>
        <w:rPr>
          <w:w w:val="110"/>
        </w:rPr>
        <w:t xml:space="preserve"> </w:t>
      </w:r>
      <w:proofErr w:type="spellStart"/>
      <w:r>
        <w:rPr>
          <w:w w:val="110"/>
        </w:rPr>
        <w:t>Ruzvelta</w:t>
      </w:r>
      <w:proofErr w:type="spellEnd"/>
      <w:r>
        <w:rPr>
          <w:w w:val="110"/>
        </w:rPr>
        <w:t xml:space="preserve"> [</w:t>
      </w:r>
      <w:hyperlink w:anchor="_bookmark46" w:history="1">
        <w:r>
          <w:rPr>
            <w:color w:val="00FF00"/>
            <w:w w:val="110"/>
          </w:rPr>
          <w:t>28</w:t>
        </w:r>
      </w:hyperlink>
      <w:r>
        <w:rPr>
          <w:w w:val="110"/>
        </w:rPr>
        <w:t xml:space="preserve">]. </w:t>
      </w:r>
      <w:proofErr w:type="spellStart"/>
      <w:r>
        <w:rPr>
          <w:w w:val="110"/>
        </w:rPr>
        <w:t>Nakon</w:t>
      </w:r>
      <w:proofErr w:type="spellEnd"/>
      <w:r>
        <w:rPr>
          <w:w w:val="110"/>
        </w:rPr>
        <w:t xml:space="preserve"> rata, </w:t>
      </w:r>
      <w:proofErr w:type="spellStart"/>
      <w:r>
        <w:rPr>
          <w:w w:val="110"/>
        </w:rPr>
        <w:t>nacionalna</w:t>
      </w:r>
      <w:proofErr w:type="spellEnd"/>
      <w:r>
        <w:rPr>
          <w:w w:val="110"/>
        </w:rPr>
        <w:t xml:space="preserve"> </w:t>
      </w:r>
      <w:proofErr w:type="spellStart"/>
      <w:r>
        <w:rPr>
          <w:w w:val="110"/>
        </w:rPr>
        <w:t>sigurnosna</w:t>
      </w:r>
      <w:proofErr w:type="spellEnd"/>
      <w:r>
        <w:rPr>
          <w:w w:val="110"/>
        </w:rPr>
        <w:t xml:space="preserve"> </w:t>
      </w:r>
      <w:proofErr w:type="spellStart"/>
      <w:r>
        <w:rPr>
          <w:w w:val="110"/>
        </w:rPr>
        <w:t>agencija</w:t>
      </w:r>
      <w:proofErr w:type="spellEnd"/>
      <w:r w:rsidR="00215614">
        <w:rPr>
          <w:w w:val="110"/>
        </w:rPr>
        <w:t xml:space="preserve"> </w:t>
      </w:r>
      <w:r>
        <w:rPr>
          <w:w w:val="110"/>
        </w:rPr>
        <w:t>(</w:t>
      </w:r>
      <w:proofErr w:type="spellStart"/>
      <w:r w:rsidRPr="00841C19">
        <w:rPr>
          <w:w w:val="110"/>
        </w:rPr>
        <w:t>eng.</w:t>
      </w:r>
      <w:proofErr w:type="spellEnd"/>
      <w:r>
        <w:rPr>
          <w:w w:val="110"/>
        </w:rPr>
        <w:t xml:space="preserve"> </w:t>
      </w:r>
      <w:r w:rsidRPr="00841C19">
        <w:rPr>
          <w:i/>
          <w:w w:val="110"/>
        </w:rPr>
        <w:t>National Security Agency</w:t>
      </w:r>
      <w:r w:rsidR="00215614">
        <w:rPr>
          <w:i/>
          <w:w w:val="110"/>
        </w:rPr>
        <w:t xml:space="preserve">, </w:t>
      </w:r>
      <w:r w:rsidR="00215614">
        <w:rPr>
          <w:w w:val="110"/>
        </w:rPr>
        <w:t>NSA</w:t>
      </w:r>
      <w:r>
        <w:rPr>
          <w:w w:val="110"/>
        </w:rPr>
        <w:t xml:space="preserve">), FBI </w:t>
      </w:r>
      <w:proofErr w:type="spellStart"/>
      <w:r>
        <w:rPr>
          <w:w w:val="102"/>
        </w:rPr>
        <w:t>i</w:t>
      </w:r>
      <w:proofErr w:type="spellEnd"/>
      <w:r>
        <w:rPr>
          <w:spacing w:val="13"/>
        </w:rPr>
        <w:t xml:space="preserve"> </w:t>
      </w:r>
      <w:proofErr w:type="spellStart"/>
      <w:r>
        <w:rPr>
          <w:spacing w:val="-1"/>
          <w:w w:val="110"/>
        </w:rPr>
        <w:t>drug</w:t>
      </w:r>
      <w:r>
        <w:rPr>
          <w:w w:val="110"/>
        </w:rPr>
        <w:t>e</w:t>
      </w:r>
      <w:proofErr w:type="spellEnd"/>
      <w:r>
        <w:t xml:space="preserve"> </w:t>
      </w:r>
      <w:proofErr w:type="spellStart"/>
      <w:r>
        <w:rPr>
          <w:spacing w:val="5"/>
          <w:w w:val="113"/>
        </w:rPr>
        <w:t>b</w:t>
      </w:r>
      <w:r>
        <w:rPr>
          <w:w w:val="106"/>
        </w:rPr>
        <w:t>ez</w:t>
      </w:r>
      <w:r>
        <w:rPr>
          <w:spacing w:val="5"/>
          <w:w w:val="106"/>
        </w:rPr>
        <w:t>b</w:t>
      </w:r>
      <w:r>
        <w:rPr>
          <w:spacing w:val="-1"/>
          <w:w w:val="102"/>
        </w:rPr>
        <w:t>e</w:t>
      </w:r>
      <w:r>
        <w:rPr>
          <w:w w:val="113"/>
        </w:rPr>
        <w:t>d</w:t>
      </w:r>
      <w:r>
        <w:rPr>
          <w:spacing w:val="-1"/>
          <w:w w:val="107"/>
        </w:rPr>
        <w:t>nosn</w:t>
      </w:r>
      <w:r>
        <w:rPr>
          <w:w w:val="107"/>
        </w:rPr>
        <w:t>e</w:t>
      </w:r>
      <w:proofErr w:type="spellEnd"/>
      <w:r>
        <w:t xml:space="preserve"> </w:t>
      </w:r>
      <w:proofErr w:type="spellStart"/>
      <w:r>
        <w:rPr>
          <w:w w:val="107"/>
        </w:rPr>
        <w:t>sl</w:t>
      </w:r>
      <w:r>
        <w:rPr>
          <w:spacing w:val="-6"/>
          <w:w w:val="107"/>
        </w:rPr>
        <w:t>u</w:t>
      </w:r>
      <w:r>
        <w:rPr>
          <w:spacing w:val="-87"/>
          <w:w w:val="153"/>
        </w:rPr>
        <w:t>ˇ</w:t>
      </w:r>
      <w:r>
        <w:rPr>
          <w:spacing w:val="-1"/>
          <w:w w:val="108"/>
        </w:rPr>
        <w:t>z</w:t>
      </w:r>
      <w:r>
        <w:rPr>
          <w:spacing w:val="5"/>
          <w:w w:val="108"/>
        </w:rPr>
        <w:t>b</w:t>
      </w:r>
      <w:r>
        <w:rPr>
          <w:w w:val="102"/>
        </w:rPr>
        <w:t>e</w:t>
      </w:r>
      <w:proofErr w:type="spellEnd"/>
      <w:r>
        <w:t xml:space="preserve"> </w:t>
      </w:r>
      <w:proofErr w:type="spellStart"/>
      <w:r>
        <w:rPr>
          <w:spacing w:val="-1"/>
          <w:w w:val="116"/>
        </w:rPr>
        <w:t>nast</w:t>
      </w:r>
      <w:r>
        <w:rPr>
          <w:spacing w:val="-6"/>
          <w:w w:val="116"/>
        </w:rPr>
        <w:t>a</w:t>
      </w:r>
      <w:r>
        <w:rPr>
          <w:w w:val="104"/>
        </w:rPr>
        <w:t>vile</w:t>
      </w:r>
      <w:proofErr w:type="spellEnd"/>
      <w:r>
        <w:t xml:space="preserve"> </w:t>
      </w:r>
      <w:proofErr w:type="spellStart"/>
      <w:r>
        <w:rPr>
          <w:w w:val="109"/>
        </w:rPr>
        <w:t>su</w:t>
      </w:r>
      <w:proofErr w:type="spellEnd"/>
      <w:r>
        <w:t xml:space="preserve"> </w:t>
      </w:r>
      <w:proofErr w:type="spellStart"/>
      <w:r>
        <w:rPr>
          <w:w w:val="109"/>
        </w:rPr>
        <w:t>sa</w:t>
      </w:r>
      <w:proofErr w:type="spellEnd"/>
      <w:r>
        <w:t xml:space="preserve"> </w:t>
      </w:r>
      <w:proofErr w:type="spellStart"/>
      <w:r>
        <w:rPr>
          <w:w w:val="112"/>
        </w:rPr>
        <w:t>k</w:t>
      </w:r>
      <w:r>
        <w:rPr>
          <w:spacing w:val="-10"/>
          <w:w w:val="112"/>
        </w:rPr>
        <w:t>r</w:t>
      </w:r>
      <w:r>
        <w:rPr>
          <w:spacing w:val="-83"/>
          <w:w w:val="153"/>
        </w:rPr>
        <w:t>ˇ</w:t>
      </w:r>
      <w:r>
        <w:rPr>
          <w:w w:val="107"/>
        </w:rPr>
        <w:t>senjem</w:t>
      </w:r>
      <w:proofErr w:type="spellEnd"/>
      <w:r>
        <w:t xml:space="preserve"> </w:t>
      </w:r>
      <w:proofErr w:type="spellStart"/>
      <w:r>
        <w:rPr>
          <w:spacing w:val="-1"/>
          <w:w w:val="108"/>
        </w:rPr>
        <w:t>za</w:t>
      </w:r>
      <w:r>
        <w:rPr>
          <w:spacing w:val="-6"/>
          <w:w w:val="108"/>
        </w:rPr>
        <w:t>k</w:t>
      </w:r>
      <w:r>
        <w:rPr>
          <w:spacing w:val="-1"/>
          <w:w w:val="110"/>
        </w:rPr>
        <w:t>on</w:t>
      </w:r>
      <w:r>
        <w:rPr>
          <w:w w:val="110"/>
        </w:rPr>
        <w:t>a</w:t>
      </w:r>
      <w:proofErr w:type="spellEnd"/>
      <w:r>
        <w:t xml:space="preserve"> </w:t>
      </w:r>
      <w:r>
        <w:rPr>
          <w:w w:val="102"/>
        </w:rPr>
        <w:t>o</w:t>
      </w:r>
      <w:r>
        <w:t xml:space="preserve"> </w:t>
      </w:r>
      <w:proofErr w:type="spellStart"/>
      <w:r>
        <w:rPr>
          <w:spacing w:val="-1"/>
          <w:w w:val="111"/>
        </w:rPr>
        <w:t>pri</w:t>
      </w:r>
      <w:r>
        <w:rPr>
          <w:spacing w:val="-11"/>
          <w:w w:val="111"/>
        </w:rPr>
        <w:t>v</w:t>
      </w:r>
      <w:r>
        <w:rPr>
          <w:spacing w:val="-1"/>
          <w:w w:val="115"/>
        </w:rPr>
        <w:t>atnosti</w:t>
      </w:r>
      <w:proofErr w:type="spellEnd"/>
      <w:r>
        <w:rPr>
          <w:spacing w:val="-1"/>
          <w:w w:val="115"/>
        </w:rPr>
        <w:t xml:space="preserve"> </w:t>
      </w:r>
      <w:proofErr w:type="spellStart"/>
      <w:r>
        <w:rPr>
          <w:spacing w:val="5"/>
          <w:w w:val="113"/>
        </w:rPr>
        <w:t>p</w:t>
      </w:r>
      <w:r>
        <w:rPr>
          <w:spacing w:val="10"/>
          <w:w w:val="102"/>
        </w:rPr>
        <w:t>o</w:t>
      </w:r>
      <w:r>
        <w:rPr>
          <w:w w:val="110"/>
        </w:rPr>
        <w:t>jedinaca</w:t>
      </w:r>
      <w:proofErr w:type="spellEnd"/>
      <w:r>
        <w:rPr>
          <w:w w:val="110"/>
        </w:rPr>
        <w:t>,</w:t>
      </w:r>
      <w:r>
        <w:t xml:space="preserve"> </w:t>
      </w:r>
      <w:r>
        <w:rPr>
          <w:spacing w:val="-83"/>
          <w:w w:val="153"/>
        </w:rPr>
        <w:t>ˇ</w:t>
      </w:r>
      <w:proofErr w:type="spellStart"/>
      <w:r>
        <w:rPr>
          <w:w w:val="112"/>
        </w:rPr>
        <w:t>sto</w:t>
      </w:r>
      <w:proofErr w:type="spellEnd"/>
      <w:r>
        <w:t xml:space="preserve"> </w:t>
      </w:r>
      <w:r>
        <w:rPr>
          <w:w w:val="109"/>
        </w:rPr>
        <w:t>s</w:t>
      </w:r>
      <w:r w:rsidR="00215614">
        <w:rPr>
          <w:w w:val="109"/>
        </w:rPr>
        <w:t>e</w:t>
      </w:r>
      <w:r>
        <w:t xml:space="preserve"> </w:t>
      </w:r>
      <w:proofErr w:type="spellStart"/>
      <w:r>
        <w:rPr>
          <w:spacing w:val="-11"/>
          <w:w w:val="107"/>
        </w:rPr>
        <w:t>k</w:t>
      </w:r>
      <w:r>
        <w:rPr>
          <w:spacing w:val="-1"/>
          <w:w w:val="108"/>
        </w:rPr>
        <w:t>asnij</w:t>
      </w:r>
      <w:r>
        <w:rPr>
          <w:w w:val="108"/>
        </w:rPr>
        <w:t>e</w:t>
      </w:r>
      <w:proofErr w:type="spellEnd"/>
      <w:r>
        <w:t xml:space="preserve"> </w:t>
      </w:r>
      <w:proofErr w:type="spellStart"/>
      <w:r>
        <w:rPr>
          <w:w w:val="102"/>
        </w:rPr>
        <w:t>i</w:t>
      </w:r>
      <w:proofErr w:type="spellEnd"/>
      <w:r>
        <w:t xml:space="preserve"> </w:t>
      </w:r>
      <w:proofErr w:type="spellStart"/>
      <w:r>
        <w:rPr>
          <w:spacing w:val="-1"/>
          <w:w w:val="111"/>
        </w:rPr>
        <w:t>pr</w:t>
      </w:r>
      <w:r>
        <w:rPr>
          <w:spacing w:val="-10"/>
          <w:w w:val="111"/>
        </w:rPr>
        <w:t>o</w:t>
      </w:r>
      <w:r>
        <w:rPr>
          <w:spacing w:val="-83"/>
          <w:w w:val="153"/>
        </w:rPr>
        <w:t>ˇ</w:t>
      </w:r>
      <w:r>
        <w:rPr>
          <w:w w:val="105"/>
        </w:rPr>
        <w:t>siril</w:t>
      </w:r>
      <w:r w:rsidR="00215614">
        <w:rPr>
          <w:w w:val="105"/>
        </w:rPr>
        <w:t>o</w:t>
      </w:r>
      <w:proofErr w:type="spellEnd"/>
      <w:r>
        <w:t xml:space="preserve"> </w:t>
      </w:r>
      <w:proofErr w:type="spellStart"/>
      <w:r>
        <w:rPr>
          <w:spacing w:val="-1"/>
          <w:w w:val="114"/>
        </w:rPr>
        <w:t>n</w:t>
      </w:r>
      <w:r>
        <w:rPr>
          <w:w w:val="114"/>
        </w:rPr>
        <w:t>a</w:t>
      </w:r>
      <w:proofErr w:type="spellEnd"/>
      <w:r>
        <w:t xml:space="preserve"> </w:t>
      </w:r>
      <w:proofErr w:type="spellStart"/>
      <w:r>
        <w:rPr>
          <w:spacing w:val="-1"/>
          <w:w w:val="110"/>
        </w:rPr>
        <w:t>drug</w:t>
      </w:r>
      <w:r>
        <w:rPr>
          <w:w w:val="110"/>
        </w:rPr>
        <w:t>e</w:t>
      </w:r>
      <w:proofErr w:type="spellEnd"/>
      <w:r>
        <w:t xml:space="preserve"> </w:t>
      </w:r>
      <w:proofErr w:type="spellStart"/>
      <w:r>
        <w:rPr>
          <w:w w:val="107"/>
        </w:rPr>
        <w:t>vid</w:t>
      </w:r>
      <w:r>
        <w:rPr>
          <w:spacing w:val="-6"/>
          <w:w w:val="107"/>
        </w:rPr>
        <w:t>o</w:t>
      </w:r>
      <w:r>
        <w:rPr>
          <w:spacing w:val="-5"/>
          <w:w w:val="107"/>
        </w:rPr>
        <w:t>v</w:t>
      </w:r>
      <w:r>
        <w:rPr>
          <w:w w:val="102"/>
        </w:rPr>
        <w:t>e</w:t>
      </w:r>
      <w:proofErr w:type="spellEnd"/>
      <w:r>
        <w:t xml:space="preserve"> </w:t>
      </w:r>
      <w:proofErr w:type="spellStart"/>
      <w:r>
        <w:rPr>
          <w:spacing w:val="-6"/>
          <w:w w:val="107"/>
        </w:rPr>
        <w:t>k</w:t>
      </w:r>
      <w:r>
        <w:rPr>
          <w:spacing w:val="-1"/>
          <w:w w:val="106"/>
        </w:rPr>
        <w:t>o</w:t>
      </w:r>
      <w:r>
        <w:rPr>
          <w:spacing w:val="-6"/>
          <w:w w:val="106"/>
        </w:rPr>
        <w:t>m</w:t>
      </w:r>
      <w:r>
        <w:rPr>
          <w:spacing w:val="-1"/>
          <w:w w:val="110"/>
        </w:rPr>
        <w:t>uni</w:t>
      </w:r>
      <w:r>
        <w:rPr>
          <w:spacing w:val="-11"/>
          <w:w w:val="110"/>
        </w:rPr>
        <w:t>k</w:t>
      </w:r>
      <w:r>
        <w:rPr>
          <w:spacing w:val="-1"/>
          <w:w w:val="107"/>
        </w:rPr>
        <w:t>acije</w:t>
      </w:r>
      <w:proofErr w:type="spellEnd"/>
      <w:r>
        <w:rPr>
          <w:w w:val="107"/>
        </w:rPr>
        <w:t>,</w:t>
      </w:r>
      <w:r w:rsidR="00215614">
        <w:t xml:space="preserve"> </w:t>
      </w:r>
      <w:proofErr w:type="spellStart"/>
      <w:r w:rsidR="00215614">
        <w:t>i</w:t>
      </w:r>
      <w:proofErr w:type="spellEnd"/>
      <w:r w:rsidR="00215614">
        <w:t xml:space="preserve"> pre </w:t>
      </w:r>
      <w:proofErr w:type="spellStart"/>
      <w:r w:rsidR="00215614">
        <w:t>svega</w:t>
      </w:r>
      <w:proofErr w:type="spellEnd"/>
      <w:r w:rsidR="00215614">
        <w:t xml:space="preserve"> </w:t>
      </w:r>
      <w:proofErr w:type="spellStart"/>
      <w:r w:rsidR="00215614">
        <w:t>na</w:t>
      </w:r>
      <w:proofErr w:type="spellEnd"/>
      <w:r w:rsidR="00215614">
        <w:t xml:space="preserve"> internet</w:t>
      </w:r>
      <w:r>
        <w:rPr>
          <w:w w:val="110"/>
        </w:rPr>
        <w:t>.</w:t>
      </w:r>
    </w:p>
    <w:p w14:paraId="17A7CAA3" w14:textId="77777777" w:rsidR="0033007A" w:rsidRDefault="0033007A">
      <w:pPr>
        <w:pStyle w:val="BodyText"/>
        <w:spacing w:before="10"/>
        <w:rPr>
          <w:sz w:val="21"/>
        </w:rPr>
      </w:pPr>
    </w:p>
    <w:p w14:paraId="1B1583F8" w14:textId="77777777" w:rsidR="0033007A" w:rsidRDefault="000B70A6">
      <w:pPr>
        <w:pStyle w:val="Heading2"/>
        <w:numPr>
          <w:ilvl w:val="1"/>
          <w:numId w:val="1"/>
        </w:numPr>
        <w:tabs>
          <w:tab w:val="left" w:pos="1926"/>
          <w:tab w:val="left" w:pos="1927"/>
        </w:tabs>
      </w:pPr>
      <w:bookmarkStart w:id="11" w:name="Legalno_narušavanje_privatnosti_na_inter"/>
      <w:bookmarkStart w:id="12" w:name="_bookmark5"/>
      <w:bookmarkEnd w:id="11"/>
      <w:bookmarkEnd w:id="12"/>
      <w:proofErr w:type="spellStart"/>
      <w:r>
        <w:rPr>
          <w:spacing w:val="-1"/>
          <w:w w:val="92"/>
        </w:rPr>
        <w:t>Legaln</w:t>
      </w:r>
      <w:r>
        <w:rPr>
          <w:w w:val="92"/>
        </w:rPr>
        <w:t>o</w:t>
      </w:r>
      <w:proofErr w:type="spellEnd"/>
      <w:r>
        <w:rPr>
          <w:spacing w:val="26"/>
        </w:rPr>
        <w:t xml:space="preserve"> </w:t>
      </w:r>
      <w:proofErr w:type="spellStart"/>
      <w:r>
        <w:rPr>
          <w:spacing w:val="-1"/>
          <w:w w:val="90"/>
        </w:rPr>
        <w:t>nar</w:t>
      </w:r>
      <w:r>
        <w:rPr>
          <w:spacing w:val="-15"/>
          <w:w w:val="90"/>
        </w:rPr>
        <w:t>u</w:t>
      </w:r>
      <w:r>
        <w:rPr>
          <w:spacing w:val="-121"/>
          <w:w w:val="111"/>
        </w:rPr>
        <w:t>ˇ</w:t>
      </w:r>
      <w:r>
        <w:rPr>
          <w:spacing w:val="-1"/>
          <w:w w:val="89"/>
        </w:rPr>
        <w:t>s</w:t>
      </w:r>
      <w:r>
        <w:rPr>
          <w:spacing w:val="-8"/>
          <w:w w:val="89"/>
        </w:rPr>
        <w:t>a</w:t>
      </w:r>
      <w:r>
        <w:rPr>
          <w:spacing w:val="-15"/>
          <w:w w:val="104"/>
        </w:rPr>
        <w:t>v</w:t>
      </w:r>
      <w:r>
        <w:rPr>
          <w:spacing w:val="-1"/>
          <w:w w:val="91"/>
        </w:rPr>
        <w:t>anj</w:t>
      </w:r>
      <w:r>
        <w:rPr>
          <w:w w:val="91"/>
        </w:rPr>
        <w:t>e</w:t>
      </w:r>
      <w:proofErr w:type="spellEnd"/>
      <w:r>
        <w:rPr>
          <w:spacing w:val="26"/>
        </w:rPr>
        <w:t xml:space="preserve"> </w:t>
      </w:r>
      <w:proofErr w:type="spellStart"/>
      <w:r>
        <w:rPr>
          <w:spacing w:val="-1"/>
          <w:w w:val="94"/>
        </w:rPr>
        <w:t>pri</w:t>
      </w:r>
      <w:r>
        <w:rPr>
          <w:spacing w:val="-15"/>
          <w:w w:val="94"/>
        </w:rPr>
        <w:t>v</w:t>
      </w:r>
      <w:r>
        <w:rPr>
          <w:spacing w:val="-1"/>
          <w:w w:val="93"/>
        </w:rPr>
        <w:t>atnost</w:t>
      </w:r>
      <w:r>
        <w:rPr>
          <w:w w:val="93"/>
        </w:rPr>
        <w:t>i</w:t>
      </w:r>
      <w:proofErr w:type="spellEnd"/>
      <w:r>
        <w:rPr>
          <w:spacing w:val="26"/>
        </w:rPr>
        <w:t xml:space="preserve"> </w:t>
      </w:r>
      <w:proofErr w:type="spellStart"/>
      <w:r>
        <w:rPr>
          <w:spacing w:val="-1"/>
          <w:w w:val="90"/>
        </w:rPr>
        <w:t>n</w:t>
      </w:r>
      <w:r>
        <w:rPr>
          <w:w w:val="90"/>
        </w:rPr>
        <w:t>a</w:t>
      </w:r>
      <w:proofErr w:type="spellEnd"/>
      <w:r>
        <w:rPr>
          <w:spacing w:val="26"/>
        </w:rPr>
        <w:t xml:space="preserve"> </w:t>
      </w:r>
      <w:proofErr w:type="spellStart"/>
      <w:r>
        <w:rPr>
          <w:w w:val="89"/>
        </w:rPr>
        <w:t>i</w:t>
      </w:r>
      <w:r>
        <w:rPr>
          <w:spacing w:val="-8"/>
          <w:w w:val="89"/>
        </w:rPr>
        <w:t>n</w:t>
      </w:r>
      <w:r>
        <w:rPr>
          <w:w w:val="93"/>
        </w:rPr>
        <w:t>ternetu</w:t>
      </w:r>
      <w:proofErr w:type="spellEnd"/>
    </w:p>
    <w:p w14:paraId="23746FC7" w14:textId="57B8D39B" w:rsidR="0033007A" w:rsidRDefault="000B70A6">
      <w:pPr>
        <w:pStyle w:val="BodyText"/>
        <w:spacing w:before="114" w:line="254" w:lineRule="auto"/>
        <w:ind w:left="1314" w:right="1137" w:firstLine="276"/>
      </w:pPr>
      <w:proofErr w:type="spellStart"/>
      <w:r>
        <w:rPr>
          <w:w w:val="106"/>
        </w:rPr>
        <w:t>Usled</w:t>
      </w:r>
      <w:proofErr w:type="spellEnd"/>
      <w:r>
        <w:rPr>
          <w:spacing w:val="-5"/>
        </w:rPr>
        <w:t xml:space="preserve"> </w:t>
      </w:r>
      <w:proofErr w:type="spellStart"/>
      <w:r>
        <w:rPr>
          <w:spacing w:val="-1"/>
          <w:w w:val="113"/>
        </w:rPr>
        <w:t>pretnj</w:t>
      </w:r>
      <w:r>
        <w:rPr>
          <w:w w:val="113"/>
        </w:rPr>
        <w:t>e</w:t>
      </w:r>
      <w:proofErr w:type="spellEnd"/>
      <w:r>
        <w:rPr>
          <w:spacing w:val="-4"/>
        </w:rPr>
        <w:t xml:space="preserve"> </w:t>
      </w:r>
      <w:r>
        <w:rPr>
          <w:spacing w:val="4"/>
          <w:w w:val="113"/>
        </w:rPr>
        <w:t>p</w:t>
      </w:r>
      <w:r>
        <w:rPr>
          <w:w w:val="102"/>
        </w:rPr>
        <w:t>o</w:t>
      </w:r>
      <w:r>
        <w:rPr>
          <w:spacing w:val="-4"/>
        </w:rPr>
        <w:t xml:space="preserve"> </w:t>
      </w:r>
      <w:proofErr w:type="spellStart"/>
      <w:r>
        <w:rPr>
          <w:spacing w:val="4"/>
          <w:w w:val="113"/>
        </w:rPr>
        <w:t>b</w:t>
      </w:r>
      <w:r>
        <w:rPr>
          <w:w w:val="106"/>
        </w:rPr>
        <w:t>ez</w:t>
      </w:r>
      <w:r>
        <w:rPr>
          <w:spacing w:val="5"/>
          <w:w w:val="106"/>
        </w:rPr>
        <w:t>b</w:t>
      </w:r>
      <w:r>
        <w:rPr>
          <w:w w:val="111"/>
        </w:rPr>
        <w:t>ednost</w:t>
      </w:r>
      <w:proofErr w:type="spellEnd"/>
      <w:r>
        <w:rPr>
          <w:spacing w:val="-5"/>
        </w:rPr>
        <w:t xml:space="preserve"> </w:t>
      </w:r>
      <w:r>
        <w:rPr>
          <w:spacing w:val="-1"/>
          <w:w w:val="107"/>
        </w:rPr>
        <w:t>SAD-a</w:t>
      </w:r>
      <w:r>
        <w:rPr>
          <w:w w:val="107"/>
        </w:rPr>
        <w:t>,</w:t>
      </w:r>
      <w:r>
        <w:rPr>
          <w:spacing w:val="-1"/>
        </w:rPr>
        <w:t xml:space="preserve"> </w:t>
      </w:r>
      <w:proofErr w:type="spellStart"/>
      <w:r>
        <w:rPr>
          <w:spacing w:val="-1"/>
          <w:w w:val="108"/>
        </w:rPr>
        <w:t>don</w:t>
      </w:r>
      <w:r>
        <w:rPr>
          <w:spacing w:val="-10"/>
          <w:w w:val="108"/>
        </w:rPr>
        <w:t>o</w:t>
      </w:r>
      <w:r>
        <w:rPr>
          <w:spacing w:val="-83"/>
          <w:w w:val="153"/>
        </w:rPr>
        <w:t>ˇ</w:t>
      </w:r>
      <w:r>
        <w:rPr>
          <w:w w:val="103"/>
        </w:rPr>
        <w:t>s</w:t>
      </w:r>
      <w:r>
        <w:rPr>
          <w:spacing w:val="-1"/>
          <w:w w:val="103"/>
        </w:rPr>
        <w:t>e</w:t>
      </w:r>
      <w:r>
        <w:rPr>
          <w:w w:val="113"/>
        </w:rPr>
        <w:t>n</w:t>
      </w:r>
      <w:r>
        <w:rPr>
          <w:w w:val="102"/>
        </w:rPr>
        <w:t>i</w:t>
      </w:r>
      <w:proofErr w:type="spellEnd"/>
      <w:r>
        <w:rPr>
          <w:spacing w:val="-5"/>
        </w:rPr>
        <w:t xml:space="preserve"> </w:t>
      </w:r>
      <w:proofErr w:type="spellStart"/>
      <w:r>
        <w:rPr>
          <w:w w:val="109"/>
        </w:rPr>
        <w:t>su</w:t>
      </w:r>
      <w:proofErr w:type="spellEnd"/>
      <w:r>
        <w:rPr>
          <w:spacing w:val="-5"/>
        </w:rPr>
        <w:t xml:space="preserve"> </w:t>
      </w:r>
      <w:proofErr w:type="spellStart"/>
      <w:r>
        <w:rPr>
          <w:spacing w:val="-1"/>
          <w:w w:val="108"/>
        </w:rPr>
        <w:t>za</w:t>
      </w:r>
      <w:r>
        <w:rPr>
          <w:spacing w:val="-6"/>
          <w:w w:val="108"/>
        </w:rPr>
        <w:t>k</w:t>
      </w:r>
      <w:r>
        <w:rPr>
          <w:spacing w:val="-1"/>
          <w:w w:val="106"/>
        </w:rPr>
        <w:t>on</w:t>
      </w:r>
      <w:r>
        <w:rPr>
          <w:w w:val="106"/>
        </w:rPr>
        <w:t>i</w:t>
      </w:r>
      <w:proofErr w:type="spellEnd"/>
      <w:r>
        <w:rPr>
          <w:spacing w:val="-5"/>
        </w:rPr>
        <w:t xml:space="preserve"> </w:t>
      </w:r>
      <w:proofErr w:type="spellStart"/>
      <w:r>
        <w:rPr>
          <w:spacing w:val="-5"/>
          <w:w w:val="107"/>
        </w:rPr>
        <w:t>k</w:t>
      </w:r>
      <w:r>
        <w:rPr>
          <w:spacing w:val="10"/>
          <w:w w:val="102"/>
        </w:rPr>
        <w:t>o</w:t>
      </w:r>
      <w:r>
        <w:rPr>
          <w:w w:val="107"/>
        </w:rPr>
        <w:t>ji</w:t>
      </w:r>
      <w:proofErr w:type="spellEnd"/>
      <w:r>
        <w:rPr>
          <w:spacing w:val="-5"/>
        </w:rPr>
        <w:t xml:space="preserve"> </w:t>
      </w:r>
      <w:proofErr w:type="spellStart"/>
      <w:r>
        <w:rPr>
          <w:w w:val="109"/>
        </w:rPr>
        <w:t>su</w:t>
      </w:r>
      <w:proofErr w:type="spellEnd"/>
      <w:r>
        <w:rPr>
          <w:spacing w:val="-5"/>
        </w:rPr>
        <w:t xml:space="preserve"> </w:t>
      </w:r>
      <w:proofErr w:type="spellStart"/>
      <w:r w:rsidR="00215614">
        <w:rPr>
          <w:spacing w:val="-5"/>
        </w:rPr>
        <w:t>bezbednosnim</w:t>
      </w:r>
      <w:proofErr w:type="spellEnd"/>
      <w:r w:rsidR="00215614">
        <w:rPr>
          <w:spacing w:val="-5"/>
        </w:rPr>
        <w:t xml:space="preserve"> </w:t>
      </w:r>
      <w:proofErr w:type="spellStart"/>
      <w:r>
        <w:rPr>
          <w:w w:val="107"/>
        </w:rPr>
        <w:t>sl</w:t>
      </w:r>
      <w:r>
        <w:rPr>
          <w:spacing w:val="-5"/>
          <w:w w:val="107"/>
        </w:rPr>
        <w:t>u</w:t>
      </w:r>
      <w:r>
        <w:rPr>
          <w:spacing w:val="-87"/>
          <w:w w:val="153"/>
        </w:rPr>
        <w:t>ˇ</w:t>
      </w:r>
      <w:r>
        <w:rPr>
          <w:spacing w:val="-1"/>
          <w:w w:val="110"/>
        </w:rPr>
        <w:t>zbam</w:t>
      </w:r>
      <w:r>
        <w:rPr>
          <w:w w:val="115"/>
        </w:rPr>
        <w:t>a</w:t>
      </w:r>
      <w:proofErr w:type="spellEnd"/>
      <w:r>
        <w:rPr>
          <w:w w:val="115"/>
        </w:rPr>
        <w:t xml:space="preserve"> </w:t>
      </w:r>
      <w:proofErr w:type="spellStart"/>
      <w:proofErr w:type="gramStart"/>
      <w:r>
        <w:rPr>
          <w:spacing w:val="-1"/>
          <w:w w:val="109"/>
        </w:rPr>
        <w:t>dal</w:t>
      </w:r>
      <w:r>
        <w:rPr>
          <w:w w:val="109"/>
        </w:rPr>
        <w:t>i</w:t>
      </w:r>
      <w:proofErr w:type="spellEnd"/>
      <w:r>
        <w:t xml:space="preserve"> </w:t>
      </w:r>
      <w:r>
        <w:rPr>
          <w:spacing w:val="-14"/>
        </w:rPr>
        <w:t xml:space="preserve"> </w:t>
      </w:r>
      <w:proofErr w:type="spellStart"/>
      <w:r>
        <w:rPr>
          <w:spacing w:val="-6"/>
          <w:w w:val="107"/>
        </w:rPr>
        <w:t>v</w:t>
      </w:r>
      <w:r>
        <w:rPr>
          <w:spacing w:val="-5"/>
          <w:w w:val="102"/>
        </w:rPr>
        <w:t>e</w:t>
      </w:r>
      <w:proofErr w:type="gramEnd"/>
      <w:r>
        <w:rPr>
          <w:spacing w:val="-88"/>
          <w:w w:val="153"/>
        </w:rPr>
        <w:t>´</w:t>
      </w:r>
      <w:r>
        <w:rPr>
          <w:spacing w:val="-1"/>
          <w:w w:val="108"/>
        </w:rPr>
        <w:t>c</w:t>
      </w:r>
      <w:r>
        <w:rPr>
          <w:w w:val="108"/>
        </w:rPr>
        <w:t>a</w:t>
      </w:r>
      <w:proofErr w:type="spellEnd"/>
      <w:r>
        <w:t xml:space="preserve"> </w:t>
      </w:r>
      <w:r>
        <w:rPr>
          <w:spacing w:val="-14"/>
        </w:rPr>
        <w:t xml:space="preserve"> </w:t>
      </w:r>
      <w:proofErr w:type="spellStart"/>
      <w:r>
        <w:rPr>
          <w:spacing w:val="-6"/>
          <w:w w:val="102"/>
        </w:rPr>
        <w:t>o</w:t>
      </w:r>
      <w:r>
        <w:rPr>
          <w:w w:val="109"/>
        </w:rPr>
        <w:t>vl</w:t>
      </w:r>
      <w:r>
        <w:rPr>
          <w:spacing w:val="-10"/>
          <w:w w:val="109"/>
        </w:rPr>
        <w:t>a</w:t>
      </w:r>
      <w:r>
        <w:rPr>
          <w:spacing w:val="-83"/>
          <w:w w:val="153"/>
        </w:rPr>
        <w:t>ˇ</w:t>
      </w:r>
      <w:r>
        <w:rPr>
          <w:spacing w:val="-6"/>
          <w:w w:val="103"/>
        </w:rPr>
        <w:t>s</w:t>
      </w:r>
      <w:r>
        <w:rPr>
          <w:spacing w:val="-87"/>
          <w:w w:val="153"/>
        </w:rPr>
        <w:t>´</w:t>
      </w:r>
      <w:r>
        <w:rPr>
          <w:spacing w:val="-1"/>
          <w:w w:val="109"/>
        </w:rPr>
        <w:t>cenj</w:t>
      </w:r>
      <w:r>
        <w:rPr>
          <w:w w:val="109"/>
        </w:rPr>
        <w:t>a</w:t>
      </w:r>
      <w:proofErr w:type="spellEnd"/>
      <w:r w:rsidR="00215614">
        <w:rPr>
          <w:w w:val="109"/>
        </w:rPr>
        <w:t xml:space="preserve">, </w:t>
      </w:r>
      <w:proofErr w:type="spellStart"/>
      <w:r w:rsidR="00215614">
        <w:rPr>
          <w:w w:val="109"/>
        </w:rPr>
        <w:t>koja</w:t>
      </w:r>
      <w:proofErr w:type="spellEnd"/>
      <w:r w:rsidR="00215614">
        <w:rPr>
          <w:w w:val="109"/>
        </w:rPr>
        <w:t xml:space="preserve"> </w:t>
      </w:r>
      <w:proofErr w:type="spellStart"/>
      <w:r w:rsidR="00215614">
        <w:rPr>
          <w:w w:val="109"/>
        </w:rPr>
        <w:t>su</w:t>
      </w:r>
      <w:proofErr w:type="spellEnd"/>
      <w:r w:rsidR="00215614">
        <w:rPr>
          <w:w w:val="109"/>
        </w:rPr>
        <w:t xml:space="preserve"> </w:t>
      </w:r>
      <w:proofErr w:type="spellStart"/>
      <w:r w:rsidR="00215614">
        <w:rPr>
          <w:w w:val="109"/>
        </w:rPr>
        <w:t>automatski</w:t>
      </w:r>
      <w:proofErr w:type="spellEnd"/>
      <w:r w:rsidR="00215614">
        <w:rPr>
          <w:w w:val="109"/>
        </w:rPr>
        <w:t xml:space="preserve"> </w:t>
      </w:r>
      <w:proofErr w:type="spellStart"/>
      <w:r w:rsidR="00215614">
        <w:rPr>
          <w:w w:val="109"/>
        </w:rPr>
        <w:t>dozvoljavala</w:t>
      </w:r>
      <w:proofErr w:type="spellEnd"/>
      <w:r w:rsidR="00215614">
        <w:rPr>
          <w:w w:val="109"/>
        </w:rPr>
        <w:t xml:space="preserve"> </w:t>
      </w:r>
      <w:proofErr w:type="spellStart"/>
      <w:r w:rsidR="00215614">
        <w:rPr>
          <w:w w:val="109"/>
        </w:rPr>
        <w:t>ovim</w:t>
      </w:r>
      <w:proofErr w:type="spellEnd"/>
      <w:r w:rsidR="00215614">
        <w:rPr>
          <w:w w:val="109"/>
        </w:rPr>
        <w:t xml:space="preserve"> </w:t>
      </w:r>
      <w:proofErr w:type="spellStart"/>
      <w:r w:rsidR="00215614">
        <w:rPr>
          <w:w w:val="109"/>
        </w:rPr>
        <w:t>organizacijama</w:t>
      </w:r>
      <w:proofErr w:type="spellEnd"/>
      <w:r w:rsidR="00215614">
        <w:rPr>
          <w:w w:val="109"/>
        </w:rPr>
        <w:t xml:space="preserve"> </w:t>
      </w:r>
      <w:proofErr w:type="spellStart"/>
      <w:r>
        <w:rPr>
          <w:spacing w:val="-1"/>
          <w:w w:val="114"/>
        </w:rPr>
        <w:t>upa</w:t>
      </w:r>
      <w:r>
        <w:rPr>
          <w:w w:val="114"/>
        </w:rPr>
        <w:t>d</w:t>
      </w:r>
      <w:proofErr w:type="spellEnd"/>
      <w:r>
        <w:t xml:space="preserve"> </w:t>
      </w:r>
      <w:r>
        <w:rPr>
          <w:spacing w:val="-14"/>
        </w:rPr>
        <w:t xml:space="preserve"> </w:t>
      </w:r>
      <w:r>
        <w:rPr>
          <w:w w:val="113"/>
        </w:rPr>
        <w:t>u</w:t>
      </w:r>
      <w:r>
        <w:t xml:space="preserve"> </w:t>
      </w:r>
      <w:r>
        <w:rPr>
          <w:spacing w:val="-14"/>
        </w:rPr>
        <w:t xml:space="preserve"> </w:t>
      </w:r>
      <w:proofErr w:type="spellStart"/>
      <w:r>
        <w:rPr>
          <w:spacing w:val="-1"/>
          <w:w w:val="111"/>
        </w:rPr>
        <w:t>pri</w:t>
      </w:r>
      <w:r>
        <w:rPr>
          <w:spacing w:val="-11"/>
          <w:w w:val="111"/>
        </w:rPr>
        <w:t>v</w:t>
      </w:r>
      <w:r>
        <w:rPr>
          <w:spacing w:val="-1"/>
          <w:w w:val="116"/>
        </w:rPr>
        <w:t>atnos</w:t>
      </w:r>
      <w:r>
        <w:rPr>
          <w:w w:val="116"/>
        </w:rPr>
        <w:t>t</w:t>
      </w:r>
      <w:proofErr w:type="spellEnd"/>
      <w:r>
        <w:t xml:space="preserve"> </w:t>
      </w:r>
      <w:r>
        <w:rPr>
          <w:spacing w:val="-14"/>
        </w:rPr>
        <w:t xml:space="preserve"> </w:t>
      </w:r>
      <w:proofErr w:type="spellStart"/>
      <w:r>
        <w:rPr>
          <w:spacing w:val="4"/>
          <w:w w:val="113"/>
        </w:rPr>
        <w:t>p</w:t>
      </w:r>
      <w:r>
        <w:rPr>
          <w:spacing w:val="10"/>
          <w:w w:val="102"/>
        </w:rPr>
        <w:t>o</w:t>
      </w:r>
      <w:r>
        <w:rPr>
          <w:w w:val="110"/>
        </w:rPr>
        <w:t>jedinaca</w:t>
      </w:r>
      <w:proofErr w:type="spellEnd"/>
      <w:r>
        <w:rPr>
          <w:w w:val="110"/>
        </w:rPr>
        <w:t>.</w:t>
      </w:r>
      <w:r>
        <w:t xml:space="preserve">  </w:t>
      </w:r>
      <w:r>
        <w:rPr>
          <w:spacing w:val="-8"/>
        </w:rPr>
        <w:t xml:space="preserve"> </w:t>
      </w:r>
      <w:r>
        <w:rPr>
          <w:w w:val="106"/>
        </w:rPr>
        <w:t xml:space="preserve">U </w:t>
      </w:r>
      <w:proofErr w:type="spellStart"/>
      <w:r>
        <w:rPr>
          <w:spacing w:val="-1"/>
          <w:w w:val="111"/>
        </w:rPr>
        <w:t>naredni</w:t>
      </w:r>
      <w:r>
        <w:rPr>
          <w:w w:val="111"/>
        </w:rPr>
        <w:t>m</w:t>
      </w:r>
      <w:proofErr w:type="spellEnd"/>
      <w:r>
        <w:rPr>
          <w:spacing w:val="16"/>
        </w:rPr>
        <w:t xml:space="preserve"> </w:t>
      </w:r>
      <w:proofErr w:type="spellStart"/>
      <w:r>
        <w:rPr>
          <w:spacing w:val="5"/>
          <w:w w:val="102"/>
        </w:rPr>
        <w:t>o</w:t>
      </w:r>
      <w:r>
        <w:rPr>
          <w:spacing w:val="-1"/>
          <w:w w:val="108"/>
        </w:rPr>
        <w:t>deljcima</w:t>
      </w:r>
      <w:proofErr w:type="spellEnd"/>
      <w:r>
        <w:rPr>
          <w:w w:val="108"/>
        </w:rPr>
        <w:t>,</w:t>
      </w:r>
      <w:r>
        <w:rPr>
          <w:spacing w:val="16"/>
        </w:rPr>
        <w:t xml:space="preserve"> </w:t>
      </w:r>
      <w:proofErr w:type="spellStart"/>
      <w:r>
        <w:rPr>
          <w:spacing w:val="-1"/>
          <w:w w:val="109"/>
        </w:rPr>
        <w:t>b</w:t>
      </w:r>
      <w:r>
        <w:rPr>
          <w:spacing w:val="-6"/>
          <w:w w:val="109"/>
        </w:rPr>
        <w:t>i</w:t>
      </w:r>
      <w:r>
        <w:rPr>
          <w:spacing w:val="-88"/>
          <w:w w:val="153"/>
        </w:rPr>
        <w:t>´</w:t>
      </w:r>
      <w:r>
        <w:rPr>
          <w:spacing w:val="-1"/>
          <w:w w:val="102"/>
        </w:rPr>
        <w:t>c</w:t>
      </w:r>
      <w:r>
        <w:rPr>
          <w:w w:val="102"/>
        </w:rPr>
        <w:t>e</w:t>
      </w:r>
      <w:proofErr w:type="spellEnd"/>
      <w:r>
        <w:rPr>
          <w:spacing w:val="16"/>
        </w:rPr>
        <w:t xml:space="preserve"> </w:t>
      </w:r>
      <w:proofErr w:type="spellStart"/>
      <w:r>
        <w:rPr>
          <w:spacing w:val="-1"/>
          <w:w w:val="114"/>
        </w:rPr>
        <w:t>n</w:t>
      </w:r>
      <w:r>
        <w:rPr>
          <w:spacing w:val="-6"/>
          <w:w w:val="114"/>
        </w:rPr>
        <w:t>a</w:t>
      </w:r>
      <w:r>
        <w:rPr>
          <w:spacing w:val="-5"/>
          <w:w w:val="107"/>
        </w:rPr>
        <w:t>v</w:t>
      </w:r>
      <w:r>
        <w:rPr>
          <w:w w:val="107"/>
        </w:rPr>
        <w:t>edeni</w:t>
      </w:r>
      <w:proofErr w:type="spellEnd"/>
      <w:r>
        <w:rPr>
          <w:spacing w:val="16"/>
        </w:rPr>
        <w:t xml:space="preserve"> </w:t>
      </w:r>
      <w:proofErr w:type="spellStart"/>
      <w:r>
        <w:rPr>
          <w:spacing w:val="-1"/>
          <w:w w:val="107"/>
        </w:rPr>
        <w:t>nek</w:t>
      </w:r>
      <w:r>
        <w:rPr>
          <w:w w:val="107"/>
        </w:rPr>
        <w:t>i</w:t>
      </w:r>
      <w:proofErr w:type="spellEnd"/>
      <w:r>
        <w:rPr>
          <w:spacing w:val="16"/>
        </w:rPr>
        <w:t xml:space="preserve"> </w:t>
      </w:r>
      <w:proofErr w:type="spellStart"/>
      <w:r>
        <w:rPr>
          <w:spacing w:val="-1"/>
          <w:w w:val="108"/>
        </w:rPr>
        <w:t>za</w:t>
      </w:r>
      <w:r>
        <w:rPr>
          <w:spacing w:val="-6"/>
          <w:w w:val="108"/>
        </w:rPr>
        <w:t>k</w:t>
      </w:r>
      <w:r>
        <w:rPr>
          <w:spacing w:val="-1"/>
          <w:w w:val="106"/>
        </w:rPr>
        <w:t>on</w:t>
      </w:r>
      <w:r>
        <w:rPr>
          <w:w w:val="106"/>
        </w:rPr>
        <w:t>i</w:t>
      </w:r>
      <w:proofErr w:type="spellEnd"/>
      <w:r>
        <w:rPr>
          <w:spacing w:val="16"/>
        </w:rPr>
        <w:t xml:space="preserve"> </w:t>
      </w:r>
      <w:proofErr w:type="spellStart"/>
      <w:r>
        <w:rPr>
          <w:spacing w:val="-6"/>
          <w:w w:val="107"/>
        </w:rPr>
        <w:t>k</w:t>
      </w:r>
      <w:r>
        <w:rPr>
          <w:spacing w:val="10"/>
          <w:w w:val="102"/>
        </w:rPr>
        <w:t>o</w:t>
      </w:r>
      <w:r>
        <w:rPr>
          <w:spacing w:val="-1"/>
          <w:w w:val="112"/>
        </w:rPr>
        <w:t>j</w:t>
      </w:r>
      <w:r>
        <w:rPr>
          <w:w w:val="102"/>
        </w:rPr>
        <w:t>i</w:t>
      </w:r>
      <w:r>
        <w:rPr>
          <w:spacing w:val="-1"/>
          <w:w w:val="109"/>
        </w:rPr>
        <w:t>m</w:t>
      </w:r>
      <w:r>
        <w:rPr>
          <w:w w:val="115"/>
        </w:rPr>
        <w:t>a</w:t>
      </w:r>
      <w:proofErr w:type="spellEnd"/>
      <w:r w:rsidR="00215614">
        <w:rPr>
          <w:w w:val="115"/>
        </w:rPr>
        <w:t xml:space="preserve"> </w:t>
      </w:r>
      <w:proofErr w:type="spellStart"/>
      <w:r w:rsidR="00215614">
        <w:rPr>
          <w:w w:val="115"/>
        </w:rPr>
        <w:t>američka</w:t>
      </w:r>
      <w:proofErr w:type="spellEnd"/>
      <w:r>
        <w:rPr>
          <w:spacing w:val="16"/>
        </w:rPr>
        <w:t xml:space="preserve"> </w:t>
      </w:r>
      <w:proofErr w:type="spellStart"/>
      <w:r>
        <w:rPr>
          <w:spacing w:val="-1"/>
          <w:w w:val="112"/>
        </w:rPr>
        <w:t>administracij</w:t>
      </w:r>
      <w:r>
        <w:rPr>
          <w:w w:val="112"/>
        </w:rPr>
        <w:t>a</w:t>
      </w:r>
      <w:proofErr w:type="spellEnd"/>
      <w:r>
        <w:rPr>
          <w:spacing w:val="16"/>
        </w:rPr>
        <w:t xml:space="preserve"> </w:t>
      </w:r>
      <w:proofErr w:type="spellStart"/>
      <w:r>
        <w:rPr>
          <w:spacing w:val="-1"/>
          <w:w w:val="106"/>
        </w:rPr>
        <w:t>do</w:t>
      </w:r>
      <w:r>
        <w:rPr>
          <w:spacing w:val="-1"/>
          <w:w w:val="105"/>
        </w:rPr>
        <w:t>z</w:t>
      </w:r>
      <w:r>
        <w:rPr>
          <w:spacing w:val="-6"/>
          <w:w w:val="105"/>
        </w:rPr>
        <w:t>v</w:t>
      </w:r>
      <w:r>
        <w:rPr>
          <w:spacing w:val="-1"/>
          <w:w w:val="108"/>
        </w:rPr>
        <w:t>olj</w:t>
      </w:r>
      <w:r>
        <w:rPr>
          <w:spacing w:val="-6"/>
          <w:w w:val="108"/>
        </w:rPr>
        <w:t>a</w:t>
      </w:r>
      <w:r>
        <w:rPr>
          <w:spacing w:val="-11"/>
          <w:w w:val="107"/>
        </w:rPr>
        <w:t>v</w:t>
      </w:r>
      <w:r>
        <w:rPr>
          <w:w w:val="115"/>
        </w:rPr>
        <w:t>a</w:t>
      </w:r>
      <w:proofErr w:type="spellEnd"/>
      <w:r>
        <w:rPr>
          <w:spacing w:val="16"/>
        </w:rPr>
        <w:t xml:space="preserve"> </w:t>
      </w:r>
      <w:proofErr w:type="spellStart"/>
      <w:r>
        <w:rPr>
          <w:spacing w:val="-1"/>
          <w:w w:val="115"/>
        </w:rPr>
        <w:t>nar</w:t>
      </w:r>
      <w:r>
        <w:rPr>
          <w:spacing w:val="-10"/>
          <w:w w:val="115"/>
        </w:rPr>
        <w:t>u</w:t>
      </w:r>
      <w:r>
        <w:rPr>
          <w:spacing w:val="-83"/>
          <w:w w:val="153"/>
        </w:rPr>
        <w:t>ˇ</w:t>
      </w:r>
      <w:r>
        <w:rPr>
          <w:w w:val="109"/>
        </w:rPr>
        <w:t>s</w:t>
      </w:r>
      <w:r>
        <w:rPr>
          <w:spacing w:val="-5"/>
          <w:w w:val="109"/>
        </w:rPr>
        <w:t>a</w:t>
      </w:r>
      <w:r>
        <w:rPr>
          <w:spacing w:val="-11"/>
          <w:w w:val="107"/>
        </w:rPr>
        <w:t>v</w:t>
      </w:r>
      <w:r>
        <w:rPr>
          <w:spacing w:val="-1"/>
          <w:w w:val="111"/>
        </w:rPr>
        <w:t>anj</w:t>
      </w:r>
      <w:r>
        <w:rPr>
          <w:w w:val="111"/>
        </w:rPr>
        <w:t>e</w:t>
      </w:r>
      <w:proofErr w:type="spellEnd"/>
      <w:r>
        <w:rPr>
          <w:spacing w:val="16"/>
        </w:rPr>
        <w:t xml:space="preserve"> </w:t>
      </w:r>
      <w:proofErr w:type="spellStart"/>
      <w:r>
        <w:rPr>
          <w:spacing w:val="-1"/>
          <w:w w:val="111"/>
        </w:rPr>
        <w:t>pri</w:t>
      </w:r>
      <w:r>
        <w:rPr>
          <w:spacing w:val="-11"/>
          <w:w w:val="111"/>
        </w:rPr>
        <w:t>v</w:t>
      </w:r>
      <w:r>
        <w:rPr>
          <w:spacing w:val="-1"/>
          <w:w w:val="115"/>
        </w:rPr>
        <w:t>atnost</w:t>
      </w:r>
      <w:r>
        <w:rPr>
          <w:w w:val="115"/>
        </w:rPr>
        <w:t>i</w:t>
      </w:r>
      <w:proofErr w:type="spellEnd"/>
      <w:r>
        <w:rPr>
          <w:spacing w:val="16"/>
        </w:rPr>
        <w:t xml:space="preserve"> </w:t>
      </w:r>
      <w:proofErr w:type="spellStart"/>
      <w:r>
        <w:rPr>
          <w:spacing w:val="-1"/>
          <w:w w:val="114"/>
        </w:rPr>
        <w:t>n</w:t>
      </w:r>
      <w:r>
        <w:rPr>
          <w:w w:val="114"/>
        </w:rPr>
        <w:t>a</w:t>
      </w:r>
      <w:proofErr w:type="spellEnd"/>
      <w:r>
        <w:rPr>
          <w:spacing w:val="16"/>
        </w:rPr>
        <w:t xml:space="preserve"> </w:t>
      </w:r>
      <w:proofErr w:type="spellStart"/>
      <w:r>
        <w:rPr>
          <w:w w:val="109"/>
        </w:rPr>
        <w:t>i</w:t>
      </w:r>
      <w:r>
        <w:rPr>
          <w:spacing w:val="-5"/>
          <w:w w:val="109"/>
        </w:rPr>
        <w:t>n</w:t>
      </w:r>
      <w:r>
        <w:rPr>
          <w:spacing w:val="-1"/>
          <w:w w:val="116"/>
        </w:rPr>
        <w:t>ternetu</w:t>
      </w:r>
      <w:proofErr w:type="spellEnd"/>
      <w:r>
        <w:rPr>
          <w:spacing w:val="-1"/>
          <w:w w:val="116"/>
        </w:rPr>
        <w:t>.</w:t>
      </w:r>
    </w:p>
    <w:p w14:paraId="44F0DEFD" w14:textId="77777777" w:rsidR="0033007A" w:rsidRDefault="0033007A">
      <w:pPr>
        <w:pStyle w:val="BodyText"/>
        <w:spacing w:before="2"/>
        <w:rPr>
          <w:sz w:val="22"/>
        </w:rPr>
      </w:pPr>
    </w:p>
    <w:p w14:paraId="67A76481" w14:textId="77777777" w:rsidR="0033007A" w:rsidRDefault="000B70A6">
      <w:pPr>
        <w:pStyle w:val="Heading3"/>
        <w:numPr>
          <w:ilvl w:val="2"/>
          <w:numId w:val="1"/>
        </w:numPr>
        <w:tabs>
          <w:tab w:val="left" w:pos="2013"/>
          <w:tab w:val="left" w:pos="2015"/>
        </w:tabs>
      </w:pPr>
      <w:bookmarkStart w:id="13" w:name="Zakon_o_nadzoru_stranih_službi"/>
      <w:bookmarkStart w:id="14" w:name="_bookmark6"/>
      <w:bookmarkEnd w:id="13"/>
      <w:bookmarkEnd w:id="14"/>
      <w:proofErr w:type="spellStart"/>
      <w:proofErr w:type="gramStart"/>
      <w:r>
        <w:rPr>
          <w:spacing w:val="-1"/>
          <w:w w:val="97"/>
        </w:rPr>
        <w:t>Za</w:t>
      </w:r>
      <w:r>
        <w:rPr>
          <w:spacing w:val="-7"/>
          <w:w w:val="97"/>
        </w:rPr>
        <w:t>k</w:t>
      </w:r>
      <w:r>
        <w:rPr>
          <w:spacing w:val="-1"/>
          <w:w w:val="91"/>
        </w:rPr>
        <w:t>o</w:t>
      </w:r>
      <w:r>
        <w:rPr>
          <w:w w:val="91"/>
        </w:rPr>
        <w:t>n</w:t>
      </w:r>
      <w:proofErr w:type="spellEnd"/>
      <w:r>
        <w:t xml:space="preserve"> </w:t>
      </w:r>
      <w:r>
        <w:rPr>
          <w:spacing w:val="-26"/>
        </w:rPr>
        <w:t xml:space="preserve"> </w:t>
      </w:r>
      <w:r>
        <w:rPr>
          <w:w w:val="90"/>
        </w:rPr>
        <w:t>o</w:t>
      </w:r>
      <w:proofErr w:type="gramEnd"/>
      <w:r>
        <w:t xml:space="preserve"> </w:t>
      </w:r>
      <w:r>
        <w:rPr>
          <w:spacing w:val="-26"/>
        </w:rPr>
        <w:t xml:space="preserve"> </w:t>
      </w:r>
      <w:proofErr w:type="spellStart"/>
      <w:r>
        <w:rPr>
          <w:spacing w:val="-1"/>
          <w:w w:val="93"/>
        </w:rPr>
        <w:t>nadzor</w:t>
      </w:r>
      <w:r>
        <w:rPr>
          <w:w w:val="93"/>
        </w:rPr>
        <w:t>u</w:t>
      </w:r>
      <w:proofErr w:type="spellEnd"/>
      <w:r>
        <w:t xml:space="preserve"> </w:t>
      </w:r>
      <w:r>
        <w:rPr>
          <w:spacing w:val="-26"/>
        </w:rPr>
        <w:t xml:space="preserve"> </w:t>
      </w:r>
      <w:proofErr w:type="spellStart"/>
      <w:r>
        <w:rPr>
          <w:spacing w:val="-1"/>
          <w:w w:val="93"/>
        </w:rPr>
        <w:t>strani</w:t>
      </w:r>
      <w:r>
        <w:rPr>
          <w:w w:val="93"/>
        </w:rPr>
        <w:t>h</w:t>
      </w:r>
      <w:proofErr w:type="spellEnd"/>
      <w:r>
        <w:t xml:space="preserve"> </w:t>
      </w:r>
      <w:r>
        <w:rPr>
          <w:spacing w:val="-26"/>
        </w:rPr>
        <w:t xml:space="preserve"> </w:t>
      </w:r>
      <w:proofErr w:type="spellStart"/>
      <w:r>
        <w:rPr>
          <w:spacing w:val="-1"/>
          <w:w w:val="91"/>
        </w:rPr>
        <w:t>sl</w:t>
      </w:r>
      <w:r>
        <w:rPr>
          <w:spacing w:val="-7"/>
          <w:w w:val="91"/>
        </w:rPr>
        <w:t>u</w:t>
      </w:r>
      <w:r>
        <w:rPr>
          <w:spacing w:val="-109"/>
          <w:w w:val="114"/>
        </w:rPr>
        <w:t>ˇ</w:t>
      </w:r>
      <w:r>
        <w:rPr>
          <w:w w:val="96"/>
        </w:rPr>
        <w:t>zbi</w:t>
      </w:r>
      <w:proofErr w:type="spellEnd"/>
    </w:p>
    <w:p w14:paraId="1BC7857A" w14:textId="07B486EB" w:rsidR="0033007A" w:rsidRDefault="008F5184">
      <w:pPr>
        <w:pStyle w:val="BodyText"/>
        <w:spacing w:before="123" w:line="254" w:lineRule="auto"/>
        <w:ind w:left="1314" w:right="1350" w:firstLine="27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503304680" behindDoc="1" locked="0" layoutInCell="1" allowOverlap="1" wp14:anchorId="3725688F" wp14:editId="5C2B6452">
                <wp:simplePos x="0" y="0"/>
                <wp:positionH relativeFrom="page">
                  <wp:posOffset>3633470</wp:posOffset>
                </wp:positionH>
                <wp:positionV relativeFrom="paragraph">
                  <wp:posOffset>1238250</wp:posOffset>
                </wp:positionV>
                <wp:extent cx="34925" cy="0"/>
                <wp:effectExtent l="13970" t="9525" r="8255" b="9525"/>
                <wp:wrapNone/>
                <wp:docPr id="40" name="Lin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925" cy="0"/>
                        </a:xfrm>
                        <a:prstGeom prst="line">
                          <a:avLst/>
                        </a:prstGeom>
                        <a:noFill/>
                        <a:ln w="490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C6F225C" id="Line 40" o:spid="_x0000_s1026" style="position:absolute;z-index:-11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86.1pt,97.5pt" to="288.85pt,9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" strokeweight=".1362mm"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503304704" behindDoc="1" locked="0" layoutInCell="1" allowOverlap="1" wp14:anchorId="31291795" wp14:editId="13BD81A6">
                <wp:simplePos x="0" y="0"/>
                <wp:positionH relativeFrom="page">
                  <wp:posOffset>2367915</wp:posOffset>
                </wp:positionH>
                <wp:positionV relativeFrom="paragraph">
                  <wp:posOffset>1655445</wp:posOffset>
                </wp:positionV>
                <wp:extent cx="35560" cy="0"/>
                <wp:effectExtent l="5715" t="7620" r="6350" b="11430"/>
                <wp:wrapNone/>
                <wp:docPr id="39" name="Lin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5560" cy="0"/>
                        </a:xfrm>
                        <a:prstGeom prst="line">
                          <a:avLst/>
                        </a:prstGeom>
                        <a:noFill/>
                        <a:ln w="490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25CE25F" id="Line 39" o:spid="_x0000_s1026" style="position:absolute;z-index:-11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86.45pt,130.35pt" to="189.25pt,13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" strokeweight=".1362mm">
                <w10:wrap anchorx="page"/>
              </v:line>
            </w:pict>
          </mc:Fallback>
        </mc:AlternateContent>
      </w:r>
      <w:proofErr w:type="spellStart"/>
      <w:r w:rsidR="000B70A6">
        <w:rPr>
          <w:w w:val="108"/>
        </w:rPr>
        <w:t>Amer</w:t>
      </w:r>
      <w:r w:rsidR="000B70A6">
        <w:rPr>
          <w:spacing w:val="-6"/>
          <w:w w:val="108"/>
        </w:rPr>
        <w:t>i</w:t>
      </w:r>
      <w:r w:rsidR="000B70A6">
        <w:rPr>
          <w:spacing w:val="-87"/>
          <w:w w:val="153"/>
        </w:rPr>
        <w:t>ˇ</w:t>
      </w:r>
      <w:r w:rsidR="000B70A6">
        <w:rPr>
          <w:spacing w:val="-1"/>
          <w:w w:val="105"/>
        </w:rPr>
        <w:t>c</w:t>
      </w:r>
      <w:r w:rsidR="000B70A6">
        <w:rPr>
          <w:spacing w:val="-11"/>
          <w:w w:val="105"/>
        </w:rPr>
        <w:t>k</w:t>
      </w:r>
      <w:r w:rsidR="000B70A6">
        <w:rPr>
          <w:w w:val="115"/>
        </w:rPr>
        <w:t>a</w:t>
      </w:r>
      <w:proofErr w:type="spellEnd"/>
      <w:r w:rsidR="000B70A6">
        <w:rPr>
          <w:spacing w:val="10"/>
        </w:rPr>
        <w:t xml:space="preserve"> </w:t>
      </w:r>
      <w:proofErr w:type="spellStart"/>
      <w:r w:rsidR="000B70A6">
        <w:rPr>
          <w:spacing w:val="-1"/>
          <w:w w:val="112"/>
        </w:rPr>
        <w:t>administracij</w:t>
      </w:r>
      <w:r w:rsidR="000B70A6">
        <w:rPr>
          <w:w w:val="112"/>
        </w:rPr>
        <w:t>a</w:t>
      </w:r>
      <w:proofErr w:type="spellEnd"/>
      <w:r w:rsidR="000B70A6">
        <w:rPr>
          <w:spacing w:val="10"/>
        </w:rPr>
        <w:t xml:space="preserve"> </w:t>
      </w:r>
      <w:r w:rsidR="000B70A6">
        <w:rPr>
          <w:w w:val="106"/>
        </w:rPr>
        <w:t>je</w:t>
      </w:r>
      <w:r w:rsidR="000B70A6">
        <w:rPr>
          <w:spacing w:val="10"/>
        </w:rPr>
        <w:t xml:space="preserve"> </w:t>
      </w:r>
      <w:r w:rsidR="000B70A6">
        <w:rPr>
          <w:spacing w:val="-1"/>
          <w:w w:val="103"/>
        </w:rPr>
        <w:t>1978</w:t>
      </w:r>
      <w:r w:rsidR="000B70A6">
        <w:rPr>
          <w:w w:val="103"/>
        </w:rPr>
        <w:t>.</w:t>
      </w:r>
      <w:r w:rsidR="000B70A6">
        <w:t xml:space="preserve"> </w:t>
      </w:r>
      <w:r w:rsidR="000B70A6">
        <w:rPr>
          <w:spacing w:val="-11"/>
        </w:rPr>
        <w:t xml:space="preserve"> </w:t>
      </w:r>
      <w:proofErr w:type="spellStart"/>
      <w:r w:rsidR="000B70A6">
        <w:rPr>
          <w:spacing w:val="-1"/>
          <w:w w:val="102"/>
        </w:rPr>
        <w:t>g</w:t>
      </w:r>
      <w:r w:rsidR="000B70A6">
        <w:rPr>
          <w:spacing w:val="4"/>
          <w:w w:val="102"/>
        </w:rPr>
        <w:t>o</w:t>
      </w:r>
      <w:r w:rsidR="000B70A6">
        <w:rPr>
          <w:spacing w:val="-1"/>
          <w:w w:val="109"/>
        </w:rPr>
        <w:t>din</w:t>
      </w:r>
      <w:r w:rsidR="000B70A6">
        <w:rPr>
          <w:w w:val="109"/>
        </w:rPr>
        <w:t>e</w:t>
      </w:r>
      <w:proofErr w:type="spellEnd"/>
      <w:r w:rsidR="000B70A6">
        <w:rPr>
          <w:spacing w:val="10"/>
        </w:rPr>
        <w:t xml:space="preserve"> </w:t>
      </w:r>
      <w:proofErr w:type="spellStart"/>
      <w:r w:rsidR="000B70A6">
        <w:rPr>
          <w:spacing w:val="-1"/>
          <w:w w:val="108"/>
        </w:rPr>
        <w:t>donel</w:t>
      </w:r>
      <w:r w:rsidR="000B70A6">
        <w:rPr>
          <w:w w:val="108"/>
        </w:rPr>
        <w:t>a</w:t>
      </w:r>
      <w:proofErr w:type="spellEnd"/>
      <w:r w:rsidR="000B70A6">
        <w:rPr>
          <w:spacing w:val="10"/>
        </w:rPr>
        <w:t xml:space="preserve"> </w:t>
      </w:r>
      <w:proofErr w:type="spellStart"/>
      <w:r w:rsidR="000B70A6">
        <w:rPr>
          <w:spacing w:val="-1"/>
          <w:w w:val="108"/>
        </w:rPr>
        <w:t>za</w:t>
      </w:r>
      <w:r w:rsidR="000B70A6">
        <w:rPr>
          <w:spacing w:val="-6"/>
          <w:w w:val="108"/>
        </w:rPr>
        <w:t>k</w:t>
      </w:r>
      <w:r w:rsidR="000B70A6">
        <w:rPr>
          <w:spacing w:val="-1"/>
          <w:w w:val="108"/>
        </w:rPr>
        <w:t>o</w:t>
      </w:r>
      <w:r w:rsidR="000B70A6">
        <w:rPr>
          <w:w w:val="108"/>
        </w:rPr>
        <w:t>n</w:t>
      </w:r>
      <w:proofErr w:type="spellEnd"/>
      <w:r w:rsidR="000B70A6">
        <w:rPr>
          <w:spacing w:val="10"/>
        </w:rPr>
        <w:t xml:space="preserve"> </w:t>
      </w:r>
      <w:r w:rsidR="000B70A6">
        <w:rPr>
          <w:w w:val="102"/>
        </w:rPr>
        <w:t>o</w:t>
      </w:r>
      <w:r w:rsidR="000B70A6">
        <w:rPr>
          <w:spacing w:val="10"/>
        </w:rPr>
        <w:t xml:space="preserve"> </w:t>
      </w:r>
      <w:proofErr w:type="spellStart"/>
      <w:r w:rsidR="000B70A6">
        <w:rPr>
          <w:spacing w:val="-1"/>
          <w:w w:val="111"/>
        </w:rPr>
        <w:t>nadzor</w:t>
      </w:r>
      <w:r w:rsidR="000B70A6">
        <w:rPr>
          <w:w w:val="111"/>
        </w:rPr>
        <w:t>u</w:t>
      </w:r>
      <w:proofErr w:type="spellEnd"/>
      <w:r w:rsidR="000B70A6">
        <w:rPr>
          <w:spacing w:val="10"/>
        </w:rPr>
        <w:t xml:space="preserve"> </w:t>
      </w:r>
      <w:proofErr w:type="spellStart"/>
      <w:r w:rsidR="000B70A6">
        <w:rPr>
          <w:w w:val="115"/>
        </w:rPr>
        <w:t>stra</w:t>
      </w:r>
      <w:proofErr w:type="spellEnd"/>
      <w:r w:rsidR="000B70A6">
        <w:rPr>
          <w:w w:val="115"/>
        </w:rPr>
        <w:t xml:space="preserve">- </w:t>
      </w:r>
      <w:proofErr w:type="spellStart"/>
      <w:proofErr w:type="gramStart"/>
      <w:r w:rsidR="000B70A6">
        <w:rPr>
          <w:spacing w:val="-1"/>
          <w:w w:val="111"/>
        </w:rPr>
        <w:t>ni</w:t>
      </w:r>
      <w:r w:rsidR="000B70A6">
        <w:rPr>
          <w:w w:val="111"/>
        </w:rPr>
        <w:t>h</w:t>
      </w:r>
      <w:proofErr w:type="spellEnd"/>
      <w:r w:rsidR="000B70A6">
        <w:t xml:space="preserve"> </w:t>
      </w:r>
      <w:r w:rsidR="000B70A6">
        <w:rPr>
          <w:spacing w:val="-13"/>
        </w:rPr>
        <w:t xml:space="preserve"> </w:t>
      </w:r>
      <w:proofErr w:type="spellStart"/>
      <w:r w:rsidR="000B70A6">
        <w:rPr>
          <w:w w:val="107"/>
        </w:rPr>
        <w:t>sl</w:t>
      </w:r>
      <w:r w:rsidR="000B70A6">
        <w:rPr>
          <w:spacing w:val="-6"/>
          <w:w w:val="107"/>
        </w:rPr>
        <w:t>u</w:t>
      </w:r>
      <w:r w:rsidR="000B70A6">
        <w:rPr>
          <w:spacing w:val="-87"/>
          <w:w w:val="153"/>
        </w:rPr>
        <w:t>ˇ</w:t>
      </w:r>
      <w:r w:rsidR="000B70A6">
        <w:rPr>
          <w:spacing w:val="-1"/>
          <w:w w:val="107"/>
        </w:rPr>
        <w:t>zb</w:t>
      </w:r>
      <w:r w:rsidR="000B70A6">
        <w:rPr>
          <w:w w:val="107"/>
        </w:rPr>
        <w:t>i</w:t>
      </w:r>
      <w:proofErr w:type="spellEnd"/>
      <w:proofErr w:type="gramEnd"/>
      <w:r w:rsidR="000B70A6">
        <w:t xml:space="preserve"> </w:t>
      </w:r>
      <w:r w:rsidR="000B70A6">
        <w:rPr>
          <w:spacing w:val="-13"/>
        </w:rPr>
        <w:t xml:space="preserve"> </w:t>
      </w:r>
      <w:r w:rsidR="000B70A6">
        <w:rPr>
          <w:spacing w:val="-1"/>
          <w:w w:val="109"/>
        </w:rPr>
        <w:t>(</w:t>
      </w:r>
      <w:proofErr w:type="spellStart"/>
      <w:r w:rsidR="000B70A6" w:rsidRPr="00145E35">
        <w:rPr>
          <w:spacing w:val="-1"/>
          <w:w w:val="109"/>
        </w:rPr>
        <w:t>eng</w:t>
      </w:r>
      <w:r w:rsidR="000B70A6" w:rsidRPr="00145E35">
        <w:rPr>
          <w:w w:val="109"/>
        </w:rPr>
        <w:t>.</w:t>
      </w:r>
      <w:proofErr w:type="spellEnd"/>
      <w:r w:rsidR="000B70A6">
        <w:t xml:space="preserve"> </w:t>
      </w:r>
      <w:r w:rsidR="000B70A6">
        <w:rPr>
          <w:spacing w:val="-12"/>
        </w:rPr>
        <w:t xml:space="preserve"> </w:t>
      </w:r>
      <w:proofErr w:type="gramStart"/>
      <w:r w:rsidR="000B70A6" w:rsidRPr="00145E35">
        <w:rPr>
          <w:i/>
          <w:spacing w:val="-15"/>
          <w:w w:val="109"/>
        </w:rPr>
        <w:t>F</w:t>
      </w:r>
      <w:r w:rsidR="000B70A6" w:rsidRPr="00145E35">
        <w:rPr>
          <w:i/>
          <w:spacing w:val="-1"/>
          <w:w w:val="107"/>
        </w:rPr>
        <w:t>o</w:t>
      </w:r>
      <w:r w:rsidR="000B70A6" w:rsidRPr="00145E35">
        <w:rPr>
          <w:i/>
          <w:spacing w:val="-10"/>
          <w:w w:val="107"/>
        </w:rPr>
        <w:t>r</w:t>
      </w:r>
      <w:r w:rsidR="000B70A6" w:rsidRPr="00145E35">
        <w:rPr>
          <w:i/>
          <w:w w:val="106"/>
        </w:rPr>
        <w:t>eign</w:t>
      </w:r>
      <w:r w:rsidR="000B70A6" w:rsidRPr="00145E35">
        <w:rPr>
          <w:i/>
        </w:rPr>
        <w:t xml:space="preserve"> </w:t>
      </w:r>
      <w:r w:rsidR="000B70A6" w:rsidRPr="00145E35">
        <w:rPr>
          <w:i/>
          <w:spacing w:val="-10"/>
        </w:rPr>
        <w:t xml:space="preserve"> </w:t>
      </w:r>
      <w:r w:rsidR="000B70A6" w:rsidRPr="00145E35">
        <w:rPr>
          <w:i/>
          <w:spacing w:val="-1"/>
          <w:w w:val="111"/>
        </w:rPr>
        <w:t>Inte</w:t>
      </w:r>
      <w:r w:rsidR="000B70A6" w:rsidRPr="00145E35">
        <w:rPr>
          <w:i/>
          <w:spacing w:val="9"/>
          <w:w w:val="111"/>
        </w:rPr>
        <w:t>l</w:t>
      </w:r>
      <w:r w:rsidR="000B70A6" w:rsidRPr="00145E35">
        <w:rPr>
          <w:i/>
          <w:w w:val="104"/>
        </w:rPr>
        <w:t>ligen</w:t>
      </w:r>
      <w:r w:rsidR="000B70A6" w:rsidRPr="00145E35">
        <w:rPr>
          <w:i/>
          <w:spacing w:val="-10"/>
          <w:w w:val="104"/>
        </w:rPr>
        <w:t>c</w:t>
      </w:r>
      <w:r w:rsidR="000B70A6" w:rsidRPr="00145E35">
        <w:rPr>
          <w:i/>
          <w:w w:val="105"/>
        </w:rPr>
        <w:t>e</w:t>
      </w:r>
      <w:proofErr w:type="gramEnd"/>
      <w:r w:rsidR="000B70A6" w:rsidRPr="00145E35">
        <w:rPr>
          <w:i/>
        </w:rPr>
        <w:t xml:space="preserve"> </w:t>
      </w:r>
      <w:r w:rsidR="000B70A6" w:rsidRPr="00145E35">
        <w:rPr>
          <w:i/>
          <w:spacing w:val="-10"/>
        </w:rPr>
        <w:t xml:space="preserve"> </w:t>
      </w:r>
      <w:r w:rsidR="000B70A6" w:rsidRPr="00145E35">
        <w:rPr>
          <w:i/>
          <w:w w:val="108"/>
        </w:rPr>
        <w:t>Survei</w:t>
      </w:r>
      <w:r w:rsidR="000B70A6" w:rsidRPr="00145E35">
        <w:rPr>
          <w:i/>
          <w:spacing w:val="9"/>
          <w:w w:val="108"/>
        </w:rPr>
        <w:t>l</w:t>
      </w:r>
      <w:r w:rsidR="000B70A6" w:rsidRPr="00145E35">
        <w:rPr>
          <w:i/>
          <w:w w:val="106"/>
        </w:rPr>
        <w:t>lan</w:t>
      </w:r>
      <w:r w:rsidR="000B70A6" w:rsidRPr="00145E35">
        <w:rPr>
          <w:i/>
          <w:spacing w:val="-10"/>
          <w:w w:val="106"/>
        </w:rPr>
        <w:t>c</w:t>
      </w:r>
      <w:r w:rsidR="000B70A6" w:rsidRPr="00145E35">
        <w:rPr>
          <w:i/>
          <w:w w:val="105"/>
        </w:rPr>
        <w:t>e</w:t>
      </w:r>
      <w:r w:rsidR="000B70A6" w:rsidRPr="00145E35">
        <w:rPr>
          <w:i/>
        </w:rPr>
        <w:t xml:space="preserve"> </w:t>
      </w:r>
      <w:r w:rsidR="000B70A6" w:rsidRPr="00145E35">
        <w:rPr>
          <w:i/>
          <w:spacing w:val="-10"/>
        </w:rPr>
        <w:t xml:space="preserve"> </w:t>
      </w:r>
      <w:r w:rsidR="000B70A6" w:rsidRPr="00145E35">
        <w:rPr>
          <w:i/>
          <w:spacing w:val="-10"/>
          <w:w w:val="124"/>
        </w:rPr>
        <w:t>A</w:t>
      </w:r>
      <w:r w:rsidR="000B70A6" w:rsidRPr="00145E35">
        <w:rPr>
          <w:i/>
          <w:w w:val="112"/>
        </w:rPr>
        <w:t>c</w:t>
      </w:r>
      <w:r w:rsidR="000B70A6" w:rsidRPr="00145E35">
        <w:rPr>
          <w:i/>
          <w:spacing w:val="-1"/>
          <w:w w:val="112"/>
        </w:rPr>
        <w:t>t</w:t>
      </w:r>
      <w:r w:rsidR="00145E35">
        <w:rPr>
          <w:spacing w:val="-1"/>
          <w:w w:val="117"/>
        </w:rPr>
        <w:t xml:space="preserve">, </w:t>
      </w:r>
      <w:r w:rsidR="000B70A6">
        <w:rPr>
          <w:spacing w:val="-1"/>
          <w:w w:val="117"/>
        </w:rPr>
        <w:t>FISA)</w:t>
      </w:r>
      <w:r w:rsidR="000B70A6">
        <w:rPr>
          <w:w w:val="117"/>
        </w:rPr>
        <w:t>,</w:t>
      </w:r>
      <w:r w:rsidR="000B70A6">
        <w:t xml:space="preserve"> </w:t>
      </w:r>
      <w:r w:rsidR="000B70A6">
        <w:rPr>
          <w:spacing w:val="-9"/>
        </w:rPr>
        <w:t xml:space="preserve"> </w:t>
      </w:r>
      <w:proofErr w:type="spellStart"/>
      <w:r w:rsidR="000B70A6">
        <w:rPr>
          <w:spacing w:val="-5"/>
          <w:w w:val="107"/>
        </w:rPr>
        <w:t>k</w:t>
      </w:r>
      <w:r w:rsidR="000B70A6">
        <w:rPr>
          <w:spacing w:val="10"/>
          <w:w w:val="102"/>
        </w:rPr>
        <w:t>o</w:t>
      </w:r>
      <w:r w:rsidR="000B70A6">
        <w:rPr>
          <w:w w:val="108"/>
        </w:rPr>
        <w:t>jim</w:t>
      </w:r>
      <w:proofErr w:type="spellEnd"/>
      <w:r w:rsidR="000B70A6">
        <w:t xml:space="preserve"> </w:t>
      </w:r>
      <w:r w:rsidR="000B70A6">
        <w:rPr>
          <w:spacing w:val="-13"/>
        </w:rPr>
        <w:t xml:space="preserve"> </w:t>
      </w:r>
      <w:r w:rsidR="000B70A6">
        <w:rPr>
          <w:w w:val="103"/>
        </w:rPr>
        <w:t xml:space="preserve">se </w:t>
      </w:r>
      <w:proofErr w:type="spellStart"/>
      <w:r w:rsidR="000B70A6">
        <w:rPr>
          <w:spacing w:val="-1"/>
          <w:w w:val="106"/>
        </w:rPr>
        <w:t>doz</w:t>
      </w:r>
      <w:r w:rsidR="000B70A6">
        <w:rPr>
          <w:spacing w:val="-6"/>
          <w:w w:val="106"/>
        </w:rPr>
        <w:t>v</w:t>
      </w:r>
      <w:r w:rsidR="000B70A6">
        <w:rPr>
          <w:spacing w:val="-1"/>
          <w:w w:val="108"/>
        </w:rPr>
        <w:t>olj</w:t>
      </w:r>
      <w:r w:rsidR="000B70A6">
        <w:rPr>
          <w:spacing w:val="-6"/>
          <w:w w:val="108"/>
        </w:rPr>
        <w:t>a</w:t>
      </w:r>
      <w:r w:rsidR="000B70A6">
        <w:rPr>
          <w:spacing w:val="-11"/>
          <w:w w:val="107"/>
        </w:rPr>
        <w:t>v</w:t>
      </w:r>
      <w:r w:rsidR="000B70A6">
        <w:rPr>
          <w:w w:val="115"/>
        </w:rPr>
        <w:t>a</w:t>
      </w:r>
      <w:proofErr w:type="spellEnd"/>
      <w:r w:rsidR="000B70A6">
        <w:t xml:space="preserve"> </w:t>
      </w:r>
      <w:r w:rsidR="000B70A6">
        <w:rPr>
          <w:spacing w:val="-9"/>
        </w:rPr>
        <w:t xml:space="preserve"> </w:t>
      </w:r>
      <w:proofErr w:type="spellStart"/>
      <w:r w:rsidR="000B70A6">
        <w:rPr>
          <w:spacing w:val="-1"/>
          <w:w w:val="126"/>
        </w:rPr>
        <w:t>t</w:t>
      </w:r>
      <w:r w:rsidR="000B70A6">
        <w:rPr>
          <w:spacing w:val="10"/>
          <w:w w:val="126"/>
        </w:rPr>
        <w:t>a</w:t>
      </w:r>
      <w:r w:rsidR="000B70A6">
        <w:rPr>
          <w:w w:val="110"/>
        </w:rPr>
        <w:t>jni</w:t>
      </w:r>
      <w:proofErr w:type="spellEnd"/>
      <w:r w:rsidR="000B70A6">
        <w:t xml:space="preserve"> </w:t>
      </w:r>
      <w:r w:rsidR="000B70A6">
        <w:rPr>
          <w:spacing w:val="-9"/>
        </w:rPr>
        <w:t xml:space="preserve"> </w:t>
      </w:r>
      <w:proofErr w:type="spellStart"/>
      <w:r w:rsidR="000B70A6">
        <w:rPr>
          <w:spacing w:val="-1"/>
          <w:w w:val="110"/>
        </w:rPr>
        <w:t>nadzo</w:t>
      </w:r>
      <w:r w:rsidR="000B70A6">
        <w:rPr>
          <w:w w:val="110"/>
        </w:rPr>
        <w:t>r</w:t>
      </w:r>
      <w:proofErr w:type="spellEnd"/>
      <w:r w:rsidR="000B70A6">
        <w:t xml:space="preserve"> </w:t>
      </w:r>
      <w:r w:rsidR="000B70A6">
        <w:rPr>
          <w:spacing w:val="-9"/>
        </w:rPr>
        <w:t xml:space="preserve"> </w:t>
      </w:r>
      <w:proofErr w:type="spellStart"/>
      <w:r w:rsidR="000B70A6">
        <w:rPr>
          <w:w w:val="112"/>
        </w:rPr>
        <w:t>inostranih</w:t>
      </w:r>
      <w:proofErr w:type="spellEnd"/>
      <w:r w:rsidR="000B70A6">
        <w:t xml:space="preserve"> </w:t>
      </w:r>
      <w:r w:rsidR="000B70A6">
        <w:rPr>
          <w:spacing w:val="-9"/>
        </w:rPr>
        <w:t xml:space="preserve"> </w:t>
      </w:r>
      <w:proofErr w:type="spellStart"/>
      <w:r w:rsidR="000B70A6">
        <w:rPr>
          <w:w w:val="111"/>
        </w:rPr>
        <w:t>vlada</w:t>
      </w:r>
      <w:proofErr w:type="spellEnd"/>
      <w:r w:rsidR="000B70A6">
        <w:t xml:space="preserve"> </w:t>
      </w:r>
      <w:r w:rsidR="000B70A6">
        <w:rPr>
          <w:spacing w:val="-9"/>
        </w:rPr>
        <w:t xml:space="preserve"> </w:t>
      </w:r>
      <w:proofErr w:type="spellStart"/>
      <w:r w:rsidR="000B70A6">
        <w:rPr>
          <w:w w:val="102"/>
        </w:rPr>
        <w:t>i</w:t>
      </w:r>
      <w:proofErr w:type="spellEnd"/>
      <w:r w:rsidR="000B70A6">
        <w:t xml:space="preserve"> </w:t>
      </w:r>
      <w:r w:rsidR="000B70A6">
        <w:rPr>
          <w:spacing w:val="-9"/>
        </w:rPr>
        <w:t xml:space="preserve"> </w:t>
      </w:r>
      <w:proofErr w:type="spellStart"/>
      <w:r w:rsidR="000B70A6">
        <w:rPr>
          <w:spacing w:val="-1"/>
          <w:w w:val="109"/>
        </w:rPr>
        <w:t>njih</w:t>
      </w:r>
      <w:r w:rsidR="000B70A6">
        <w:rPr>
          <w:spacing w:val="-6"/>
          <w:w w:val="109"/>
        </w:rPr>
        <w:t>o</w:t>
      </w:r>
      <w:r w:rsidR="000B70A6">
        <w:rPr>
          <w:w w:val="108"/>
        </w:rPr>
        <w:t>vih</w:t>
      </w:r>
      <w:proofErr w:type="spellEnd"/>
      <w:r w:rsidR="000B70A6">
        <w:t xml:space="preserve"> </w:t>
      </w:r>
      <w:r w:rsidR="000B70A6">
        <w:rPr>
          <w:spacing w:val="-9"/>
        </w:rPr>
        <w:t xml:space="preserve"> </w:t>
      </w:r>
      <w:proofErr w:type="spellStart"/>
      <w:r w:rsidR="000B70A6">
        <w:rPr>
          <w:w w:val="107"/>
        </w:rPr>
        <w:t>sl</w:t>
      </w:r>
      <w:r w:rsidR="000B70A6">
        <w:rPr>
          <w:spacing w:val="-6"/>
          <w:w w:val="107"/>
        </w:rPr>
        <w:t>u</w:t>
      </w:r>
      <w:r w:rsidR="000B70A6">
        <w:rPr>
          <w:spacing w:val="-87"/>
          <w:w w:val="153"/>
        </w:rPr>
        <w:t>ˇ</w:t>
      </w:r>
      <w:r w:rsidR="000B70A6">
        <w:rPr>
          <w:spacing w:val="-1"/>
          <w:w w:val="108"/>
        </w:rPr>
        <w:t>zbi</w:t>
      </w:r>
      <w:proofErr w:type="spellEnd"/>
      <w:r w:rsidR="000B70A6">
        <w:rPr>
          <w:w w:val="108"/>
        </w:rPr>
        <w:t>.</w:t>
      </w:r>
      <w:r w:rsidR="000B70A6">
        <w:t xml:space="preserve">  </w:t>
      </w:r>
      <w:r w:rsidR="000B70A6">
        <w:rPr>
          <w:spacing w:val="6"/>
        </w:rPr>
        <w:t xml:space="preserve"> </w:t>
      </w:r>
      <w:proofErr w:type="spellStart"/>
      <w:proofErr w:type="gramStart"/>
      <w:r w:rsidR="000B70A6">
        <w:rPr>
          <w:w w:val="108"/>
        </w:rPr>
        <w:t>Ovim</w:t>
      </w:r>
      <w:proofErr w:type="spellEnd"/>
      <w:r w:rsidR="000B70A6">
        <w:t xml:space="preserve"> </w:t>
      </w:r>
      <w:r w:rsidR="000B70A6">
        <w:rPr>
          <w:spacing w:val="-9"/>
        </w:rPr>
        <w:t xml:space="preserve"> </w:t>
      </w:r>
      <w:proofErr w:type="spellStart"/>
      <w:r w:rsidR="000B70A6">
        <w:rPr>
          <w:spacing w:val="-1"/>
          <w:w w:val="108"/>
        </w:rPr>
        <w:t>za</w:t>
      </w:r>
      <w:r w:rsidR="000B70A6">
        <w:rPr>
          <w:spacing w:val="-6"/>
          <w:w w:val="108"/>
        </w:rPr>
        <w:t>k</w:t>
      </w:r>
      <w:r w:rsidR="000B70A6">
        <w:rPr>
          <w:spacing w:val="-1"/>
          <w:w w:val="102"/>
        </w:rPr>
        <w:t>o</w:t>
      </w:r>
      <w:proofErr w:type="spellEnd"/>
      <w:proofErr w:type="gramEnd"/>
      <w:r w:rsidR="000B70A6">
        <w:rPr>
          <w:spacing w:val="-1"/>
          <w:w w:val="102"/>
        </w:rPr>
        <w:t xml:space="preserve">- </w:t>
      </w:r>
      <w:r w:rsidR="000B70A6">
        <w:rPr>
          <w:spacing w:val="-1"/>
          <w:w w:val="108"/>
        </w:rPr>
        <w:t>no</w:t>
      </w:r>
      <w:r w:rsidR="000B70A6">
        <w:rPr>
          <w:w w:val="108"/>
        </w:rPr>
        <w:t>m</w:t>
      </w:r>
      <w:r w:rsidR="000B70A6">
        <w:t xml:space="preserve"> </w:t>
      </w:r>
      <w:r w:rsidR="000B70A6">
        <w:rPr>
          <w:spacing w:val="-20"/>
        </w:rPr>
        <w:t xml:space="preserve"> </w:t>
      </w:r>
      <w:proofErr w:type="spellStart"/>
      <w:r w:rsidR="000B70A6">
        <w:rPr>
          <w:spacing w:val="-1"/>
          <w:w w:val="110"/>
        </w:rPr>
        <w:t>amer</w:t>
      </w:r>
      <w:r w:rsidR="000B70A6">
        <w:rPr>
          <w:spacing w:val="-6"/>
          <w:w w:val="110"/>
        </w:rPr>
        <w:t>i</w:t>
      </w:r>
      <w:r w:rsidR="000B70A6">
        <w:rPr>
          <w:spacing w:val="-87"/>
          <w:w w:val="153"/>
        </w:rPr>
        <w:t>ˇ</w:t>
      </w:r>
      <w:r w:rsidR="000B70A6">
        <w:rPr>
          <w:spacing w:val="-1"/>
          <w:w w:val="104"/>
        </w:rPr>
        <w:t>ck</w:t>
      </w:r>
      <w:r w:rsidR="000B70A6">
        <w:rPr>
          <w:w w:val="104"/>
        </w:rPr>
        <w:t>i</w:t>
      </w:r>
      <w:proofErr w:type="spellEnd"/>
      <w:r w:rsidR="000B70A6">
        <w:t xml:space="preserve"> </w:t>
      </w:r>
      <w:r w:rsidR="000B70A6">
        <w:rPr>
          <w:spacing w:val="-20"/>
        </w:rPr>
        <w:t xml:space="preserve"> </w:t>
      </w:r>
      <w:proofErr w:type="spellStart"/>
      <w:r w:rsidR="000B70A6">
        <w:rPr>
          <w:spacing w:val="-1"/>
          <w:w w:val="109"/>
        </w:rPr>
        <w:t>predsedni</w:t>
      </w:r>
      <w:r w:rsidR="000B70A6">
        <w:rPr>
          <w:w w:val="109"/>
        </w:rPr>
        <w:t>k</w:t>
      </w:r>
      <w:proofErr w:type="spellEnd"/>
      <w:r w:rsidR="000B70A6">
        <w:t xml:space="preserve"> </w:t>
      </w:r>
      <w:r w:rsidR="000B70A6">
        <w:rPr>
          <w:spacing w:val="-20"/>
        </w:rPr>
        <w:t xml:space="preserve"> </w:t>
      </w:r>
      <w:r w:rsidR="000B70A6">
        <w:rPr>
          <w:w w:val="106"/>
        </w:rPr>
        <w:t>je</w:t>
      </w:r>
      <w:r w:rsidR="000B70A6">
        <w:t xml:space="preserve"> </w:t>
      </w:r>
      <w:r w:rsidR="000B70A6">
        <w:rPr>
          <w:spacing w:val="-21"/>
        </w:rPr>
        <w:t xml:space="preserve"> </w:t>
      </w:r>
      <w:proofErr w:type="spellStart"/>
      <w:r w:rsidR="000B70A6">
        <w:rPr>
          <w:w w:val="106"/>
        </w:rPr>
        <w:t>mogao</w:t>
      </w:r>
      <w:proofErr w:type="spellEnd"/>
      <w:r w:rsidR="000B70A6">
        <w:t xml:space="preserve"> </w:t>
      </w:r>
      <w:r w:rsidR="000B70A6">
        <w:rPr>
          <w:spacing w:val="-20"/>
        </w:rPr>
        <w:t xml:space="preserve"> </w:t>
      </w:r>
      <w:r w:rsidR="000B70A6">
        <w:rPr>
          <w:spacing w:val="-1"/>
          <w:w w:val="114"/>
        </w:rPr>
        <w:t>d</w:t>
      </w:r>
      <w:r w:rsidR="000B70A6">
        <w:rPr>
          <w:w w:val="114"/>
        </w:rPr>
        <w:t>a</w:t>
      </w:r>
      <w:r w:rsidR="000B70A6">
        <w:t xml:space="preserve"> </w:t>
      </w:r>
      <w:r w:rsidR="000B70A6">
        <w:rPr>
          <w:spacing w:val="-20"/>
        </w:rPr>
        <w:t xml:space="preserve"> </w:t>
      </w:r>
      <w:proofErr w:type="spellStart"/>
      <w:r w:rsidR="000B70A6">
        <w:rPr>
          <w:spacing w:val="4"/>
          <w:w w:val="102"/>
        </w:rPr>
        <w:t>o</w:t>
      </w:r>
      <w:r w:rsidR="000B70A6">
        <w:rPr>
          <w:spacing w:val="-1"/>
          <w:w w:val="110"/>
        </w:rPr>
        <w:t>dobr</w:t>
      </w:r>
      <w:r w:rsidR="000B70A6">
        <w:rPr>
          <w:w w:val="110"/>
        </w:rPr>
        <w:t>i</w:t>
      </w:r>
      <w:proofErr w:type="spellEnd"/>
      <w:r w:rsidR="000B70A6">
        <w:t xml:space="preserve"> </w:t>
      </w:r>
      <w:r w:rsidR="000B70A6">
        <w:rPr>
          <w:spacing w:val="-20"/>
        </w:rPr>
        <w:t xml:space="preserve"> </w:t>
      </w:r>
      <w:proofErr w:type="spellStart"/>
      <w:r w:rsidR="000B70A6">
        <w:rPr>
          <w:w w:val="108"/>
        </w:rPr>
        <w:t>elektronski</w:t>
      </w:r>
      <w:proofErr w:type="spellEnd"/>
      <w:r w:rsidR="000B70A6">
        <w:t xml:space="preserve"> </w:t>
      </w:r>
      <w:r w:rsidR="000B70A6">
        <w:rPr>
          <w:spacing w:val="-20"/>
        </w:rPr>
        <w:t xml:space="preserve"> </w:t>
      </w:r>
      <w:proofErr w:type="spellStart"/>
      <w:r w:rsidR="000B70A6">
        <w:rPr>
          <w:spacing w:val="-1"/>
          <w:w w:val="110"/>
        </w:rPr>
        <w:t>nadzo</w:t>
      </w:r>
      <w:r w:rsidR="000B70A6">
        <w:rPr>
          <w:w w:val="110"/>
        </w:rPr>
        <w:t>r</w:t>
      </w:r>
      <w:proofErr w:type="spellEnd"/>
      <w:r w:rsidR="000B70A6">
        <w:t xml:space="preserve"> </w:t>
      </w:r>
      <w:r w:rsidR="000B70A6">
        <w:rPr>
          <w:spacing w:val="-20"/>
        </w:rPr>
        <w:t xml:space="preserve"> </w:t>
      </w:r>
      <w:proofErr w:type="spellStart"/>
      <w:r w:rsidR="000B70A6">
        <w:rPr>
          <w:w w:val="115"/>
        </w:rPr>
        <w:t>stranih</w:t>
      </w:r>
      <w:proofErr w:type="spellEnd"/>
      <w:r w:rsidR="000B70A6">
        <w:rPr>
          <w:w w:val="115"/>
        </w:rPr>
        <w:t xml:space="preserve"> </w:t>
      </w:r>
      <w:proofErr w:type="spellStart"/>
      <w:r w:rsidR="000B70A6">
        <w:rPr>
          <w:spacing w:val="-1"/>
          <w:w w:val="116"/>
        </w:rPr>
        <w:t>d</w:t>
      </w:r>
      <w:r w:rsidR="000B70A6">
        <w:rPr>
          <w:spacing w:val="-6"/>
          <w:w w:val="116"/>
        </w:rPr>
        <w:t>r</w:t>
      </w:r>
      <w:r w:rsidR="000B70A6">
        <w:rPr>
          <w:spacing w:val="-87"/>
          <w:w w:val="153"/>
        </w:rPr>
        <w:t>ˇ</w:t>
      </w:r>
      <w:r w:rsidR="000B70A6">
        <w:rPr>
          <w:spacing w:val="-1"/>
          <w:w w:val="108"/>
        </w:rPr>
        <w:t>z</w:t>
      </w:r>
      <w:r w:rsidR="000B70A6">
        <w:rPr>
          <w:spacing w:val="-6"/>
          <w:w w:val="108"/>
        </w:rPr>
        <w:t>a</w:t>
      </w:r>
      <w:r w:rsidR="000B70A6">
        <w:rPr>
          <w:w w:val="111"/>
        </w:rPr>
        <w:t>vljana</w:t>
      </w:r>
      <w:proofErr w:type="spellEnd"/>
      <w:r w:rsidR="000B70A6">
        <w:t xml:space="preserve"> </w:t>
      </w:r>
      <w:r w:rsidR="000B70A6">
        <w:rPr>
          <w:spacing w:val="-13"/>
        </w:rPr>
        <w:t xml:space="preserve"> </w:t>
      </w:r>
      <w:proofErr w:type="spellStart"/>
      <w:r w:rsidR="000B70A6">
        <w:rPr>
          <w:spacing w:val="-1"/>
          <w:w w:val="114"/>
        </w:rPr>
        <w:t>n</w:t>
      </w:r>
      <w:r w:rsidR="000B70A6">
        <w:rPr>
          <w:w w:val="114"/>
        </w:rPr>
        <w:t>a</w:t>
      </w:r>
      <w:proofErr w:type="spellEnd"/>
      <w:r w:rsidR="000B70A6">
        <w:t xml:space="preserve"> </w:t>
      </w:r>
      <w:r w:rsidR="000B70A6">
        <w:rPr>
          <w:spacing w:val="-13"/>
        </w:rPr>
        <w:t xml:space="preserve"> </w:t>
      </w:r>
      <w:proofErr w:type="spellStart"/>
      <w:r w:rsidR="000B70A6">
        <w:rPr>
          <w:w w:val="110"/>
        </w:rPr>
        <w:t>jed</w:t>
      </w:r>
      <w:r w:rsidR="000B70A6">
        <w:rPr>
          <w:spacing w:val="-6"/>
          <w:w w:val="110"/>
        </w:rPr>
        <w:t>n</w:t>
      </w:r>
      <w:r w:rsidR="000B70A6">
        <w:rPr>
          <w:w w:val="113"/>
        </w:rPr>
        <w:t>u</w:t>
      </w:r>
      <w:proofErr w:type="spellEnd"/>
      <w:r w:rsidR="000B70A6">
        <w:t xml:space="preserve"> </w:t>
      </w:r>
      <w:r w:rsidR="000B70A6">
        <w:rPr>
          <w:spacing w:val="-13"/>
        </w:rPr>
        <w:t xml:space="preserve"> </w:t>
      </w:r>
      <w:proofErr w:type="spellStart"/>
      <w:r w:rsidR="000B70A6">
        <w:rPr>
          <w:spacing w:val="-1"/>
          <w:w w:val="102"/>
        </w:rPr>
        <w:t>g</w:t>
      </w:r>
      <w:r w:rsidR="000B70A6">
        <w:rPr>
          <w:spacing w:val="5"/>
          <w:w w:val="102"/>
        </w:rPr>
        <w:t>o</w:t>
      </w:r>
      <w:r w:rsidR="000B70A6">
        <w:rPr>
          <w:spacing w:val="-1"/>
          <w:w w:val="111"/>
        </w:rPr>
        <w:t>di</w:t>
      </w:r>
      <w:r w:rsidR="000B70A6">
        <w:rPr>
          <w:spacing w:val="-6"/>
          <w:w w:val="111"/>
        </w:rPr>
        <w:t>n</w:t>
      </w:r>
      <w:r w:rsidR="000B70A6">
        <w:rPr>
          <w:spacing w:val="-1"/>
          <w:w w:val="113"/>
        </w:rPr>
        <w:t>u</w:t>
      </w:r>
      <w:proofErr w:type="spellEnd"/>
      <w:r w:rsidR="000B70A6">
        <w:rPr>
          <w:w w:val="113"/>
        </w:rPr>
        <w:t>,</w:t>
      </w:r>
      <w:r w:rsidR="000B70A6">
        <w:t xml:space="preserve"> </w:t>
      </w:r>
      <w:r w:rsidR="000B70A6">
        <w:rPr>
          <w:spacing w:val="-9"/>
        </w:rPr>
        <w:t xml:space="preserve"> </w:t>
      </w:r>
      <w:r w:rsidR="000B70A6">
        <w:rPr>
          <w:spacing w:val="4"/>
          <w:w w:val="113"/>
        </w:rPr>
        <w:t>p</w:t>
      </w:r>
      <w:r w:rsidR="000B70A6">
        <w:rPr>
          <w:spacing w:val="5"/>
          <w:w w:val="102"/>
        </w:rPr>
        <w:t>o</w:t>
      </w:r>
      <w:r w:rsidR="000B70A6">
        <w:rPr>
          <w:w w:val="113"/>
        </w:rPr>
        <w:t>d</w:t>
      </w:r>
      <w:r w:rsidR="000B70A6">
        <w:t xml:space="preserve"> </w:t>
      </w:r>
      <w:r w:rsidR="000B70A6">
        <w:rPr>
          <w:spacing w:val="-13"/>
        </w:rPr>
        <w:t xml:space="preserve"> </w:t>
      </w:r>
      <w:proofErr w:type="spellStart"/>
      <w:r w:rsidR="000B70A6">
        <w:rPr>
          <w:spacing w:val="-1"/>
          <w:w w:val="106"/>
        </w:rPr>
        <w:t>usl</w:t>
      </w:r>
      <w:r w:rsidR="000B70A6">
        <w:rPr>
          <w:spacing w:val="-6"/>
          <w:w w:val="106"/>
        </w:rPr>
        <w:t>o</w:t>
      </w:r>
      <w:r w:rsidR="000B70A6">
        <w:rPr>
          <w:spacing w:val="-5"/>
          <w:w w:val="107"/>
        </w:rPr>
        <w:t>v</w:t>
      </w:r>
      <w:r w:rsidR="000B70A6">
        <w:rPr>
          <w:spacing w:val="-1"/>
          <w:w w:val="106"/>
        </w:rPr>
        <w:t>o</w:t>
      </w:r>
      <w:r w:rsidR="000B70A6">
        <w:rPr>
          <w:w w:val="106"/>
        </w:rPr>
        <w:t>m</w:t>
      </w:r>
      <w:proofErr w:type="spellEnd"/>
      <w:r w:rsidR="000B70A6">
        <w:t xml:space="preserve"> </w:t>
      </w:r>
      <w:r w:rsidR="000B70A6">
        <w:rPr>
          <w:spacing w:val="-13"/>
        </w:rPr>
        <w:t xml:space="preserve"> </w:t>
      </w:r>
      <w:r w:rsidR="000B70A6">
        <w:rPr>
          <w:spacing w:val="-1"/>
          <w:w w:val="114"/>
        </w:rPr>
        <w:t>d</w:t>
      </w:r>
      <w:r w:rsidR="000B70A6">
        <w:rPr>
          <w:w w:val="114"/>
        </w:rPr>
        <w:t>a</w:t>
      </w:r>
      <w:r w:rsidR="000B70A6">
        <w:t xml:space="preserve"> </w:t>
      </w:r>
      <w:r w:rsidR="000B70A6">
        <w:rPr>
          <w:spacing w:val="-13"/>
        </w:rPr>
        <w:t xml:space="preserve"> </w:t>
      </w:r>
      <w:r w:rsidR="000B70A6">
        <w:rPr>
          <w:w w:val="103"/>
        </w:rPr>
        <w:t>se</w:t>
      </w:r>
      <w:r w:rsidR="000B70A6">
        <w:t xml:space="preserve"> </w:t>
      </w:r>
      <w:r w:rsidR="000B70A6">
        <w:rPr>
          <w:spacing w:val="-13"/>
        </w:rPr>
        <w:t xml:space="preserve"> </w:t>
      </w:r>
      <w:r w:rsidR="000B70A6">
        <w:rPr>
          <w:spacing w:val="-1"/>
          <w:w w:val="111"/>
        </w:rPr>
        <w:t>tim</w:t>
      </w:r>
      <w:r w:rsidR="000B70A6">
        <w:rPr>
          <w:w w:val="111"/>
        </w:rPr>
        <w:t>e</w:t>
      </w:r>
      <w:r w:rsidR="000B70A6">
        <w:t xml:space="preserve"> </w:t>
      </w:r>
      <w:r w:rsidR="000B70A6">
        <w:rPr>
          <w:spacing w:val="-13"/>
        </w:rPr>
        <w:t xml:space="preserve"> </w:t>
      </w:r>
      <w:r w:rsidR="000B70A6">
        <w:rPr>
          <w:spacing w:val="-1"/>
          <w:w w:val="108"/>
        </w:rPr>
        <w:t>n</w:t>
      </w:r>
      <w:r w:rsidR="000B70A6">
        <w:rPr>
          <w:w w:val="108"/>
        </w:rPr>
        <w:t>e</w:t>
      </w:r>
      <w:r w:rsidR="000B70A6">
        <w:t xml:space="preserve"> </w:t>
      </w:r>
      <w:r w:rsidR="000B70A6">
        <w:rPr>
          <w:spacing w:val="-13"/>
        </w:rPr>
        <w:t xml:space="preserve"> </w:t>
      </w:r>
      <w:proofErr w:type="spellStart"/>
      <w:r w:rsidR="000B70A6">
        <w:rPr>
          <w:w w:val="112"/>
        </w:rPr>
        <w:t>k</w:t>
      </w:r>
      <w:r w:rsidR="000B70A6">
        <w:rPr>
          <w:spacing w:val="-10"/>
          <w:w w:val="112"/>
        </w:rPr>
        <w:t>r</w:t>
      </w:r>
      <w:r w:rsidR="000B70A6">
        <w:rPr>
          <w:spacing w:val="-83"/>
          <w:w w:val="153"/>
        </w:rPr>
        <w:t>ˇ</w:t>
      </w:r>
      <w:r w:rsidR="000B70A6">
        <w:rPr>
          <w:w w:val="103"/>
        </w:rPr>
        <w:t>si</w:t>
      </w:r>
      <w:proofErr w:type="spellEnd"/>
      <w:r w:rsidR="000B70A6">
        <w:t xml:space="preserve"> </w:t>
      </w:r>
      <w:r w:rsidR="000B70A6">
        <w:rPr>
          <w:spacing w:val="-13"/>
        </w:rPr>
        <w:t xml:space="preserve"> </w:t>
      </w:r>
      <w:proofErr w:type="spellStart"/>
      <w:r w:rsidR="000B70A6">
        <w:rPr>
          <w:spacing w:val="-1"/>
          <w:w w:val="111"/>
        </w:rPr>
        <w:t>pri</w:t>
      </w:r>
      <w:r w:rsidR="000B70A6">
        <w:rPr>
          <w:spacing w:val="-11"/>
          <w:w w:val="111"/>
        </w:rPr>
        <w:t>v</w:t>
      </w:r>
      <w:r w:rsidR="000B70A6">
        <w:rPr>
          <w:spacing w:val="-1"/>
          <w:w w:val="116"/>
        </w:rPr>
        <w:t>atnost</w:t>
      </w:r>
      <w:proofErr w:type="spellEnd"/>
      <w:r w:rsidR="000B70A6">
        <w:rPr>
          <w:spacing w:val="-1"/>
          <w:w w:val="116"/>
        </w:rPr>
        <w:t xml:space="preserve"> </w:t>
      </w:r>
      <w:proofErr w:type="spellStart"/>
      <w:r w:rsidR="000B70A6">
        <w:rPr>
          <w:spacing w:val="-1"/>
          <w:w w:val="116"/>
        </w:rPr>
        <w:t>d</w:t>
      </w:r>
      <w:r w:rsidR="000B70A6">
        <w:rPr>
          <w:spacing w:val="-6"/>
          <w:w w:val="116"/>
        </w:rPr>
        <w:t>r</w:t>
      </w:r>
      <w:r w:rsidR="000B70A6">
        <w:rPr>
          <w:spacing w:val="-87"/>
          <w:w w:val="153"/>
        </w:rPr>
        <w:t>ˇ</w:t>
      </w:r>
      <w:r w:rsidR="000B70A6">
        <w:rPr>
          <w:spacing w:val="-1"/>
          <w:w w:val="108"/>
        </w:rPr>
        <w:t>z</w:t>
      </w:r>
      <w:r w:rsidR="000B70A6">
        <w:rPr>
          <w:spacing w:val="-6"/>
          <w:w w:val="108"/>
        </w:rPr>
        <w:t>a</w:t>
      </w:r>
      <w:r w:rsidR="000B70A6">
        <w:rPr>
          <w:w w:val="111"/>
        </w:rPr>
        <w:t>vljana</w:t>
      </w:r>
      <w:proofErr w:type="spellEnd"/>
      <w:r w:rsidR="000B70A6">
        <w:t xml:space="preserve"> </w:t>
      </w:r>
      <w:r w:rsidR="000B70A6">
        <w:rPr>
          <w:spacing w:val="-7"/>
        </w:rPr>
        <w:t xml:space="preserve"> </w:t>
      </w:r>
      <w:proofErr w:type="spellStart"/>
      <w:r w:rsidR="000B70A6">
        <w:rPr>
          <w:w w:val="108"/>
        </w:rPr>
        <w:t>Ameri</w:t>
      </w:r>
      <w:r w:rsidR="000B70A6">
        <w:rPr>
          <w:spacing w:val="-5"/>
          <w:w w:val="108"/>
        </w:rPr>
        <w:t>k</w:t>
      </w:r>
      <w:r w:rsidR="000B70A6">
        <w:rPr>
          <w:w w:val="106"/>
        </w:rPr>
        <w:t>e</w:t>
      </w:r>
      <w:proofErr w:type="spellEnd"/>
      <w:r w:rsidR="000B70A6">
        <w:rPr>
          <w:w w:val="106"/>
        </w:rPr>
        <w:t>.</w:t>
      </w:r>
      <w:r w:rsidR="000B70A6">
        <w:t xml:space="preserve">  </w:t>
      </w:r>
      <w:r w:rsidR="000B70A6">
        <w:rPr>
          <w:spacing w:val="13"/>
        </w:rPr>
        <w:t xml:space="preserve"> </w:t>
      </w:r>
      <w:proofErr w:type="gramStart"/>
      <w:r w:rsidR="000B70A6">
        <w:rPr>
          <w:w w:val="106"/>
        </w:rPr>
        <w:t>U</w:t>
      </w:r>
      <w:r w:rsidR="000B70A6">
        <w:t xml:space="preserve"> </w:t>
      </w:r>
      <w:r w:rsidR="000B70A6">
        <w:rPr>
          <w:spacing w:val="-7"/>
        </w:rPr>
        <w:t xml:space="preserve"> </w:t>
      </w:r>
      <w:proofErr w:type="spellStart"/>
      <w:r w:rsidR="000B70A6">
        <w:rPr>
          <w:w w:val="111"/>
        </w:rPr>
        <w:t>suprotnom</w:t>
      </w:r>
      <w:proofErr w:type="spellEnd"/>
      <w:proofErr w:type="gramEnd"/>
      <w:r w:rsidR="000B70A6">
        <w:rPr>
          <w:w w:val="111"/>
        </w:rPr>
        <w:t>,</w:t>
      </w:r>
      <w:r w:rsidR="000B70A6">
        <w:t xml:space="preserve"> </w:t>
      </w:r>
      <w:r w:rsidR="000B70A6">
        <w:rPr>
          <w:spacing w:val="-1"/>
        </w:rPr>
        <w:t xml:space="preserve"> </w:t>
      </w:r>
      <w:proofErr w:type="spellStart"/>
      <w:r w:rsidR="000B70A6">
        <w:rPr>
          <w:spacing w:val="-1"/>
          <w:w w:val="112"/>
        </w:rPr>
        <w:t>administracij</w:t>
      </w:r>
      <w:r w:rsidR="000B70A6">
        <w:rPr>
          <w:w w:val="112"/>
        </w:rPr>
        <w:t>a</w:t>
      </w:r>
      <w:proofErr w:type="spellEnd"/>
      <w:r w:rsidR="000B70A6">
        <w:t xml:space="preserve"> </w:t>
      </w:r>
      <w:r w:rsidR="000B70A6">
        <w:rPr>
          <w:spacing w:val="-7"/>
        </w:rPr>
        <w:t xml:space="preserve"> </w:t>
      </w:r>
      <w:r w:rsidR="000B70A6">
        <w:rPr>
          <w:spacing w:val="-1"/>
          <w:w w:val="109"/>
        </w:rPr>
        <w:t>b</w:t>
      </w:r>
      <w:r w:rsidR="000B70A6">
        <w:rPr>
          <w:w w:val="109"/>
        </w:rPr>
        <w:t>i</w:t>
      </w:r>
      <w:r w:rsidR="000B70A6">
        <w:t xml:space="preserve"> </w:t>
      </w:r>
      <w:r w:rsidR="000B70A6">
        <w:rPr>
          <w:spacing w:val="-7"/>
        </w:rPr>
        <w:t xml:space="preserve"> </w:t>
      </w:r>
      <w:proofErr w:type="spellStart"/>
      <w:r w:rsidR="000B70A6">
        <w:rPr>
          <w:w w:val="110"/>
        </w:rPr>
        <w:t>morala</w:t>
      </w:r>
      <w:proofErr w:type="spellEnd"/>
      <w:r w:rsidR="000B70A6">
        <w:t xml:space="preserve"> </w:t>
      </w:r>
      <w:r w:rsidR="000B70A6">
        <w:rPr>
          <w:spacing w:val="-7"/>
        </w:rPr>
        <w:t xml:space="preserve"> </w:t>
      </w:r>
      <w:r w:rsidR="000B70A6">
        <w:rPr>
          <w:spacing w:val="-1"/>
          <w:w w:val="114"/>
        </w:rPr>
        <w:t>d</w:t>
      </w:r>
      <w:r w:rsidR="000B70A6">
        <w:rPr>
          <w:w w:val="114"/>
        </w:rPr>
        <w:t>a</w:t>
      </w:r>
      <w:r w:rsidR="000B70A6">
        <w:t xml:space="preserve"> </w:t>
      </w:r>
      <w:r w:rsidR="000B70A6">
        <w:rPr>
          <w:spacing w:val="-7"/>
        </w:rPr>
        <w:t xml:space="preserve"> </w:t>
      </w:r>
      <w:proofErr w:type="spellStart"/>
      <w:r w:rsidR="000B70A6">
        <w:rPr>
          <w:spacing w:val="-1"/>
          <w:w w:val="108"/>
        </w:rPr>
        <w:t>dobije</w:t>
      </w:r>
      <w:proofErr w:type="spellEnd"/>
      <w:r w:rsidR="000B70A6">
        <w:rPr>
          <w:spacing w:val="-1"/>
          <w:w w:val="108"/>
        </w:rPr>
        <w:t xml:space="preserve"> </w:t>
      </w:r>
      <w:proofErr w:type="spellStart"/>
      <w:r w:rsidR="000B70A6">
        <w:rPr>
          <w:w w:val="108"/>
        </w:rPr>
        <w:t>sudski</w:t>
      </w:r>
      <w:proofErr w:type="spellEnd"/>
      <w:r w:rsidR="000B70A6">
        <w:t xml:space="preserve"> </w:t>
      </w:r>
      <w:r w:rsidR="000B70A6">
        <w:rPr>
          <w:spacing w:val="-22"/>
        </w:rPr>
        <w:t xml:space="preserve"> </w:t>
      </w:r>
      <w:proofErr w:type="spellStart"/>
      <w:r w:rsidR="000B70A6">
        <w:rPr>
          <w:spacing w:val="-1"/>
          <w:w w:val="107"/>
        </w:rPr>
        <w:t>nalo</w:t>
      </w:r>
      <w:r w:rsidR="000B70A6">
        <w:rPr>
          <w:w w:val="107"/>
        </w:rPr>
        <w:t>g</w:t>
      </w:r>
      <w:proofErr w:type="spellEnd"/>
      <w:r w:rsidR="000B70A6">
        <w:t xml:space="preserve"> </w:t>
      </w:r>
      <w:r w:rsidR="000B70A6">
        <w:rPr>
          <w:spacing w:val="-22"/>
        </w:rPr>
        <w:t xml:space="preserve"> </w:t>
      </w:r>
      <w:r w:rsidR="000B70A6">
        <w:rPr>
          <w:spacing w:val="-1"/>
          <w:w w:val="108"/>
        </w:rPr>
        <w:t>z</w:t>
      </w:r>
      <w:r w:rsidR="000B70A6">
        <w:rPr>
          <w:w w:val="108"/>
        </w:rPr>
        <w:t>a</w:t>
      </w:r>
      <w:r w:rsidR="000B70A6">
        <w:t xml:space="preserve"> </w:t>
      </w:r>
      <w:r w:rsidR="000B70A6">
        <w:rPr>
          <w:spacing w:val="-22"/>
        </w:rPr>
        <w:t xml:space="preserve"> </w:t>
      </w:r>
      <w:proofErr w:type="spellStart"/>
      <w:r w:rsidR="000B70A6">
        <w:rPr>
          <w:spacing w:val="-1"/>
          <w:w w:val="110"/>
        </w:rPr>
        <w:t>prisl</w:t>
      </w:r>
      <w:r w:rsidR="000B70A6">
        <w:rPr>
          <w:spacing w:val="-10"/>
          <w:w w:val="110"/>
        </w:rPr>
        <w:t>u</w:t>
      </w:r>
      <w:r w:rsidR="000B70A6">
        <w:rPr>
          <w:spacing w:val="-83"/>
          <w:w w:val="153"/>
        </w:rPr>
        <w:t>ˇ</w:t>
      </w:r>
      <w:r w:rsidR="000B70A6">
        <w:rPr>
          <w:w w:val="106"/>
        </w:rPr>
        <w:t>ski</w:t>
      </w:r>
      <w:r w:rsidR="000B70A6">
        <w:rPr>
          <w:spacing w:val="-11"/>
          <w:w w:val="106"/>
        </w:rPr>
        <w:t>v</w:t>
      </w:r>
      <w:r w:rsidR="000B70A6">
        <w:rPr>
          <w:spacing w:val="-1"/>
          <w:w w:val="111"/>
        </w:rPr>
        <w:t>anje</w:t>
      </w:r>
      <w:proofErr w:type="spellEnd"/>
      <w:r w:rsidR="000B70A6">
        <w:rPr>
          <w:w w:val="111"/>
        </w:rPr>
        <w:t>.</w:t>
      </w:r>
      <w:r w:rsidR="000B70A6">
        <w:t xml:space="preserve"> </w:t>
      </w:r>
      <w:proofErr w:type="spellStart"/>
      <w:r w:rsidR="000B70A6">
        <w:t>Međutim</w:t>
      </w:r>
      <w:proofErr w:type="spellEnd"/>
      <w:r w:rsidR="000B70A6">
        <w:t xml:space="preserve">, bez </w:t>
      </w:r>
      <w:proofErr w:type="spellStart"/>
      <w:r w:rsidR="000B70A6">
        <w:t>obzira</w:t>
      </w:r>
      <w:proofErr w:type="spellEnd"/>
      <w:r w:rsidR="000B70A6">
        <w:t xml:space="preserve"> </w:t>
      </w:r>
      <w:proofErr w:type="spellStart"/>
      <w:r w:rsidR="000B70A6">
        <w:t>na</w:t>
      </w:r>
      <w:proofErr w:type="spellEnd"/>
      <w:r w:rsidR="000B70A6">
        <w:t xml:space="preserve"> </w:t>
      </w:r>
      <w:proofErr w:type="spellStart"/>
      <w:r w:rsidR="000B70A6">
        <w:t>postojanje</w:t>
      </w:r>
      <w:proofErr w:type="spellEnd"/>
      <w:r w:rsidR="000B70A6">
        <w:t xml:space="preserve"> </w:t>
      </w:r>
      <w:proofErr w:type="spellStart"/>
      <w:r w:rsidR="000B70A6">
        <w:t>ovog</w:t>
      </w:r>
      <w:proofErr w:type="spellEnd"/>
      <w:r w:rsidR="000B70A6">
        <w:t xml:space="preserve"> </w:t>
      </w:r>
      <w:proofErr w:type="spellStart"/>
      <w:r w:rsidR="000B70A6">
        <w:t>zakona</w:t>
      </w:r>
      <w:proofErr w:type="spellEnd"/>
      <w:r w:rsidR="000B70A6">
        <w:t xml:space="preserve">, </w:t>
      </w:r>
      <w:proofErr w:type="spellStart"/>
      <w:r w:rsidR="000B70A6">
        <w:t>postoje</w:t>
      </w:r>
      <w:proofErr w:type="spellEnd"/>
      <w:r w:rsidR="000B70A6">
        <w:t xml:space="preserve"> </w:t>
      </w:r>
      <w:proofErr w:type="spellStart"/>
      <w:r w:rsidR="000B70A6">
        <w:t>mnogi</w:t>
      </w:r>
      <w:proofErr w:type="spellEnd"/>
      <w:r w:rsidR="000B70A6">
        <w:t xml:space="preserve"> </w:t>
      </w:r>
      <w:proofErr w:type="spellStart"/>
      <w:r w:rsidR="000B70A6">
        <w:t>slučajevi</w:t>
      </w:r>
      <w:proofErr w:type="spellEnd"/>
      <w:r w:rsidR="000B70A6">
        <w:t xml:space="preserve"> </w:t>
      </w:r>
      <w:proofErr w:type="spellStart"/>
      <w:r w:rsidR="000B70A6">
        <w:t>kršenja</w:t>
      </w:r>
      <w:proofErr w:type="spellEnd"/>
      <w:r w:rsidR="000B70A6">
        <w:t xml:space="preserve"> </w:t>
      </w:r>
      <w:proofErr w:type="spellStart"/>
      <w:r w:rsidR="000B70A6">
        <w:t>njegovih</w:t>
      </w:r>
      <w:proofErr w:type="spellEnd"/>
      <w:r w:rsidR="000B70A6">
        <w:t xml:space="preserve"> </w:t>
      </w:r>
      <w:proofErr w:type="spellStart"/>
      <w:r w:rsidR="000B70A6">
        <w:t>odredbi</w:t>
      </w:r>
      <w:proofErr w:type="spellEnd"/>
      <w:r w:rsidR="000B70A6">
        <w:t xml:space="preserve">. </w:t>
      </w:r>
      <w:proofErr w:type="spellStart"/>
      <w:r w:rsidR="000B70A6">
        <w:t>Tako</w:t>
      </w:r>
      <w:proofErr w:type="spellEnd"/>
      <w:r w:rsidR="000B70A6">
        <w:t xml:space="preserve"> je</w:t>
      </w:r>
      <w:r w:rsidR="000B70A6">
        <w:rPr>
          <w:spacing w:val="12"/>
        </w:rPr>
        <w:t xml:space="preserve"> </w:t>
      </w:r>
      <w:r w:rsidR="000B70A6">
        <w:rPr>
          <w:spacing w:val="-1"/>
          <w:w w:val="103"/>
        </w:rPr>
        <w:t>2013</w:t>
      </w:r>
      <w:r w:rsidR="000B70A6">
        <w:rPr>
          <w:w w:val="103"/>
        </w:rPr>
        <w:t>.</w:t>
      </w:r>
      <w:r w:rsidR="000B70A6">
        <w:t xml:space="preserve"> </w:t>
      </w:r>
      <w:r w:rsidR="000B70A6">
        <w:rPr>
          <w:spacing w:val="12"/>
        </w:rPr>
        <w:t xml:space="preserve"> </w:t>
      </w:r>
      <w:proofErr w:type="spellStart"/>
      <w:r w:rsidR="000B70A6">
        <w:rPr>
          <w:spacing w:val="-1"/>
          <w:w w:val="102"/>
        </w:rPr>
        <w:t>g</w:t>
      </w:r>
      <w:r w:rsidR="000B70A6">
        <w:rPr>
          <w:spacing w:val="5"/>
          <w:w w:val="102"/>
        </w:rPr>
        <w:t>o</w:t>
      </w:r>
      <w:r w:rsidR="000B70A6">
        <w:rPr>
          <w:spacing w:val="-1"/>
          <w:w w:val="109"/>
        </w:rPr>
        <w:t>din</w:t>
      </w:r>
      <w:r w:rsidR="000B70A6">
        <w:rPr>
          <w:w w:val="109"/>
        </w:rPr>
        <w:t>e</w:t>
      </w:r>
      <w:proofErr w:type="spellEnd"/>
      <w:r w:rsidR="000B70A6">
        <w:t xml:space="preserve"> </w:t>
      </w:r>
      <w:r w:rsidR="000B70A6">
        <w:rPr>
          <w:spacing w:val="-22"/>
        </w:rPr>
        <w:t xml:space="preserve"> </w:t>
      </w:r>
      <w:r w:rsidR="000B70A6">
        <w:rPr>
          <w:w w:val="112"/>
        </w:rPr>
        <w:t>Ed</w:t>
      </w:r>
      <w:r w:rsidR="000B70A6">
        <w:rPr>
          <w:spacing w:val="-11"/>
          <w:w w:val="112"/>
        </w:rPr>
        <w:t>v</w:t>
      </w:r>
      <w:r w:rsidR="000B70A6">
        <w:rPr>
          <w:spacing w:val="-1"/>
          <w:w w:val="116"/>
        </w:rPr>
        <w:t>ar</w:t>
      </w:r>
      <w:r w:rsidR="000B70A6">
        <w:rPr>
          <w:w w:val="116"/>
        </w:rPr>
        <w:t>d</w:t>
      </w:r>
      <w:r w:rsidR="000B70A6">
        <w:t xml:space="preserve"> </w:t>
      </w:r>
      <w:r w:rsidR="000B70A6">
        <w:rPr>
          <w:spacing w:val="-22"/>
        </w:rPr>
        <w:t xml:space="preserve"> </w:t>
      </w:r>
      <w:proofErr w:type="spellStart"/>
      <w:r w:rsidR="000B70A6">
        <w:rPr>
          <w:spacing w:val="-1"/>
          <w:w w:val="107"/>
        </w:rPr>
        <w:t>Snou</w:t>
      </w:r>
      <w:r w:rsidR="000B70A6">
        <w:rPr>
          <w:spacing w:val="-1"/>
          <w:w w:val="110"/>
        </w:rPr>
        <w:t>den</w:t>
      </w:r>
      <w:proofErr w:type="spellEnd"/>
      <w:r w:rsidR="000B70A6">
        <w:rPr>
          <w:w w:val="110"/>
        </w:rPr>
        <w:t>,</w:t>
      </w:r>
      <w:r w:rsidR="000B70A6">
        <w:t xml:space="preserve"> </w:t>
      </w:r>
      <w:r w:rsidR="000B70A6">
        <w:rPr>
          <w:spacing w:val="-21"/>
        </w:rPr>
        <w:t xml:space="preserve"> </w:t>
      </w:r>
      <w:proofErr w:type="spellStart"/>
      <w:r w:rsidR="000B70A6">
        <w:rPr>
          <w:spacing w:val="-1"/>
          <w:w w:val="108"/>
        </w:rPr>
        <w:t>bi</w:t>
      </w:r>
      <w:r w:rsidR="000B70A6">
        <w:rPr>
          <w:spacing w:val="-10"/>
          <w:w w:val="108"/>
        </w:rPr>
        <w:t>v</w:t>
      </w:r>
      <w:r w:rsidR="000B70A6">
        <w:rPr>
          <w:spacing w:val="-83"/>
          <w:w w:val="153"/>
        </w:rPr>
        <w:t>ˇ</w:t>
      </w:r>
      <w:r w:rsidR="000B70A6">
        <w:rPr>
          <w:w w:val="103"/>
        </w:rPr>
        <w:t>si</w:t>
      </w:r>
      <w:proofErr w:type="spellEnd"/>
      <w:r w:rsidR="000B70A6">
        <w:t xml:space="preserve"> </w:t>
      </w:r>
      <w:r w:rsidR="000B70A6">
        <w:rPr>
          <w:spacing w:val="-22"/>
        </w:rPr>
        <w:t xml:space="preserve"> </w:t>
      </w:r>
      <w:proofErr w:type="spellStart"/>
      <w:r w:rsidR="000B70A6">
        <w:rPr>
          <w:spacing w:val="-1"/>
          <w:w w:val="110"/>
        </w:rPr>
        <w:t>za</w:t>
      </w:r>
      <w:r w:rsidR="000B70A6">
        <w:rPr>
          <w:spacing w:val="4"/>
          <w:w w:val="110"/>
        </w:rPr>
        <w:t>p</w:t>
      </w:r>
      <w:r w:rsidR="000B70A6">
        <w:rPr>
          <w:spacing w:val="-1"/>
          <w:w w:val="104"/>
        </w:rPr>
        <w:t>oslen</w:t>
      </w:r>
      <w:r w:rsidR="000B70A6">
        <w:rPr>
          <w:w w:val="104"/>
        </w:rPr>
        <w:t>i</w:t>
      </w:r>
      <w:proofErr w:type="spellEnd"/>
      <w:r w:rsidR="000B70A6">
        <w:t xml:space="preserve"> </w:t>
      </w:r>
      <w:r w:rsidR="000B70A6">
        <w:rPr>
          <w:spacing w:val="-22"/>
        </w:rPr>
        <w:t xml:space="preserve"> </w:t>
      </w:r>
      <w:r w:rsidR="000B70A6">
        <w:rPr>
          <w:w w:val="113"/>
        </w:rPr>
        <w:t>u</w:t>
      </w:r>
      <w:r w:rsidR="000B70A6">
        <w:t xml:space="preserve"> </w:t>
      </w:r>
      <w:r w:rsidR="000B70A6">
        <w:rPr>
          <w:spacing w:val="-22"/>
        </w:rPr>
        <w:t xml:space="preserve"> </w:t>
      </w:r>
      <w:r w:rsidR="000B70A6">
        <w:rPr>
          <w:w w:val="105"/>
        </w:rPr>
        <w:t>NSA</w:t>
      </w:r>
      <w:r w:rsidR="000B70A6">
        <w:t xml:space="preserve"> </w:t>
      </w:r>
      <w:r w:rsidR="000B70A6">
        <w:rPr>
          <w:spacing w:val="-22"/>
        </w:rPr>
        <w:t xml:space="preserve"> </w:t>
      </w:r>
      <w:proofErr w:type="spellStart"/>
      <w:r w:rsidR="000B70A6">
        <w:rPr>
          <w:w w:val="102"/>
        </w:rPr>
        <w:t>i</w:t>
      </w:r>
      <w:proofErr w:type="spellEnd"/>
      <w:r w:rsidR="000B70A6">
        <w:t xml:space="preserve"> </w:t>
      </w:r>
      <w:r w:rsidR="000B70A6">
        <w:rPr>
          <w:spacing w:val="-22"/>
        </w:rPr>
        <w:t xml:space="preserve"> </w:t>
      </w:r>
      <w:r w:rsidR="000B70A6">
        <w:rPr>
          <w:spacing w:val="-1"/>
          <w:w w:val="113"/>
        </w:rPr>
        <w:t>FBI</w:t>
      </w:r>
      <w:r w:rsidR="000B70A6">
        <w:rPr>
          <w:w w:val="113"/>
        </w:rPr>
        <w:t>,</w:t>
      </w:r>
      <w:r w:rsidR="000B70A6">
        <w:t xml:space="preserve"> </w:t>
      </w:r>
      <w:r w:rsidR="000B70A6">
        <w:rPr>
          <w:spacing w:val="-22"/>
        </w:rPr>
        <w:t xml:space="preserve"> </w:t>
      </w:r>
      <w:proofErr w:type="spellStart"/>
      <w:r w:rsidR="000B70A6">
        <w:rPr>
          <w:spacing w:val="-1"/>
          <w:w w:val="108"/>
        </w:rPr>
        <w:t>o</w:t>
      </w:r>
      <w:r w:rsidR="000B70A6">
        <w:rPr>
          <w:spacing w:val="5"/>
          <w:w w:val="108"/>
        </w:rPr>
        <w:t>b</w:t>
      </w:r>
      <w:r w:rsidR="000B70A6">
        <w:rPr>
          <w:w w:val="102"/>
        </w:rPr>
        <w:t>el</w:t>
      </w:r>
      <w:r w:rsidR="000B70A6">
        <w:rPr>
          <w:spacing w:val="5"/>
          <w:w w:val="102"/>
        </w:rPr>
        <w:t>o</w:t>
      </w:r>
      <w:r w:rsidR="000B70A6">
        <w:rPr>
          <w:spacing w:val="-1"/>
          <w:w w:val="110"/>
        </w:rPr>
        <w:t>dani</w:t>
      </w:r>
      <w:r w:rsidR="000B70A6">
        <w:rPr>
          <w:w w:val="110"/>
        </w:rPr>
        <w:t>o</w:t>
      </w:r>
      <w:proofErr w:type="spellEnd"/>
      <w:r w:rsidR="000B70A6">
        <w:t xml:space="preserve"> </w:t>
      </w:r>
      <w:r w:rsidR="000B70A6">
        <w:rPr>
          <w:spacing w:val="-22"/>
        </w:rPr>
        <w:t xml:space="preserve"> </w:t>
      </w:r>
      <w:proofErr w:type="spellStart"/>
      <w:r w:rsidR="000B70A6">
        <w:rPr>
          <w:spacing w:val="-1"/>
          <w:w w:val="114"/>
        </w:rPr>
        <w:t>n</w:t>
      </w:r>
      <w:r w:rsidR="000B70A6">
        <w:rPr>
          <w:w w:val="114"/>
        </w:rPr>
        <w:t>a</w:t>
      </w:r>
      <w:proofErr w:type="spellEnd"/>
      <w:r w:rsidR="000B70A6">
        <w:t xml:space="preserve"> </w:t>
      </w:r>
      <w:r w:rsidR="000B70A6">
        <w:rPr>
          <w:spacing w:val="-22"/>
        </w:rPr>
        <w:t xml:space="preserve"> </w:t>
      </w:r>
      <w:proofErr w:type="spellStart"/>
      <w:r w:rsidR="000B70A6">
        <w:rPr>
          <w:spacing w:val="-1"/>
          <w:w w:val="109"/>
        </w:rPr>
        <w:t>hiljad</w:t>
      </w:r>
      <w:r w:rsidR="000B70A6">
        <w:rPr>
          <w:w w:val="109"/>
        </w:rPr>
        <w:t>e</w:t>
      </w:r>
      <w:proofErr w:type="spellEnd"/>
      <w:r w:rsidR="000B70A6">
        <w:t xml:space="preserve"> </w:t>
      </w:r>
      <w:r w:rsidR="000B70A6">
        <w:rPr>
          <w:spacing w:val="-22"/>
        </w:rPr>
        <w:t xml:space="preserve"> </w:t>
      </w:r>
      <w:proofErr w:type="spellStart"/>
      <w:r w:rsidR="000B70A6">
        <w:rPr>
          <w:spacing w:val="-1"/>
          <w:w w:val="126"/>
        </w:rPr>
        <w:t>t</w:t>
      </w:r>
      <w:r w:rsidR="000B70A6">
        <w:rPr>
          <w:spacing w:val="10"/>
          <w:w w:val="126"/>
        </w:rPr>
        <w:t>a</w:t>
      </w:r>
      <w:r w:rsidR="000B70A6">
        <w:rPr>
          <w:w w:val="111"/>
        </w:rPr>
        <w:t>jnih</w:t>
      </w:r>
      <w:proofErr w:type="spellEnd"/>
      <w:r w:rsidR="000B70A6">
        <w:t xml:space="preserve"> </w:t>
      </w:r>
      <w:r w:rsidR="000B70A6">
        <w:rPr>
          <w:spacing w:val="-22"/>
        </w:rPr>
        <w:t xml:space="preserve"> </w:t>
      </w:r>
      <w:proofErr w:type="spellStart"/>
      <w:r w:rsidR="000B70A6">
        <w:rPr>
          <w:spacing w:val="-1"/>
          <w:w w:val="108"/>
        </w:rPr>
        <w:t>dokume</w:t>
      </w:r>
      <w:r w:rsidR="000B70A6">
        <w:rPr>
          <w:spacing w:val="-1"/>
          <w:w w:val="119"/>
        </w:rPr>
        <w:t>nat</w:t>
      </w:r>
      <w:r w:rsidR="000B70A6">
        <w:rPr>
          <w:w w:val="119"/>
        </w:rPr>
        <w:t>a</w:t>
      </w:r>
      <w:proofErr w:type="spellEnd"/>
      <w:r w:rsidR="000B70A6">
        <w:t xml:space="preserve"> </w:t>
      </w:r>
      <w:r w:rsidR="000B70A6">
        <w:rPr>
          <w:spacing w:val="-13"/>
        </w:rPr>
        <w:t xml:space="preserve"> </w:t>
      </w:r>
      <w:proofErr w:type="spellStart"/>
      <w:r w:rsidR="000B70A6">
        <w:rPr>
          <w:spacing w:val="-1"/>
          <w:w w:val="110"/>
        </w:rPr>
        <w:t>amer</w:t>
      </w:r>
      <w:r w:rsidR="000B70A6">
        <w:rPr>
          <w:spacing w:val="-6"/>
          <w:w w:val="110"/>
        </w:rPr>
        <w:t>i</w:t>
      </w:r>
      <w:r w:rsidR="000B70A6">
        <w:rPr>
          <w:spacing w:val="-87"/>
          <w:w w:val="153"/>
        </w:rPr>
        <w:t>ˇ</w:t>
      </w:r>
      <w:r w:rsidR="000B70A6">
        <w:rPr>
          <w:spacing w:val="-1"/>
          <w:w w:val="102"/>
        </w:rPr>
        <w:t>c</w:t>
      </w:r>
      <w:r w:rsidR="000B70A6">
        <w:rPr>
          <w:w w:val="105"/>
        </w:rPr>
        <w:t>ki</w:t>
      </w:r>
      <w:r w:rsidR="000B70A6">
        <w:rPr>
          <w:w w:val="113"/>
        </w:rPr>
        <w:t>h</w:t>
      </w:r>
      <w:proofErr w:type="spellEnd"/>
      <w:r w:rsidR="000B70A6">
        <w:t xml:space="preserve"> </w:t>
      </w:r>
      <w:r w:rsidR="000B70A6">
        <w:rPr>
          <w:spacing w:val="-13"/>
        </w:rPr>
        <w:t xml:space="preserve"> </w:t>
      </w:r>
      <w:proofErr w:type="spellStart"/>
      <w:r w:rsidR="000B70A6">
        <w:rPr>
          <w:spacing w:val="-1"/>
          <w:w w:val="126"/>
        </w:rPr>
        <w:t>t</w:t>
      </w:r>
      <w:r w:rsidR="000B70A6">
        <w:rPr>
          <w:spacing w:val="10"/>
          <w:w w:val="126"/>
        </w:rPr>
        <w:t>a</w:t>
      </w:r>
      <w:r w:rsidR="000B70A6">
        <w:rPr>
          <w:w w:val="111"/>
        </w:rPr>
        <w:t>jnih</w:t>
      </w:r>
      <w:proofErr w:type="spellEnd"/>
      <w:r w:rsidR="000B70A6">
        <w:t xml:space="preserve"> </w:t>
      </w:r>
      <w:r w:rsidR="000B70A6">
        <w:rPr>
          <w:spacing w:val="-13"/>
        </w:rPr>
        <w:t xml:space="preserve"> </w:t>
      </w:r>
      <w:proofErr w:type="spellStart"/>
      <w:r w:rsidR="000B70A6">
        <w:rPr>
          <w:w w:val="107"/>
        </w:rPr>
        <w:t>sl</w:t>
      </w:r>
      <w:r w:rsidR="000B70A6">
        <w:rPr>
          <w:spacing w:val="-6"/>
          <w:w w:val="107"/>
        </w:rPr>
        <w:t>u</w:t>
      </w:r>
      <w:r w:rsidR="000B70A6">
        <w:rPr>
          <w:spacing w:val="-87"/>
          <w:w w:val="153"/>
        </w:rPr>
        <w:t>ˇ</w:t>
      </w:r>
      <w:r w:rsidR="000B70A6">
        <w:rPr>
          <w:spacing w:val="-1"/>
          <w:w w:val="108"/>
        </w:rPr>
        <w:t>zbi</w:t>
      </w:r>
      <w:proofErr w:type="spellEnd"/>
      <w:r w:rsidR="000B70A6">
        <w:rPr>
          <w:w w:val="108"/>
        </w:rPr>
        <w:t>,</w:t>
      </w:r>
      <w:r w:rsidR="000B70A6">
        <w:t xml:space="preserve"> </w:t>
      </w:r>
      <w:r w:rsidR="000B70A6">
        <w:rPr>
          <w:spacing w:val="-9"/>
        </w:rPr>
        <w:t xml:space="preserve"> </w:t>
      </w:r>
      <w:proofErr w:type="spellStart"/>
      <w:r w:rsidR="000B70A6">
        <w:rPr>
          <w:w w:val="107"/>
        </w:rPr>
        <w:t>me</w:t>
      </w:r>
      <w:r w:rsidR="000B70A6">
        <w:rPr>
          <w:rFonts w:ascii="Arial" w:hAnsi="Arial"/>
          <w:w w:val="102"/>
        </w:rPr>
        <w:t>d</w:t>
      </w:r>
      <w:r w:rsidR="000B70A6">
        <w:rPr>
          <w:w w:val="113"/>
        </w:rPr>
        <w:t>u</w:t>
      </w:r>
      <w:proofErr w:type="spellEnd"/>
      <w:r w:rsidR="000B70A6">
        <w:t xml:space="preserve"> </w:t>
      </w:r>
      <w:r w:rsidR="000B70A6">
        <w:rPr>
          <w:spacing w:val="-13"/>
        </w:rPr>
        <w:t xml:space="preserve"> </w:t>
      </w:r>
      <w:proofErr w:type="spellStart"/>
      <w:r w:rsidR="000B70A6">
        <w:rPr>
          <w:spacing w:val="-5"/>
          <w:w w:val="107"/>
        </w:rPr>
        <w:t>k</w:t>
      </w:r>
      <w:r w:rsidR="000B70A6">
        <w:rPr>
          <w:spacing w:val="10"/>
          <w:w w:val="102"/>
        </w:rPr>
        <w:t>o</w:t>
      </w:r>
      <w:r w:rsidR="000B70A6">
        <w:rPr>
          <w:w w:val="110"/>
        </w:rPr>
        <w:t>jima</w:t>
      </w:r>
      <w:proofErr w:type="spellEnd"/>
      <w:r w:rsidR="000B70A6">
        <w:t xml:space="preserve"> </w:t>
      </w:r>
      <w:r w:rsidR="000B70A6">
        <w:rPr>
          <w:spacing w:val="-13"/>
        </w:rPr>
        <w:t xml:space="preserve"> </w:t>
      </w:r>
      <w:r w:rsidR="000B70A6">
        <w:rPr>
          <w:w w:val="103"/>
        </w:rPr>
        <w:t>se</w:t>
      </w:r>
      <w:r w:rsidR="000B70A6">
        <w:t xml:space="preserve"> </w:t>
      </w:r>
      <w:r w:rsidR="000B70A6">
        <w:rPr>
          <w:spacing w:val="-13"/>
        </w:rPr>
        <w:t xml:space="preserve"> </w:t>
      </w:r>
      <w:proofErr w:type="spellStart"/>
      <w:r w:rsidR="000B70A6">
        <w:rPr>
          <w:spacing w:val="-1"/>
          <w:w w:val="114"/>
        </w:rPr>
        <w:t>n</w:t>
      </w:r>
      <w:r w:rsidR="000B70A6">
        <w:rPr>
          <w:spacing w:val="-10"/>
          <w:w w:val="114"/>
        </w:rPr>
        <w:t>a</w:t>
      </w:r>
      <w:r w:rsidR="000B70A6">
        <w:rPr>
          <w:spacing w:val="-83"/>
          <w:w w:val="153"/>
        </w:rPr>
        <w:t>ˇ</w:t>
      </w:r>
      <w:r w:rsidR="000B70A6">
        <w:rPr>
          <w:w w:val="107"/>
        </w:rPr>
        <w:t>sao</w:t>
      </w:r>
      <w:proofErr w:type="spellEnd"/>
      <w:r w:rsidR="000B70A6">
        <w:t xml:space="preserve"> </w:t>
      </w:r>
      <w:r w:rsidR="000B70A6">
        <w:rPr>
          <w:spacing w:val="-13"/>
        </w:rPr>
        <w:t xml:space="preserve"> </w:t>
      </w:r>
      <w:proofErr w:type="spellStart"/>
      <w:r w:rsidR="000B70A6">
        <w:rPr>
          <w:w w:val="102"/>
        </w:rPr>
        <w:t>i</w:t>
      </w:r>
      <w:proofErr w:type="spellEnd"/>
      <w:r w:rsidR="000B70A6">
        <w:t xml:space="preserve"> </w:t>
      </w:r>
      <w:r w:rsidR="000B70A6">
        <w:rPr>
          <w:spacing w:val="-13"/>
        </w:rPr>
        <w:t xml:space="preserve"> </w:t>
      </w:r>
      <w:proofErr w:type="spellStart"/>
      <w:r w:rsidR="000B70A6">
        <w:rPr>
          <w:spacing w:val="-1"/>
          <w:w w:val="111"/>
        </w:rPr>
        <w:t>pr</w:t>
      </w:r>
      <w:r w:rsidR="000B70A6">
        <w:rPr>
          <w:spacing w:val="10"/>
          <w:w w:val="111"/>
        </w:rPr>
        <w:t>o</w:t>
      </w:r>
      <w:r w:rsidR="000B70A6">
        <w:rPr>
          <w:w w:val="107"/>
        </w:rPr>
        <w:t>je</w:t>
      </w:r>
      <w:r w:rsidR="000B70A6">
        <w:rPr>
          <w:spacing w:val="-11"/>
          <w:w w:val="107"/>
        </w:rPr>
        <w:t>k</w:t>
      </w:r>
      <w:r w:rsidR="000B70A6">
        <w:rPr>
          <w:spacing w:val="-1"/>
          <w:w w:val="126"/>
        </w:rPr>
        <w:t>a</w:t>
      </w:r>
      <w:r w:rsidR="000B70A6">
        <w:rPr>
          <w:w w:val="126"/>
        </w:rPr>
        <w:t>t</w:t>
      </w:r>
      <w:proofErr w:type="spellEnd"/>
      <w:r w:rsidR="000B70A6">
        <w:t xml:space="preserve"> </w:t>
      </w:r>
      <w:r w:rsidR="000B70A6">
        <w:rPr>
          <w:spacing w:val="-13"/>
        </w:rPr>
        <w:t xml:space="preserve"> </w:t>
      </w:r>
      <w:r w:rsidR="000B70A6">
        <w:rPr>
          <w:w w:val="111"/>
        </w:rPr>
        <w:t xml:space="preserve">PRISM, </w:t>
      </w:r>
      <w:proofErr w:type="spellStart"/>
      <w:r w:rsidR="000B70A6">
        <w:rPr>
          <w:spacing w:val="-6"/>
          <w:w w:val="107"/>
        </w:rPr>
        <w:t>k</w:t>
      </w:r>
      <w:r w:rsidR="000B70A6">
        <w:rPr>
          <w:spacing w:val="10"/>
          <w:w w:val="102"/>
        </w:rPr>
        <w:t>o</w:t>
      </w:r>
      <w:r w:rsidR="000B70A6">
        <w:rPr>
          <w:w w:val="107"/>
        </w:rPr>
        <w:t>ji</w:t>
      </w:r>
      <w:proofErr w:type="spellEnd"/>
      <w:r w:rsidR="000B70A6">
        <w:t xml:space="preserve"> </w:t>
      </w:r>
      <w:r w:rsidR="000B70A6">
        <w:rPr>
          <w:spacing w:val="-21"/>
        </w:rPr>
        <w:t xml:space="preserve"> </w:t>
      </w:r>
      <w:r w:rsidR="000B70A6">
        <w:rPr>
          <w:w w:val="106"/>
        </w:rPr>
        <w:t>je</w:t>
      </w:r>
      <w:r w:rsidR="000B70A6">
        <w:t xml:space="preserve"> </w:t>
      </w:r>
      <w:r w:rsidR="000B70A6">
        <w:rPr>
          <w:spacing w:val="-21"/>
        </w:rPr>
        <w:t xml:space="preserve"> </w:t>
      </w:r>
      <w:proofErr w:type="spellStart"/>
      <w:r w:rsidR="000B70A6">
        <w:rPr>
          <w:spacing w:val="-1"/>
          <w:w w:val="106"/>
        </w:rPr>
        <w:t>doz</w:t>
      </w:r>
      <w:r w:rsidR="000B70A6">
        <w:rPr>
          <w:spacing w:val="-6"/>
          <w:w w:val="106"/>
        </w:rPr>
        <w:t>v</w:t>
      </w:r>
      <w:r w:rsidR="000B70A6">
        <w:rPr>
          <w:spacing w:val="-1"/>
          <w:w w:val="108"/>
        </w:rPr>
        <w:t>olj</w:t>
      </w:r>
      <w:r w:rsidR="000B70A6">
        <w:rPr>
          <w:spacing w:val="-6"/>
          <w:w w:val="108"/>
        </w:rPr>
        <w:t>a</w:t>
      </w:r>
      <w:r w:rsidR="000B70A6">
        <w:rPr>
          <w:spacing w:val="-11"/>
          <w:w w:val="107"/>
        </w:rPr>
        <w:t>v</w:t>
      </w:r>
      <w:r w:rsidR="000B70A6">
        <w:rPr>
          <w:spacing w:val="-1"/>
          <w:w w:val="108"/>
        </w:rPr>
        <w:t>a</w:t>
      </w:r>
      <w:r w:rsidR="000B70A6">
        <w:rPr>
          <w:w w:val="108"/>
        </w:rPr>
        <w:t>o</w:t>
      </w:r>
      <w:proofErr w:type="spellEnd"/>
      <w:r w:rsidR="000B70A6">
        <w:t xml:space="preserve"> </w:t>
      </w:r>
      <w:r w:rsidR="000B70A6">
        <w:rPr>
          <w:spacing w:val="-21"/>
        </w:rPr>
        <w:t xml:space="preserve"> </w:t>
      </w:r>
      <w:r w:rsidR="000B70A6">
        <w:rPr>
          <w:w w:val="105"/>
        </w:rPr>
        <w:t>NSA-</w:t>
      </w:r>
      <w:proofErr w:type="spellStart"/>
      <w:r w:rsidR="000B70A6">
        <w:rPr>
          <w:w w:val="105"/>
        </w:rPr>
        <w:t>i</w:t>
      </w:r>
      <w:proofErr w:type="spellEnd"/>
      <w:r w:rsidR="000B70A6">
        <w:t xml:space="preserve"> </w:t>
      </w:r>
      <w:r w:rsidR="000B70A6">
        <w:rPr>
          <w:spacing w:val="-21"/>
        </w:rPr>
        <w:t xml:space="preserve"> </w:t>
      </w:r>
      <w:proofErr w:type="spellStart"/>
      <w:r w:rsidR="000B70A6">
        <w:rPr>
          <w:spacing w:val="-1"/>
          <w:w w:val="114"/>
        </w:rPr>
        <w:t>pristu</w:t>
      </w:r>
      <w:r w:rsidR="000B70A6">
        <w:rPr>
          <w:w w:val="114"/>
        </w:rPr>
        <w:t>p</w:t>
      </w:r>
      <w:proofErr w:type="spellEnd"/>
      <w:r w:rsidR="000B70A6">
        <w:rPr>
          <w:spacing w:val="-21"/>
        </w:rPr>
        <w:t xml:space="preserve"> </w:t>
      </w:r>
      <w:proofErr w:type="spellStart"/>
      <w:r w:rsidR="000B70A6">
        <w:rPr>
          <w:spacing w:val="-21"/>
        </w:rPr>
        <w:t>mnogim</w:t>
      </w:r>
      <w:proofErr w:type="spellEnd"/>
      <w:r w:rsidR="000B70A6">
        <w:rPr>
          <w:spacing w:val="-21"/>
        </w:rPr>
        <w:t xml:space="preserve">  </w:t>
      </w:r>
      <w:proofErr w:type="spellStart"/>
      <w:r w:rsidR="000B70A6">
        <w:rPr>
          <w:w w:val="107"/>
        </w:rPr>
        <w:t>ser</w:t>
      </w:r>
      <w:r w:rsidR="000B70A6">
        <w:rPr>
          <w:spacing w:val="-6"/>
          <w:w w:val="107"/>
        </w:rPr>
        <w:t>v</w:t>
      </w:r>
      <w:r w:rsidR="000B70A6">
        <w:rPr>
          <w:w w:val="110"/>
        </w:rPr>
        <w:t>erima</w:t>
      </w:r>
      <w:proofErr w:type="spellEnd"/>
      <w:r w:rsidR="000B70A6">
        <w:rPr>
          <w:w w:val="110"/>
        </w:rPr>
        <w:t xml:space="preserve"> </w:t>
      </w:r>
      <w:proofErr w:type="spellStart"/>
      <w:r w:rsidR="00801F91">
        <w:rPr>
          <w:w w:val="110"/>
        </w:rPr>
        <w:t>pojedinih</w:t>
      </w:r>
      <w:proofErr w:type="spellEnd"/>
      <w:r w:rsidR="00801F91">
        <w:rPr>
          <w:w w:val="110"/>
        </w:rPr>
        <w:t xml:space="preserve"> internet </w:t>
      </w:r>
      <w:proofErr w:type="spellStart"/>
      <w:r w:rsidR="00801F91">
        <w:rPr>
          <w:w w:val="110"/>
        </w:rPr>
        <w:t>kompanija</w:t>
      </w:r>
      <w:proofErr w:type="spellEnd"/>
      <w:r w:rsidR="00801F91">
        <w:rPr>
          <w:w w:val="110"/>
        </w:rPr>
        <w:t xml:space="preserve">, </w:t>
      </w:r>
      <w:proofErr w:type="spellStart"/>
      <w:r w:rsidR="000B70A6">
        <w:rPr>
          <w:w w:val="110"/>
        </w:rPr>
        <w:t>kao</w:t>
      </w:r>
      <w:proofErr w:type="spellEnd"/>
      <w:r w:rsidR="000B70A6">
        <w:t xml:space="preserve"> </w:t>
      </w:r>
      <w:r w:rsidR="000B70A6">
        <w:rPr>
          <w:spacing w:val="-21"/>
        </w:rPr>
        <w:t xml:space="preserve"> </w:t>
      </w:r>
      <w:proofErr w:type="spellStart"/>
      <w:r w:rsidR="000B70A6">
        <w:rPr>
          <w:w w:val="102"/>
        </w:rPr>
        <w:t>i</w:t>
      </w:r>
      <w:proofErr w:type="spellEnd"/>
      <w:r w:rsidR="000B70A6">
        <w:t xml:space="preserve">  </w:t>
      </w:r>
      <w:proofErr w:type="spellStart"/>
      <w:r w:rsidR="000B70A6">
        <w:t>velikoj</w:t>
      </w:r>
      <w:proofErr w:type="spellEnd"/>
      <w:r w:rsidR="000B70A6">
        <w:t xml:space="preserve"> </w:t>
      </w:r>
      <w:proofErr w:type="spellStart"/>
      <w:r w:rsidR="000B70A6">
        <w:t>količini</w:t>
      </w:r>
      <w:proofErr w:type="spellEnd"/>
      <w:r w:rsidR="000B70A6">
        <w:t xml:space="preserve"> </w:t>
      </w:r>
      <w:proofErr w:type="spellStart"/>
      <w:r w:rsidR="000B70A6">
        <w:t>privatnih</w:t>
      </w:r>
      <w:proofErr w:type="spellEnd"/>
      <w:r w:rsidR="000B70A6">
        <w:t xml:space="preserve"> </w:t>
      </w:r>
      <w:r w:rsidR="000B70A6">
        <w:rPr>
          <w:spacing w:val="-21"/>
        </w:rPr>
        <w:t xml:space="preserve"> </w:t>
      </w:r>
      <w:proofErr w:type="spellStart"/>
      <w:r w:rsidR="000B70A6">
        <w:rPr>
          <w:w w:val="109"/>
        </w:rPr>
        <w:t>informacija</w:t>
      </w:r>
      <w:proofErr w:type="spellEnd"/>
      <w:r w:rsidR="000B70A6">
        <w:rPr>
          <w:w w:val="109"/>
        </w:rPr>
        <w:t>,</w:t>
      </w:r>
      <w:r w:rsidR="000B70A6">
        <w:t xml:space="preserve"> </w:t>
      </w:r>
      <w:r w:rsidR="000B70A6">
        <w:rPr>
          <w:spacing w:val="-19"/>
        </w:rPr>
        <w:t xml:space="preserve"> </w:t>
      </w:r>
      <w:proofErr w:type="spellStart"/>
      <w:r w:rsidR="000B70A6">
        <w:rPr>
          <w:w w:val="114"/>
        </w:rPr>
        <w:t>među</w:t>
      </w:r>
      <w:proofErr w:type="spellEnd"/>
      <w:r w:rsidR="000B70A6">
        <w:rPr>
          <w:w w:val="114"/>
        </w:rPr>
        <w:t xml:space="preserve"> </w:t>
      </w:r>
      <w:proofErr w:type="spellStart"/>
      <w:r w:rsidR="000B70A6">
        <w:rPr>
          <w:w w:val="114"/>
        </w:rPr>
        <w:t>kojima</w:t>
      </w:r>
      <w:proofErr w:type="spellEnd"/>
      <w:r w:rsidR="000B70A6">
        <w:rPr>
          <w:w w:val="114"/>
        </w:rPr>
        <w:t xml:space="preserve"> </w:t>
      </w:r>
      <w:proofErr w:type="spellStart"/>
      <w:r w:rsidR="000B70A6">
        <w:rPr>
          <w:w w:val="114"/>
        </w:rPr>
        <w:t>su</w:t>
      </w:r>
      <w:proofErr w:type="spellEnd"/>
      <w:r w:rsidR="000B70A6">
        <w:rPr>
          <w:w w:val="114"/>
        </w:rPr>
        <w:t xml:space="preserve"> </w:t>
      </w:r>
      <w:proofErr w:type="spellStart"/>
      <w:r w:rsidR="000B70A6">
        <w:rPr>
          <w:w w:val="114"/>
        </w:rPr>
        <w:t>bili</w:t>
      </w:r>
      <w:proofErr w:type="spellEnd"/>
      <w:r w:rsidR="000B70A6">
        <w:rPr>
          <w:w w:val="114"/>
        </w:rPr>
        <w:t xml:space="preserve"> </w:t>
      </w:r>
      <w:proofErr w:type="spellStart"/>
      <w:r w:rsidR="000B70A6">
        <w:rPr>
          <w:w w:val="114"/>
        </w:rPr>
        <w:t>i</w:t>
      </w:r>
      <w:proofErr w:type="spellEnd"/>
      <w:r w:rsidR="000B70A6">
        <w:rPr>
          <w:w w:val="114"/>
        </w:rPr>
        <w:t xml:space="preserve"> video </w:t>
      </w:r>
      <w:proofErr w:type="spellStart"/>
      <w:r w:rsidR="000B70A6">
        <w:rPr>
          <w:w w:val="114"/>
        </w:rPr>
        <w:t>pozivi</w:t>
      </w:r>
      <w:proofErr w:type="spellEnd"/>
      <w:r w:rsidR="000B70A6">
        <w:rPr>
          <w:spacing w:val="19"/>
        </w:rPr>
        <w:t xml:space="preserve"> </w:t>
      </w:r>
      <w:r w:rsidR="000B70A6">
        <w:rPr>
          <w:spacing w:val="-87"/>
          <w:w w:val="153"/>
        </w:rPr>
        <w:t>ˇ</w:t>
      </w:r>
      <w:r w:rsidR="000B70A6">
        <w:rPr>
          <w:spacing w:val="-1"/>
          <w:w w:val="108"/>
        </w:rPr>
        <w:t xml:space="preserve"> </w:t>
      </w:r>
      <w:proofErr w:type="spellStart"/>
      <w:r w:rsidR="000B70A6">
        <w:rPr>
          <w:spacing w:val="-1"/>
          <w:w w:val="108"/>
        </w:rPr>
        <w:t>kojima</w:t>
      </w:r>
      <w:proofErr w:type="spellEnd"/>
      <w:r w:rsidR="000B70A6">
        <w:rPr>
          <w:spacing w:val="-1"/>
          <w:w w:val="108"/>
        </w:rPr>
        <w:t xml:space="preserve"> je </w:t>
      </w:r>
      <w:proofErr w:type="spellStart"/>
      <w:r w:rsidR="000B70A6">
        <w:rPr>
          <w:spacing w:val="-1"/>
          <w:w w:val="108"/>
        </w:rPr>
        <w:t>ovim</w:t>
      </w:r>
      <w:proofErr w:type="spellEnd"/>
      <w:r w:rsidR="000B70A6">
        <w:rPr>
          <w:spacing w:val="-1"/>
          <w:w w:val="108"/>
        </w:rPr>
        <w:t xml:space="preserve"> </w:t>
      </w:r>
      <w:proofErr w:type="spellStart"/>
      <w:r w:rsidR="000B70A6">
        <w:rPr>
          <w:spacing w:val="-1"/>
          <w:w w:val="108"/>
        </w:rPr>
        <w:t>odredbama</w:t>
      </w:r>
      <w:proofErr w:type="spellEnd"/>
      <w:r w:rsidR="000B70A6">
        <w:rPr>
          <w:spacing w:val="-1"/>
          <w:w w:val="108"/>
        </w:rPr>
        <w:t xml:space="preserve"> </w:t>
      </w:r>
      <w:proofErr w:type="spellStart"/>
      <w:r w:rsidR="000B70A6">
        <w:rPr>
          <w:spacing w:val="-1"/>
          <w:w w:val="108"/>
        </w:rPr>
        <w:t>dozvoljen</w:t>
      </w:r>
      <w:proofErr w:type="spellEnd"/>
      <w:r w:rsidR="000B70A6">
        <w:rPr>
          <w:spacing w:val="-1"/>
          <w:w w:val="108"/>
        </w:rPr>
        <w:t xml:space="preserve"> </w:t>
      </w:r>
      <w:proofErr w:type="spellStart"/>
      <w:r w:rsidR="000B70A6">
        <w:rPr>
          <w:spacing w:val="-1"/>
          <w:w w:val="108"/>
        </w:rPr>
        <w:lastRenderedPageBreak/>
        <w:t>pristup</w:t>
      </w:r>
      <w:proofErr w:type="spellEnd"/>
      <w:r w:rsidR="000B70A6">
        <w:rPr>
          <w:spacing w:val="-1"/>
          <w:w w:val="108"/>
        </w:rPr>
        <w:t xml:space="preserve"> </w:t>
      </w:r>
      <w:proofErr w:type="spellStart"/>
      <w:r w:rsidR="000B70A6">
        <w:rPr>
          <w:spacing w:val="-1"/>
          <w:w w:val="108"/>
        </w:rPr>
        <w:t>čak</w:t>
      </w:r>
      <w:proofErr w:type="spellEnd"/>
      <w:r w:rsidR="000B70A6">
        <w:rPr>
          <w:spacing w:val="-1"/>
          <w:w w:val="108"/>
        </w:rPr>
        <w:t xml:space="preserve"> </w:t>
      </w:r>
      <w:proofErr w:type="spellStart"/>
      <w:r w:rsidR="000B70A6">
        <w:rPr>
          <w:spacing w:val="-1"/>
          <w:w w:val="108"/>
        </w:rPr>
        <w:t>i</w:t>
      </w:r>
      <w:proofErr w:type="spellEnd"/>
      <w:r w:rsidR="000B70A6">
        <w:rPr>
          <w:spacing w:val="-1"/>
          <w:w w:val="108"/>
        </w:rPr>
        <w:t xml:space="preserve"> bez </w:t>
      </w:r>
      <w:proofErr w:type="spellStart"/>
      <w:r w:rsidR="000B70A6">
        <w:rPr>
          <w:spacing w:val="-1"/>
          <w:w w:val="108"/>
        </w:rPr>
        <w:t>sudskog</w:t>
      </w:r>
      <w:proofErr w:type="spellEnd"/>
      <w:r w:rsidR="000B70A6">
        <w:rPr>
          <w:spacing w:val="-1"/>
          <w:w w:val="108"/>
        </w:rPr>
        <w:t xml:space="preserve"> </w:t>
      </w:r>
      <w:proofErr w:type="spellStart"/>
      <w:r w:rsidR="000B70A6">
        <w:rPr>
          <w:spacing w:val="-1"/>
          <w:w w:val="108"/>
        </w:rPr>
        <w:t>naloga</w:t>
      </w:r>
      <w:proofErr w:type="spellEnd"/>
      <w:r w:rsidR="000B70A6">
        <w:rPr>
          <w:spacing w:val="-1"/>
          <w:w w:val="108"/>
        </w:rPr>
        <w:t xml:space="preserve"> </w:t>
      </w:r>
      <w:r w:rsidR="000B70A6">
        <w:rPr>
          <w:w w:val="85"/>
        </w:rPr>
        <w:t>[</w:t>
      </w:r>
      <w:hyperlink w:anchor="_bookmark28" w:history="1">
        <w:r w:rsidR="000B70A6">
          <w:rPr>
            <w:color w:val="00FF00"/>
            <w:spacing w:val="-1"/>
            <w:w w:val="102"/>
          </w:rPr>
          <w:t>10</w:t>
        </w:r>
      </w:hyperlink>
      <w:r w:rsidR="000B70A6">
        <w:rPr>
          <w:w w:val="97"/>
        </w:rPr>
        <w:t>].</w:t>
      </w:r>
      <w:r w:rsidR="000B70A6">
        <w:t xml:space="preserve"> </w:t>
      </w:r>
      <w:r w:rsidR="000B70A6">
        <w:rPr>
          <w:spacing w:val="3"/>
        </w:rPr>
        <w:t xml:space="preserve"> </w:t>
      </w:r>
      <w:r w:rsidR="000B70A6">
        <w:rPr>
          <w:w w:val="106"/>
        </w:rPr>
        <w:t>U</w:t>
      </w:r>
      <w:r w:rsidR="000B70A6">
        <w:rPr>
          <w:spacing w:val="20"/>
        </w:rPr>
        <w:t xml:space="preserve"> </w:t>
      </w:r>
      <w:proofErr w:type="spellStart"/>
      <w:r w:rsidR="000B70A6">
        <w:rPr>
          <w:spacing w:val="5"/>
          <w:w w:val="102"/>
        </w:rPr>
        <w:t>o</w:t>
      </w:r>
      <w:r w:rsidR="000B70A6">
        <w:rPr>
          <w:spacing w:val="-1"/>
          <w:w w:val="109"/>
        </w:rPr>
        <w:t>deljku</w:t>
      </w:r>
      <w:proofErr w:type="spellEnd"/>
      <w:ins w:id="15" w:author="Marija" w:date="2019-04-03T23:04:00Z">
        <w:r w:rsidR="000B70A6">
          <w:rPr>
            <w:spacing w:val="-1"/>
            <w:w w:val="109"/>
          </w:rPr>
          <w:t xml:space="preserve"> </w:t>
        </w:r>
      </w:ins>
      <w:hyperlink w:anchor="_bookmark8" w:history="1">
        <w:r w:rsidR="000B70A6">
          <w:rPr>
            <w:color w:val="0000FF"/>
            <w:spacing w:val="-1"/>
            <w:w w:val="104"/>
          </w:rPr>
          <w:t>3.2</w:t>
        </w:r>
      </w:hyperlink>
      <w:ins w:id="16" w:author="Marija" w:date="2019-04-03T23:04:00Z">
        <w:r w:rsidR="000B70A6">
          <w:t xml:space="preserve"> </w:t>
        </w:r>
      </w:ins>
      <w:proofErr w:type="spellStart"/>
      <w:r w:rsidR="000B70A6">
        <w:rPr>
          <w:spacing w:val="-1"/>
          <w:w w:val="112"/>
        </w:rPr>
        <w:t>detaljn</w:t>
      </w:r>
      <w:r w:rsidR="000B70A6">
        <w:rPr>
          <w:w w:val="112"/>
        </w:rPr>
        <w:t>o</w:t>
      </w:r>
      <w:proofErr w:type="spellEnd"/>
      <w:r w:rsidR="000B70A6">
        <w:rPr>
          <w:spacing w:val="15"/>
        </w:rPr>
        <w:t xml:space="preserve"> </w:t>
      </w:r>
      <w:r w:rsidR="000B70A6">
        <w:rPr>
          <w:spacing w:val="-87"/>
          <w:w w:val="153"/>
        </w:rPr>
        <w:t>´</w:t>
      </w:r>
      <w:proofErr w:type="spellStart"/>
      <w:r w:rsidR="000B70A6">
        <w:rPr>
          <w:spacing w:val="-1"/>
          <w:w w:val="102"/>
        </w:rPr>
        <w:t>ce</w:t>
      </w:r>
      <w:proofErr w:type="spellEnd"/>
      <w:r w:rsidR="000B70A6">
        <w:rPr>
          <w:spacing w:val="-1"/>
          <w:w w:val="102"/>
        </w:rPr>
        <w:t xml:space="preserve"> </w:t>
      </w:r>
      <w:proofErr w:type="spellStart"/>
      <w:r w:rsidR="000B70A6">
        <w:rPr>
          <w:w w:val="110"/>
        </w:rPr>
        <w:t>biti</w:t>
      </w:r>
      <w:proofErr w:type="spellEnd"/>
      <w:r w:rsidR="000B70A6">
        <w:rPr>
          <w:w w:val="110"/>
        </w:rPr>
        <w:t xml:space="preserve"> </w:t>
      </w:r>
      <w:proofErr w:type="spellStart"/>
      <w:r w:rsidR="000B70A6">
        <w:rPr>
          <w:w w:val="110"/>
        </w:rPr>
        <w:t>detaljno</w:t>
      </w:r>
      <w:proofErr w:type="spellEnd"/>
      <w:r w:rsidR="000B70A6">
        <w:rPr>
          <w:w w:val="110"/>
        </w:rPr>
        <w:t xml:space="preserve"> </w:t>
      </w:r>
      <w:proofErr w:type="spellStart"/>
      <w:r w:rsidR="000B70A6">
        <w:rPr>
          <w:w w:val="110"/>
        </w:rPr>
        <w:t>prikazan</w:t>
      </w:r>
      <w:proofErr w:type="spellEnd"/>
      <w:r w:rsidR="000B70A6">
        <w:rPr>
          <w:w w:val="110"/>
        </w:rPr>
        <w:t xml:space="preserve"> </w:t>
      </w:r>
      <w:proofErr w:type="spellStart"/>
      <w:r w:rsidR="000B70A6">
        <w:rPr>
          <w:w w:val="110"/>
        </w:rPr>
        <w:t>projekat</w:t>
      </w:r>
      <w:proofErr w:type="spellEnd"/>
      <w:r w:rsidR="000B70A6">
        <w:rPr>
          <w:spacing w:val="35"/>
          <w:w w:val="110"/>
        </w:rPr>
        <w:t xml:space="preserve"> </w:t>
      </w:r>
      <w:r w:rsidR="000B70A6">
        <w:rPr>
          <w:w w:val="110"/>
        </w:rPr>
        <w:t>PRISM.</w:t>
      </w:r>
    </w:p>
    <w:p w14:paraId="50586047" w14:textId="77777777" w:rsidR="0033007A" w:rsidRDefault="0033007A">
      <w:pPr>
        <w:spacing w:line="254" w:lineRule="auto"/>
        <w:sectPr w:rsidR="0033007A">
          <w:pgSz w:w="11910" w:h="16840"/>
          <w:pgMar w:top="1580" w:right="1680" w:bottom="1980" w:left="1680" w:header="0" w:footer="1795" w:gutter="0"/>
          <w:cols w:space="720"/>
        </w:sectPr>
      </w:pPr>
    </w:p>
    <w:p w14:paraId="69725E27" w14:textId="77777777" w:rsidR="0033007A" w:rsidRDefault="0033007A">
      <w:pPr>
        <w:pStyle w:val="BodyText"/>
        <w:rPr>
          <w:sz w:val="20"/>
        </w:rPr>
      </w:pPr>
    </w:p>
    <w:p w14:paraId="6393009E" w14:textId="77777777" w:rsidR="0033007A" w:rsidRDefault="0033007A">
      <w:pPr>
        <w:pStyle w:val="BodyText"/>
        <w:rPr>
          <w:sz w:val="20"/>
        </w:rPr>
      </w:pPr>
    </w:p>
    <w:p w14:paraId="198B904E" w14:textId="77777777" w:rsidR="0033007A" w:rsidRDefault="0033007A">
      <w:pPr>
        <w:pStyle w:val="BodyText"/>
        <w:rPr>
          <w:sz w:val="20"/>
        </w:rPr>
      </w:pPr>
    </w:p>
    <w:p w14:paraId="1A2BD130" w14:textId="77777777" w:rsidR="0033007A" w:rsidRDefault="0033007A">
      <w:pPr>
        <w:pStyle w:val="BodyText"/>
        <w:spacing w:before="2"/>
        <w:rPr>
          <w:sz w:val="21"/>
        </w:rPr>
      </w:pPr>
    </w:p>
    <w:p w14:paraId="1E04D18A" w14:textId="77777777" w:rsidR="0033007A" w:rsidRDefault="000B70A6">
      <w:pPr>
        <w:pStyle w:val="Heading3"/>
        <w:numPr>
          <w:ilvl w:val="2"/>
          <w:numId w:val="1"/>
        </w:numPr>
        <w:tabs>
          <w:tab w:val="left" w:pos="2013"/>
          <w:tab w:val="left" w:pos="2015"/>
        </w:tabs>
      </w:pPr>
      <w:bookmarkStart w:id="17" w:name="Zakon_o_skladištenoj_komunikaciji"/>
      <w:bookmarkStart w:id="18" w:name="_bookmark7"/>
      <w:bookmarkEnd w:id="17"/>
      <w:bookmarkEnd w:id="18"/>
      <w:proofErr w:type="spellStart"/>
      <w:proofErr w:type="gramStart"/>
      <w:r>
        <w:rPr>
          <w:spacing w:val="-1"/>
          <w:w w:val="97"/>
        </w:rPr>
        <w:t>Za</w:t>
      </w:r>
      <w:r>
        <w:rPr>
          <w:spacing w:val="-7"/>
          <w:w w:val="97"/>
        </w:rPr>
        <w:t>k</w:t>
      </w:r>
      <w:r>
        <w:rPr>
          <w:spacing w:val="-1"/>
          <w:w w:val="91"/>
        </w:rPr>
        <w:t>o</w:t>
      </w:r>
      <w:r>
        <w:rPr>
          <w:w w:val="91"/>
        </w:rPr>
        <w:t>n</w:t>
      </w:r>
      <w:proofErr w:type="spellEnd"/>
      <w:r>
        <w:t xml:space="preserve"> </w:t>
      </w:r>
      <w:r>
        <w:rPr>
          <w:spacing w:val="-26"/>
        </w:rPr>
        <w:t xml:space="preserve"> </w:t>
      </w:r>
      <w:r>
        <w:rPr>
          <w:w w:val="90"/>
        </w:rPr>
        <w:t>o</w:t>
      </w:r>
      <w:proofErr w:type="gramEnd"/>
      <w:r>
        <w:t xml:space="preserve"> </w:t>
      </w:r>
      <w:r>
        <w:rPr>
          <w:spacing w:val="-26"/>
        </w:rPr>
        <w:t xml:space="preserve"> </w:t>
      </w:r>
      <w:proofErr w:type="spellStart"/>
      <w:r>
        <w:rPr>
          <w:spacing w:val="-1"/>
          <w:w w:val="93"/>
        </w:rPr>
        <w:t>sklad</w:t>
      </w:r>
      <w:r>
        <w:rPr>
          <w:spacing w:val="-13"/>
          <w:w w:val="93"/>
        </w:rPr>
        <w:t>i</w:t>
      </w:r>
      <w:r>
        <w:rPr>
          <w:spacing w:val="-103"/>
          <w:w w:val="114"/>
        </w:rPr>
        <w:t>ˇ</w:t>
      </w:r>
      <w:r>
        <w:rPr>
          <w:spacing w:val="-1"/>
          <w:w w:val="93"/>
        </w:rPr>
        <w:t>sten</w:t>
      </w:r>
      <w:r>
        <w:rPr>
          <w:spacing w:val="12"/>
          <w:w w:val="93"/>
        </w:rPr>
        <w:t>o</w:t>
      </w:r>
      <w:r>
        <w:rPr>
          <w:w w:val="101"/>
        </w:rPr>
        <w:t>j</w:t>
      </w:r>
      <w:proofErr w:type="spellEnd"/>
      <w:r>
        <w:t xml:space="preserve"> </w:t>
      </w:r>
      <w:r>
        <w:rPr>
          <w:spacing w:val="-26"/>
        </w:rPr>
        <w:t xml:space="preserve"> </w:t>
      </w:r>
      <w:proofErr w:type="spellStart"/>
      <w:r>
        <w:rPr>
          <w:spacing w:val="-7"/>
          <w:w w:val="95"/>
        </w:rPr>
        <w:t>k</w:t>
      </w:r>
      <w:r>
        <w:rPr>
          <w:spacing w:val="-1"/>
          <w:w w:val="92"/>
        </w:rPr>
        <w:t>o</w:t>
      </w:r>
      <w:r>
        <w:rPr>
          <w:spacing w:val="-7"/>
          <w:w w:val="92"/>
        </w:rPr>
        <w:t>m</w:t>
      </w:r>
      <w:r>
        <w:rPr>
          <w:spacing w:val="-1"/>
          <w:w w:val="93"/>
        </w:rPr>
        <w:t>uni</w:t>
      </w:r>
      <w:r>
        <w:rPr>
          <w:spacing w:val="-13"/>
          <w:w w:val="93"/>
        </w:rPr>
        <w:t>k</w:t>
      </w:r>
      <w:r>
        <w:rPr>
          <w:spacing w:val="-1"/>
          <w:w w:val="94"/>
        </w:rPr>
        <w:t>aciji</w:t>
      </w:r>
      <w:proofErr w:type="spellEnd"/>
    </w:p>
    <w:p w14:paraId="39E77054" w14:textId="3F2EEAE8" w:rsidR="0033007A" w:rsidRDefault="000B70A6">
      <w:pPr>
        <w:pStyle w:val="BodyText"/>
        <w:spacing w:before="123" w:line="254" w:lineRule="auto"/>
        <w:ind w:left="1314" w:right="1350" w:firstLine="276"/>
        <w:jc w:val="both"/>
      </w:pPr>
      <w:proofErr w:type="spellStart"/>
      <w:r>
        <w:rPr>
          <w:spacing w:val="-1"/>
          <w:w w:val="107"/>
        </w:rPr>
        <w:t>Za</w:t>
      </w:r>
      <w:r>
        <w:rPr>
          <w:spacing w:val="-6"/>
          <w:w w:val="107"/>
        </w:rPr>
        <w:t>k</w:t>
      </w:r>
      <w:r>
        <w:rPr>
          <w:spacing w:val="-1"/>
          <w:w w:val="108"/>
        </w:rPr>
        <w:t>o</w:t>
      </w:r>
      <w:r>
        <w:rPr>
          <w:w w:val="108"/>
        </w:rPr>
        <w:t>n</w:t>
      </w:r>
      <w:proofErr w:type="spellEnd"/>
      <w:r>
        <w:rPr>
          <w:spacing w:val="18"/>
        </w:rPr>
        <w:t xml:space="preserve"> </w:t>
      </w:r>
      <w:r>
        <w:rPr>
          <w:w w:val="102"/>
        </w:rPr>
        <w:t>o</w:t>
      </w:r>
      <w:r>
        <w:rPr>
          <w:spacing w:val="18"/>
        </w:rPr>
        <w:t xml:space="preserve"> </w:t>
      </w:r>
      <w:proofErr w:type="spellStart"/>
      <w:r>
        <w:rPr>
          <w:w w:val="108"/>
        </w:rPr>
        <w:t>sklad</w:t>
      </w:r>
      <w:r>
        <w:rPr>
          <w:spacing w:val="-10"/>
          <w:w w:val="108"/>
        </w:rPr>
        <w:t>i</w:t>
      </w:r>
      <w:r>
        <w:rPr>
          <w:spacing w:val="-83"/>
          <w:w w:val="153"/>
        </w:rPr>
        <w:t>ˇ</w:t>
      </w:r>
      <w:r>
        <w:rPr>
          <w:w w:val="110"/>
        </w:rPr>
        <w:t>sten</w:t>
      </w:r>
      <w:r>
        <w:rPr>
          <w:spacing w:val="10"/>
          <w:w w:val="110"/>
        </w:rPr>
        <w:t>o</w:t>
      </w:r>
      <w:r>
        <w:rPr>
          <w:w w:val="112"/>
        </w:rPr>
        <w:t>j</w:t>
      </w:r>
      <w:proofErr w:type="spellEnd"/>
      <w:r>
        <w:rPr>
          <w:spacing w:val="18"/>
        </w:rPr>
        <w:t xml:space="preserve"> </w:t>
      </w:r>
      <w:proofErr w:type="spellStart"/>
      <w:r>
        <w:rPr>
          <w:spacing w:val="-5"/>
          <w:w w:val="107"/>
        </w:rPr>
        <w:t>k</w:t>
      </w:r>
      <w:r>
        <w:rPr>
          <w:spacing w:val="-1"/>
          <w:w w:val="106"/>
        </w:rPr>
        <w:t>o</w:t>
      </w:r>
      <w:r>
        <w:rPr>
          <w:spacing w:val="-6"/>
          <w:w w:val="106"/>
        </w:rPr>
        <w:t>m</w:t>
      </w:r>
      <w:r>
        <w:rPr>
          <w:spacing w:val="-1"/>
          <w:w w:val="110"/>
        </w:rPr>
        <w:t>uni</w:t>
      </w:r>
      <w:r>
        <w:rPr>
          <w:spacing w:val="-11"/>
          <w:w w:val="110"/>
        </w:rPr>
        <w:t>k</w:t>
      </w:r>
      <w:r>
        <w:rPr>
          <w:spacing w:val="-1"/>
          <w:w w:val="107"/>
        </w:rPr>
        <w:t>acij</w:t>
      </w:r>
      <w:r>
        <w:rPr>
          <w:w w:val="107"/>
        </w:rPr>
        <w:t>i</w:t>
      </w:r>
      <w:proofErr w:type="spellEnd"/>
      <w:r>
        <w:rPr>
          <w:spacing w:val="18"/>
        </w:rPr>
        <w:t xml:space="preserve"> </w:t>
      </w:r>
      <w:r>
        <w:rPr>
          <w:spacing w:val="-1"/>
          <w:w w:val="109"/>
        </w:rPr>
        <w:t>(</w:t>
      </w:r>
      <w:proofErr w:type="spellStart"/>
      <w:r w:rsidRPr="00F36DB5">
        <w:rPr>
          <w:spacing w:val="-1"/>
          <w:w w:val="109"/>
        </w:rPr>
        <w:t>eng</w:t>
      </w:r>
      <w:r w:rsidRPr="00F36DB5">
        <w:rPr>
          <w:w w:val="109"/>
        </w:rPr>
        <w:t>.</w:t>
      </w:r>
      <w:proofErr w:type="spellEnd"/>
      <w:r w:rsidRPr="00F36DB5">
        <w:t xml:space="preserve">  </w:t>
      </w:r>
      <w:r w:rsidRPr="00F36DB5">
        <w:rPr>
          <w:spacing w:val="18"/>
        </w:rPr>
        <w:t xml:space="preserve"> </w:t>
      </w:r>
      <w:proofErr w:type="gramStart"/>
      <w:r w:rsidRPr="00F36DB5">
        <w:rPr>
          <w:i/>
          <w:w w:val="112"/>
        </w:rPr>
        <w:t>Sto</w:t>
      </w:r>
      <w:r w:rsidRPr="00F36DB5">
        <w:rPr>
          <w:i/>
          <w:spacing w:val="-10"/>
          <w:w w:val="112"/>
        </w:rPr>
        <w:t>r</w:t>
      </w:r>
      <w:r w:rsidRPr="00F36DB5">
        <w:rPr>
          <w:i/>
          <w:spacing w:val="-10"/>
          <w:w w:val="105"/>
        </w:rPr>
        <w:t>e</w:t>
      </w:r>
      <w:r w:rsidRPr="00F36DB5">
        <w:rPr>
          <w:i/>
          <w:w w:val="104"/>
        </w:rPr>
        <w:t>d</w:t>
      </w:r>
      <w:r w:rsidRPr="00F36DB5">
        <w:rPr>
          <w:i/>
        </w:rPr>
        <w:t xml:space="preserve"> </w:t>
      </w:r>
      <w:r w:rsidRPr="00F36DB5">
        <w:rPr>
          <w:i/>
          <w:spacing w:val="-22"/>
        </w:rPr>
        <w:t xml:space="preserve"> </w:t>
      </w:r>
      <w:r w:rsidRPr="00F36DB5">
        <w:rPr>
          <w:i/>
          <w:w w:val="111"/>
        </w:rPr>
        <w:t>Communi</w:t>
      </w:r>
      <w:r w:rsidRPr="00F36DB5">
        <w:rPr>
          <w:i/>
          <w:spacing w:val="-10"/>
          <w:w w:val="111"/>
        </w:rPr>
        <w:t>c</w:t>
      </w:r>
      <w:r w:rsidRPr="00F36DB5">
        <w:rPr>
          <w:i/>
          <w:spacing w:val="-1"/>
          <w:w w:val="110"/>
        </w:rPr>
        <w:t>atio</w:t>
      </w:r>
      <w:r w:rsidRPr="00F36DB5">
        <w:rPr>
          <w:i/>
          <w:w w:val="110"/>
        </w:rPr>
        <w:t>n</w:t>
      </w:r>
      <w:proofErr w:type="gramEnd"/>
      <w:r w:rsidRPr="00F36DB5">
        <w:rPr>
          <w:i/>
        </w:rPr>
        <w:t xml:space="preserve"> </w:t>
      </w:r>
      <w:r w:rsidRPr="00F36DB5">
        <w:rPr>
          <w:i/>
          <w:spacing w:val="-22"/>
        </w:rPr>
        <w:t xml:space="preserve"> </w:t>
      </w:r>
      <w:r w:rsidRPr="00F36DB5">
        <w:rPr>
          <w:i/>
          <w:spacing w:val="-10"/>
          <w:w w:val="124"/>
        </w:rPr>
        <w:t>A</w:t>
      </w:r>
      <w:r w:rsidRPr="00F36DB5">
        <w:rPr>
          <w:i/>
          <w:w w:val="112"/>
        </w:rPr>
        <w:t>c</w:t>
      </w:r>
      <w:r w:rsidRPr="00F36DB5">
        <w:rPr>
          <w:i/>
          <w:spacing w:val="-1"/>
          <w:w w:val="112"/>
        </w:rPr>
        <w:t>t</w:t>
      </w:r>
      <w:r>
        <w:rPr>
          <w:w w:val="119"/>
        </w:rPr>
        <w:t xml:space="preserve">) </w:t>
      </w:r>
      <w:proofErr w:type="spellStart"/>
      <w:r>
        <w:rPr>
          <w:w w:val="110"/>
        </w:rPr>
        <w:t>predstavlja</w:t>
      </w:r>
      <w:proofErr w:type="spellEnd"/>
      <w:r>
        <w:rPr>
          <w:w w:val="110"/>
        </w:rPr>
        <w:t xml:space="preserve"> deo </w:t>
      </w:r>
      <w:proofErr w:type="spellStart"/>
      <w:r>
        <w:rPr>
          <w:w w:val="110"/>
        </w:rPr>
        <w:t>zakona</w:t>
      </w:r>
      <w:proofErr w:type="spellEnd"/>
      <w:r>
        <w:rPr>
          <w:w w:val="110"/>
        </w:rPr>
        <w:t xml:space="preserve"> o </w:t>
      </w:r>
      <w:proofErr w:type="spellStart"/>
      <w:r>
        <w:rPr>
          <w:w w:val="110"/>
        </w:rPr>
        <w:t>privatnosti</w:t>
      </w:r>
      <w:proofErr w:type="spellEnd"/>
      <w:r>
        <w:rPr>
          <w:w w:val="110"/>
        </w:rPr>
        <w:t xml:space="preserve"> </w:t>
      </w:r>
      <w:proofErr w:type="spellStart"/>
      <w:r>
        <w:rPr>
          <w:w w:val="110"/>
        </w:rPr>
        <w:t>pri</w:t>
      </w:r>
      <w:proofErr w:type="spellEnd"/>
      <w:r>
        <w:rPr>
          <w:w w:val="110"/>
        </w:rPr>
        <w:t xml:space="preserve"> </w:t>
      </w:r>
      <w:proofErr w:type="spellStart"/>
      <w:r>
        <w:rPr>
          <w:w w:val="110"/>
        </w:rPr>
        <w:t>elektronskoj</w:t>
      </w:r>
      <w:proofErr w:type="spellEnd"/>
      <w:r>
        <w:rPr>
          <w:w w:val="110"/>
        </w:rPr>
        <w:t xml:space="preserve"> </w:t>
      </w:r>
      <w:proofErr w:type="spellStart"/>
      <w:r>
        <w:rPr>
          <w:spacing w:val="-3"/>
          <w:w w:val="110"/>
        </w:rPr>
        <w:t>komunikaciji</w:t>
      </w:r>
      <w:proofErr w:type="spellEnd"/>
      <w:r>
        <w:rPr>
          <w:spacing w:val="-3"/>
          <w:w w:val="110"/>
        </w:rPr>
        <w:t xml:space="preserve"> </w:t>
      </w:r>
      <w:r>
        <w:rPr>
          <w:w w:val="110"/>
        </w:rPr>
        <w:t>(</w:t>
      </w:r>
      <w:proofErr w:type="spellStart"/>
      <w:r w:rsidRPr="00F36DB5">
        <w:rPr>
          <w:w w:val="110"/>
        </w:rPr>
        <w:t>eng.</w:t>
      </w:r>
      <w:proofErr w:type="spellEnd"/>
      <w:r>
        <w:rPr>
          <w:w w:val="110"/>
        </w:rPr>
        <w:t xml:space="preserve"> </w:t>
      </w:r>
      <w:r w:rsidRPr="00F36DB5">
        <w:rPr>
          <w:i/>
          <w:spacing w:val="-3"/>
          <w:w w:val="110"/>
        </w:rPr>
        <w:t xml:space="preserve">Electronic </w:t>
      </w:r>
      <w:r w:rsidRPr="00F36DB5">
        <w:rPr>
          <w:i/>
          <w:w w:val="110"/>
        </w:rPr>
        <w:t xml:space="preserve">Communication Privacy </w:t>
      </w:r>
      <w:r w:rsidRPr="00F36DB5">
        <w:rPr>
          <w:i/>
          <w:spacing w:val="-3"/>
          <w:w w:val="110"/>
        </w:rPr>
        <w:t>Act</w:t>
      </w:r>
      <w:r>
        <w:rPr>
          <w:spacing w:val="-3"/>
          <w:w w:val="110"/>
        </w:rPr>
        <w:t xml:space="preserve">) </w:t>
      </w:r>
      <w:proofErr w:type="spellStart"/>
      <w:r>
        <w:rPr>
          <w:w w:val="110"/>
        </w:rPr>
        <w:t>iz</w:t>
      </w:r>
      <w:proofErr w:type="spellEnd"/>
      <w:r>
        <w:rPr>
          <w:w w:val="110"/>
        </w:rPr>
        <w:t xml:space="preserve"> 1986. </w:t>
      </w:r>
      <w:proofErr w:type="spellStart"/>
      <w:r>
        <w:rPr>
          <w:w w:val="110"/>
        </w:rPr>
        <w:t>godine</w:t>
      </w:r>
      <w:proofErr w:type="spellEnd"/>
      <w:r>
        <w:rPr>
          <w:w w:val="110"/>
        </w:rPr>
        <w:t xml:space="preserve"> </w:t>
      </w:r>
      <w:proofErr w:type="spellStart"/>
      <w:r>
        <w:rPr>
          <w:w w:val="110"/>
        </w:rPr>
        <w:t>i</w:t>
      </w:r>
      <w:proofErr w:type="spellEnd"/>
      <w:r>
        <w:rPr>
          <w:w w:val="110"/>
        </w:rPr>
        <w:t xml:space="preserve"> </w:t>
      </w:r>
      <w:proofErr w:type="spellStart"/>
      <w:r>
        <w:rPr>
          <w:w w:val="110"/>
        </w:rPr>
        <w:t>odnosi</w:t>
      </w:r>
      <w:proofErr w:type="spellEnd"/>
      <w:r>
        <w:rPr>
          <w:w w:val="110"/>
        </w:rPr>
        <w:t xml:space="preserve"> se </w:t>
      </w:r>
      <w:proofErr w:type="spellStart"/>
      <w:r>
        <w:rPr>
          <w:w w:val="110"/>
        </w:rPr>
        <w:t>na</w:t>
      </w:r>
      <w:proofErr w:type="spellEnd"/>
      <w:r>
        <w:rPr>
          <w:w w:val="110"/>
        </w:rPr>
        <w:t xml:space="preserve"> </w:t>
      </w:r>
      <w:proofErr w:type="spellStart"/>
      <w:proofErr w:type="gramStart"/>
      <w:r>
        <w:rPr>
          <w:spacing w:val="-1"/>
          <w:w w:val="111"/>
        </w:rPr>
        <w:t>pri</w:t>
      </w:r>
      <w:r>
        <w:rPr>
          <w:spacing w:val="-11"/>
          <w:w w:val="111"/>
        </w:rPr>
        <w:t>v</w:t>
      </w:r>
      <w:r>
        <w:rPr>
          <w:spacing w:val="-1"/>
          <w:w w:val="116"/>
        </w:rPr>
        <w:t>atnos</w:t>
      </w:r>
      <w:r>
        <w:rPr>
          <w:w w:val="116"/>
        </w:rPr>
        <w:t>t</w:t>
      </w:r>
      <w:proofErr w:type="spellEnd"/>
      <w:r>
        <w:t xml:space="preserve"> </w:t>
      </w:r>
      <w:r>
        <w:rPr>
          <w:spacing w:val="-1"/>
        </w:rPr>
        <w:t xml:space="preserve"> </w:t>
      </w:r>
      <w:proofErr w:type="spellStart"/>
      <w:r>
        <w:rPr>
          <w:spacing w:val="-5"/>
          <w:w w:val="107"/>
        </w:rPr>
        <w:t>k</w:t>
      </w:r>
      <w:r>
        <w:rPr>
          <w:spacing w:val="-1"/>
          <w:w w:val="104"/>
        </w:rPr>
        <w:t>ole</w:t>
      </w:r>
      <w:r>
        <w:rPr>
          <w:spacing w:val="-6"/>
          <w:w w:val="104"/>
        </w:rPr>
        <w:t>k</w:t>
      </w:r>
      <w:r>
        <w:rPr>
          <w:spacing w:val="-1"/>
          <w:w w:val="108"/>
        </w:rPr>
        <w:t>cij</w:t>
      </w:r>
      <w:r>
        <w:rPr>
          <w:w w:val="108"/>
        </w:rPr>
        <w:t>a</w:t>
      </w:r>
      <w:proofErr w:type="spellEnd"/>
      <w:proofErr w:type="gramEnd"/>
      <w:r>
        <w:t xml:space="preserve"> </w:t>
      </w:r>
      <w:r>
        <w:rPr>
          <w:spacing w:val="-1"/>
        </w:rPr>
        <w:t xml:space="preserve"> </w:t>
      </w:r>
      <w:proofErr w:type="spellStart"/>
      <w:r>
        <w:rPr>
          <w:w w:val="109"/>
        </w:rPr>
        <w:t>elektrons</w:t>
      </w:r>
      <w:r>
        <w:rPr>
          <w:spacing w:val="-5"/>
          <w:w w:val="109"/>
        </w:rPr>
        <w:t>k</w:t>
      </w:r>
      <w:r>
        <w:rPr>
          <w:w w:val="102"/>
        </w:rPr>
        <w:t>e</w:t>
      </w:r>
      <w:proofErr w:type="spellEnd"/>
      <w:r>
        <w:t xml:space="preserve"> </w:t>
      </w:r>
      <w:r>
        <w:rPr>
          <w:spacing w:val="-1"/>
        </w:rPr>
        <w:t xml:space="preserve"> </w:t>
      </w:r>
      <w:proofErr w:type="spellStart"/>
      <w:r>
        <w:rPr>
          <w:spacing w:val="4"/>
          <w:w w:val="113"/>
        </w:rPr>
        <w:t>p</w:t>
      </w:r>
      <w:r>
        <w:rPr>
          <w:spacing w:val="-10"/>
          <w:w w:val="102"/>
        </w:rPr>
        <w:t>o</w:t>
      </w:r>
      <w:r>
        <w:rPr>
          <w:spacing w:val="-83"/>
          <w:w w:val="153"/>
        </w:rPr>
        <w:t>ˇ</w:t>
      </w:r>
      <w:r>
        <w:rPr>
          <w:w w:val="113"/>
        </w:rPr>
        <w:t>ste</w:t>
      </w:r>
      <w:proofErr w:type="spellEnd"/>
      <w:r>
        <w:rPr>
          <w:w w:val="113"/>
        </w:rPr>
        <w:t>.</w:t>
      </w:r>
      <w:r>
        <w:t xml:space="preserve">   </w:t>
      </w:r>
      <w:r>
        <w:rPr>
          <w:spacing w:val="-15"/>
        </w:rPr>
        <w:t xml:space="preserve"> </w:t>
      </w:r>
      <w:proofErr w:type="gramStart"/>
      <w:r>
        <w:rPr>
          <w:spacing w:val="-5"/>
          <w:w w:val="125"/>
        </w:rPr>
        <w:t>P</w:t>
      </w:r>
      <w:r>
        <w:rPr>
          <w:w w:val="102"/>
        </w:rPr>
        <w:t>o</w:t>
      </w:r>
      <w:r>
        <w:t xml:space="preserve"> </w:t>
      </w:r>
      <w:r>
        <w:rPr>
          <w:spacing w:val="-1"/>
        </w:rPr>
        <w:t xml:space="preserve"> </w:t>
      </w:r>
      <w:proofErr w:type="spellStart"/>
      <w:r>
        <w:rPr>
          <w:spacing w:val="-6"/>
          <w:w w:val="102"/>
        </w:rPr>
        <w:t>o</w:t>
      </w:r>
      <w:r>
        <w:rPr>
          <w:spacing w:val="-5"/>
          <w:w w:val="107"/>
        </w:rPr>
        <w:t>v</w:t>
      </w:r>
      <w:r>
        <w:rPr>
          <w:spacing w:val="-1"/>
          <w:w w:val="106"/>
        </w:rPr>
        <w:t>o</w:t>
      </w:r>
      <w:r>
        <w:rPr>
          <w:w w:val="106"/>
        </w:rPr>
        <w:t>m</w:t>
      </w:r>
      <w:proofErr w:type="spellEnd"/>
      <w:proofErr w:type="gramEnd"/>
      <w:r>
        <w:t xml:space="preserve"> </w:t>
      </w:r>
      <w:r>
        <w:rPr>
          <w:spacing w:val="-1"/>
        </w:rPr>
        <w:t xml:space="preserve"> </w:t>
      </w:r>
      <w:proofErr w:type="spellStart"/>
      <w:r>
        <w:rPr>
          <w:spacing w:val="-1"/>
          <w:w w:val="108"/>
        </w:rPr>
        <w:t>za</w:t>
      </w:r>
      <w:r>
        <w:rPr>
          <w:spacing w:val="-6"/>
          <w:w w:val="108"/>
        </w:rPr>
        <w:t>k</w:t>
      </w:r>
      <w:r>
        <w:rPr>
          <w:spacing w:val="-1"/>
          <w:w w:val="108"/>
        </w:rPr>
        <w:t>o</w:t>
      </w:r>
      <w:r>
        <w:rPr>
          <w:spacing w:val="-6"/>
          <w:w w:val="108"/>
        </w:rPr>
        <w:t>n</w:t>
      </w:r>
      <w:r>
        <w:rPr>
          <w:w w:val="113"/>
        </w:rPr>
        <w:t>u</w:t>
      </w:r>
      <w:proofErr w:type="spellEnd"/>
      <w:r>
        <w:rPr>
          <w:w w:val="113"/>
        </w:rPr>
        <w:t>,</w:t>
      </w:r>
      <w:r>
        <w:t xml:space="preserve"> </w:t>
      </w:r>
      <w:r>
        <w:rPr>
          <w:spacing w:val="-1"/>
        </w:rPr>
        <w:t xml:space="preserve"> </w:t>
      </w:r>
      <w:proofErr w:type="spellStart"/>
      <w:r>
        <w:rPr>
          <w:spacing w:val="-1"/>
          <w:w w:val="111"/>
        </w:rPr>
        <w:t>vlastima</w:t>
      </w:r>
      <w:proofErr w:type="spellEnd"/>
      <w:r>
        <w:rPr>
          <w:spacing w:val="-1"/>
          <w:w w:val="111"/>
        </w:rPr>
        <w:t xml:space="preserve"> </w:t>
      </w:r>
      <w:proofErr w:type="spellStart"/>
      <w:r>
        <w:rPr>
          <w:spacing w:val="-1"/>
          <w:w w:val="108"/>
        </w:rPr>
        <w:t>nij</w:t>
      </w:r>
      <w:r>
        <w:rPr>
          <w:w w:val="108"/>
        </w:rPr>
        <w:t>e</w:t>
      </w:r>
      <w:proofErr w:type="spellEnd"/>
      <w:r>
        <w:t xml:space="preserve"> </w:t>
      </w:r>
      <w:r>
        <w:rPr>
          <w:spacing w:val="-8"/>
        </w:rPr>
        <w:t xml:space="preserve"> </w:t>
      </w:r>
      <w:proofErr w:type="spellStart"/>
      <w:r>
        <w:rPr>
          <w:spacing w:val="5"/>
          <w:w w:val="113"/>
        </w:rPr>
        <w:t>p</w:t>
      </w:r>
      <w:r>
        <w:rPr>
          <w:spacing w:val="-1"/>
          <w:w w:val="113"/>
        </w:rPr>
        <w:t>otreba</w:t>
      </w:r>
      <w:r>
        <w:rPr>
          <w:w w:val="113"/>
        </w:rPr>
        <w:t>n</w:t>
      </w:r>
      <w:proofErr w:type="spellEnd"/>
      <w:r>
        <w:t xml:space="preserve"> </w:t>
      </w:r>
      <w:r>
        <w:rPr>
          <w:spacing w:val="-8"/>
        </w:rPr>
        <w:t xml:space="preserve"> </w:t>
      </w:r>
      <w:proofErr w:type="spellStart"/>
      <w:r>
        <w:rPr>
          <w:w w:val="108"/>
        </w:rPr>
        <w:t>sudski</w:t>
      </w:r>
      <w:proofErr w:type="spellEnd"/>
      <w:r>
        <w:t xml:space="preserve"> </w:t>
      </w:r>
      <w:r>
        <w:rPr>
          <w:spacing w:val="-8"/>
        </w:rPr>
        <w:t xml:space="preserve"> </w:t>
      </w:r>
      <w:proofErr w:type="spellStart"/>
      <w:r>
        <w:rPr>
          <w:w w:val="113"/>
        </w:rPr>
        <w:t>n</w:t>
      </w:r>
      <w:r>
        <w:rPr>
          <w:spacing w:val="-1"/>
          <w:w w:val="115"/>
        </w:rPr>
        <w:t>a</w:t>
      </w:r>
      <w:r>
        <w:rPr>
          <w:w w:val="102"/>
        </w:rPr>
        <w:t>log</w:t>
      </w:r>
      <w:proofErr w:type="spellEnd"/>
      <w:r>
        <w:t xml:space="preserve"> </w:t>
      </w:r>
      <w:r>
        <w:rPr>
          <w:spacing w:val="-8"/>
        </w:rPr>
        <w:t xml:space="preserve"> </w:t>
      </w:r>
      <w:proofErr w:type="spellStart"/>
      <w:r>
        <w:rPr>
          <w:spacing w:val="-11"/>
          <w:w w:val="107"/>
        </w:rPr>
        <w:t>k</w:t>
      </w:r>
      <w:r>
        <w:rPr>
          <w:spacing w:val="-1"/>
          <w:w w:val="111"/>
        </w:rPr>
        <w:t>a</w:t>
      </w:r>
      <w:r>
        <w:rPr>
          <w:spacing w:val="-6"/>
          <w:w w:val="111"/>
        </w:rPr>
        <w:t>k</w:t>
      </w:r>
      <w:r>
        <w:rPr>
          <w:w w:val="102"/>
        </w:rPr>
        <w:t>o</w:t>
      </w:r>
      <w:proofErr w:type="spellEnd"/>
      <w:r>
        <w:t xml:space="preserve"> </w:t>
      </w:r>
      <w:r>
        <w:rPr>
          <w:spacing w:val="-8"/>
        </w:rPr>
        <w:t xml:space="preserve"> </w:t>
      </w:r>
      <w:r>
        <w:rPr>
          <w:spacing w:val="-1"/>
          <w:w w:val="109"/>
        </w:rPr>
        <w:t>b</w:t>
      </w:r>
      <w:r>
        <w:rPr>
          <w:w w:val="109"/>
        </w:rPr>
        <w:t>i</w:t>
      </w:r>
      <w:r>
        <w:t xml:space="preserve"> </w:t>
      </w:r>
      <w:r>
        <w:rPr>
          <w:spacing w:val="-8"/>
        </w:rPr>
        <w:t xml:space="preserve"> </w:t>
      </w:r>
      <w:r>
        <w:rPr>
          <w:spacing w:val="4"/>
          <w:w w:val="102"/>
        </w:rPr>
        <w:t>o</w:t>
      </w:r>
      <w:r>
        <w:rPr>
          <w:w w:val="113"/>
        </w:rPr>
        <w:t>d</w:t>
      </w:r>
      <w:r>
        <w:t xml:space="preserve"> </w:t>
      </w:r>
      <w:r>
        <w:rPr>
          <w:spacing w:val="-8"/>
        </w:rPr>
        <w:t xml:space="preserve"> </w:t>
      </w:r>
      <w:commentRangeStart w:id="19"/>
      <w:proofErr w:type="spellStart"/>
      <w:r>
        <w:rPr>
          <w:spacing w:val="-1"/>
          <w:w w:val="111"/>
        </w:rPr>
        <w:t>dob</w:t>
      </w:r>
      <w:r>
        <w:rPr>
          <w:spacing w:val="-6"/>
          <w:w w:val="111"/>
        </w:rPr>
        <w:t>a</w:t>
      </w:r>
      <w:r>
        <w:rPr>
          <w:w w:val="109"/>
        </w:rPr>
        <w:t>vlj</w:t>
      </w:r>
      <w:r>
        <w:rPr>
          <w:spacing w:val="-6"/>
          <w:w w:val="109"/>
        </w:rPr>
        <w:t>a</w:t>
      </w:r>
      <w:r>
        <w:rPr>
          <w:spacing w:val="-87"/>
          <w:w w:val="153"/>
        </w:rPr>
        <w:t>ˇ</w:t>
      </w:r>
      <w:r>
        <w:rPr>
          <w:spacing w:val="-1"/>
          <w:w w:val="108"/>
        </w:rPr>
        <w:t>c</w:t>
      </w:r>
      <w:r>
        <w:rPr>
          <w:w w:val="108"/>
        </w:rPr>
        <w:t>a</w:t>
      </w:r>
      <w:proofErr w:type="spellEnd"/>
      <w:r>
        <w:t xml:space="preserve"> </w:t>
      </w:r>
      <w:r>
        <w:rPr>
          <w:spacing w:val="-8"/>
        </w:rPr>
        <w:t xml:space="preserve"> </w:t>
      </w:r>
      <w:r>
        <w:rPr>
          <w:w w:val="109"/>
        </w:rPr>
        <w:t>i</w:t>
      </w:r>
      <w:r>
        <w:rPr>
          <w:spacing w:val="-5"/>
          <w:w w:val="109"/>
        </w:rPr>
        <w:t>n</w:t>
      </w:r>
      <w:r>
        <w:rPr>
          <w:spacing w:val="-1"/>
          <w:w w:val="117"/>
        </w:rPr>
        <w:t>terne</w:t>
      </w:r>
      <w:r>
        <w:rPr>
          <w:w w:val="117"/>
        </w:rPr>
        <w:t>t</w:t>
      </w:r>
      <w:r>
        <w:t xml:space="preserve"> </w:t>
      </w:r>
      <w:r>
        <w:rPr>
          <w:spacing w:val="-8"/>
        </w:rPr>
        <w:t xml:space="preserve"> </w:t>
      </w:r>
      <w:proofErr w:type="spellStart"/>
      <w:r>
        <w:rPr>
          <w:spacing w:val="-1"/>
          <w:w w:val="109"/>
        </w:rPr>
        <w:t>uslug</w:t>
      </w:r>
      <w:r>
        <w:rPr>
          <w:w w:val="109"/>
        </w:rPr>
        <w:t>a</w:t>
      </w:r>
      <w:commentRangeEnd w:id="19"/>
      <w:proofErr w:type="spellEnd"/>
      <w:r>
        <w:rPr>
          <w:rStyle w:val="CommentReference"/>
        </w:rPr>
        <w:commentReference w:id="19"/>
      </w:r>
      <w:r>
        <w:t xml:space="preserve"> </w:t>
      </w:r>
      <w:r>
        <w:rPr>
          <w:spacing w:val="-8"/>
        </w:rPr>
        <w:t xml:space="preserve"> </w:t>
      </w:r>
      <w:r>
        <w:rPr>
          <w:spacing w:val="-1"/>
          <w:w w:val="109"/>
        </w:rPr>
        <w:t>(</w:t>
      </w:r>
      <w:proofErr w:type="spellStart"/>
      <w:r w:rsidRPr="00F36DB5">
        <w:rPr>
          <w:spacing w:val="-1"/>
          <w:w w:val="109"/>
        </w:rPr>
        <w:t>eng.</w:t>
      </w:r>
      <w:proofErr w:type="spellEnd"/>
      <w:r>
        <w:rPr>
          <w:spacing w:val="-1"/>
          <w:w w:val="109"/>
        </w:rPr>
        <w:t xml:space="preserve"> </w:t>
      </w:r>
      <w:r w:rsidRPr="00F36DB5">
        <w:rPr>
          <w:i/>
          <w:w w:val="110"/>
        </w:rPr>
        <w:t>Internet provider</w:t>
      </w:r>
      <w:r>
        <w:rPr>
          <w:w w:val="110"/>
        </w:rPr>
        <w:t xml:space="preserve">) </w:t>
      </w:r>
      <w:proofErr w:type="spellStart"/>
      <w:r>
        <w:rPr>
          <w:w w:val="110"/>
        </w:rPr>
        <w:t>dobili</w:t>
      </w:r>
      <w:proofErr w:type="spellEnd"/>
      <w:r>
        <w:rPr>
          <w:w w:val="110"/>
        </w:rPr>
        <w:t xml:space="preserve"> </w:t>
      </w:r>
      <w:proofErr w:type="spellStart"/>
      <w:r>
        <w:rPr>
          <w:w w:val="110"/>
        </w:rPr>
        <w:t>mejlove</w:t>
      </w:r>
      <w:proofErr w:type="spellEnd"/>
      <w:r>
        <w:rPr>
          <w:w w:val="110"/>
        </w:rPr>
        <w:t xml:space="preserve"> </w:t>
      </w:r>
      <w:proofErr w:type="spellStart"/>
      <w:r>
        <w:rPr>
          <w:w w:val="110"/>
        </w:rPr>
        <w:t>starije</w:t>
      </w:r>
      <w:proofErr w:type="spellEnd"/>
      <w:r>
        <w:rPr>
          <w:w w:val="110"/>
        </w:rPr>
        <w:t xml:space="preserve"> </w:t>
      </w:r>
      <w:r>
        <w:rPr>
          <w:spacing w:val="2"/>
          <w:w w:val="110"/>
        </w:rPr>
        <w:t xml:space="preserve">od </w:t>
      </w:r>
      <w:r>
        <w:rPr>
          <w:w w:val="110"/>
        </w:rPr>
        <w:t xml:space="preserve">180 dana. Problem </w:t>
      </w:r>
      <w:proofErr w:type="spellStart"/>
      <w:r>
        <w:rPr>
          <w:w w:val="110"/>
        </w:rPr>
        <w:t>sa</w:t>
      </w:r>
      <w:proofErr w:type="spellEnd"/>
      <w:r>
        <w:rPr>
          <w:w w:val="110"/>
        </w:rPr>
        <w:t xml:space="preserve"> </w:t>
      </w:r>
      <w:proofErr w:type="spellStart"/>
      <w:r>
        <w:rPr>
          <w:w w:val="110"/>
        </w:rPr>
        <w:t>ovim</w:t>
      </w:r>
      <w:proofErr w:type="spellEnd"/>
      <w:r>
        <w:rPr>
          <w:w w:val="110"/>
        </w:rPr>
        <w:t xml:space="preserve"> </w:t>
      </w:r>
      <w:proofErr w:type="spellStart"/>
      <w:r>
        <w:rPr>
          <w:w w:val="110"/>
        </w:rPr>
        <w:t>zakonom</w:t>
      </w:r>
      <w:proofErr w:type="spellEnd"/>
      <w:r>
        <w:rPr>
          <w:w w:val="110"/>
        </w:rPr>
        <w:t xml:space="preserve"> se </w:t>
      </w:r>
      <w:proofErr w:type="spellStart"/>
      <w:r>
        <w:rPr>
          <w:w w:val="110"/>
        </w:rPr>
        <w:t>usložnjava</w:t>
      </w:r>
      <w:proofErr w:type="spellEnd"/>
      <w:r>
        <w:rPr>
          <w:w w:val="110"/>
        </w:rPr>
        <w:t xml:space="preserve"> </w:t>
      </w:r>
      <w:proofErr w:type="spellStart"/>
      <w:r>
        <w:rPr>
          <w:w w:val="110"/>
        </w:rPr>
        <w:t>činjenicom</w:t>
      </w:r>
      <w:proofErr w:type="spellEnd"/>
      <w:r>
        <w:rPr>
          <w:w w:val="110"/>
        </w:rPr>
        <w:t xml:space="preserve"> da od </w:t>
      </w:r>
      <w:proofErr w:type="spellStart"/>
      <w:r>
        <w:rPr>
          <w:w w:val="110"/>
        </w:rPr>
        <w:t>skoro</w:t>
      </w:r>
      <w:proofErr w:type="spellEnd"/>
      <w:r>
        <w:rPr>
          <w:w w:val="110"/>
        </w:rPr>
        <w:t xml:space="preserve"> </w:t>
      </w:r>
      <w:proofErr w:type="spellStart"/>
      <w:r>
        <w:rPr>
          <w:w w:val="110"/>
        </w:rPr>
        <w:t>provajderi</w:t>
      </w:r>
      <w:proofErr w:type="spellEnd"/>
      <w:r>
        <w:rPr>
          <w:w w:val="110"/>
        </w:rPr>
        <w:t xml:space="preserve"> </w:t>
      </w:r>
      <w:proofErr w:type="spellStart"/>
      <w:r>
        <w:rPr>
          <w:w w:val="110"/>
        </w:rPr>
        <w:t>pružaju</w:t>
      </w:r>
      <w:proofErr w:type="spellEnd"/>
      <w:r>
        <w:rPr>
          <w:w w:val="110"/>
        </w:rPr>
        <w:t xml:space="preserve"> </w:t>
      </w:r>
      <w:proofErr w:type="spellStart"/>
      <w:r>
        <w:rPr>
          <w:w w:val="110"/>
        </w:rPr>
        <w:t>klaud</w:t>
      </w:r>
      <w:proofErr w:type="spellEnd"/>
      <w:r>
        <w:rPr>
          <w:w w:val="110"/>
        </w:rPr>
        <w:t xml:space="preserve"> </w:t>
      </w:r>
      <w:proofErr w:type="spellStart"/>
      <w:r>
        <w:rPr>
          <w:w w:val="110"/>
        </w:rPr>
        <w:t>usluge</w:t>
      </w:r>
      <w:proofErr w:type="spellEnd"/>
      <w:r>
        <w:rPr>
          <w:w w:val="110"/>
        </w:rPr>
        <w:t xml:space="preserve">, </w:t>
      </w:r>
      <w:proofErr w:type="spellStart"/>
      <w:r>
        <w:rPr>
          <w:w w:val="110"/>
        </w:rPr>
        <w:t>te</w:t>
      </w:r>
      <w:proofErr w:type="spellEnd"/>
      <w:r>
        <w:rPr>
          <w:w w:val="110"/>
        </w:rPr>
        <w:t xml:space="preserve"> </w:t>
      </w:r>
      <w:proofErr w:type="spellStart"/>
      <w:r w:rsidR="00801F91">
        <w:rPr>
          <w:w w:val="110"/>
        </w:rPr>
        <w:t>korisnice</w:t>
      </w:r>
      <w:proofErr w:type="spellEnd"/>
      <w:r w:rsidR="00801F91">
        <w:rPr>
          <w:w w:val="110"/>
        </w:rPr>
        <w:t xml:space="preserve"> </w:t>
      </w:r>
      <w:proofErr w:type="spellStart"/>
      <w:r w:rsidR="00801F91">
        <w:rPr>
          <w:w w:val="110"/>
        </w:rPr>
        <w:t>više</w:t>
      </w:r>
      <w:proofErr w:type="spellEnd"/>
      <w:r w:rsidR="00801F91">
        <w:rPr>
          <w:w w:val="110"/>
        </w:rPr>
        <w:t xml:space="preserve"> ne </w:t>
      </w:r>
      <w:proofErr w:type="spellStart"/>
      <w:r w:rsidR="00801F91">
        <w:rPr>
          <w:w w:val="110"/>
        </w:rPr>
        <w:t>čuvaju</w:t>
      </w:r>
      <w:proofErr w:type="spellEnd"/>
      <w:r w:rsidR="00801F91">
        <w:rPr>
          <w:w w:val="110"/>
        </w:rPr>
        <w:t xml:space="preserve"> </w:t>
      </w:r>
      <w:proofErr w:type="spellStart"/>
      <w:r w:rsidR="00801F91">
        <w:rPr>
          <w:w w:val="110"/>
        </w:rPr>
        <w:t>na</w:t>
      </w:r>
      <w:proofErr w:type="spellEnd"/>
      <w:r w:rsidR="00801F91">
        <w:rPr>
          <w:w w:val="110"/>
        </w:rPr>
        <w:t xml:space="preserve"> </w:t>
      </w:r>
      <w:proofErr w:type="spellStart"/>
      <w:r w:rsidR="00801F91">
        <w:rPr>
          <w:w w:val="110"/>
        </w:rPr>
        <w:t>ovim</w:t>
      </w:r>
      <w:proofErr w:type="spellEnd"/>
      <w:r w:rsidR="00801F91">
        <w:rPr>
          <w:w w:val="110"/>
        </w:rPr>
        <w:t xml:space="preserve"> </w:t>
      </w:r>
      <w:proofErr w:type="spellStart"/>
      <w:r w:rsidR="00801F91">
        <w:rPr>
          <w:w w:val="110"/>
        </w:rPr>
        <w:t>serverima</w:t>
      </w:r>
      <w:proofErr w:type="spellEnd"/>
      <w:r w:rsidR="00801F91">
        <w:rPr>
          <w:w w:val="110"/>
        </w:rPr>
        <w:t xml:space="preserve"> </w:t>
      </w:r>
      <w:proofErr w:type="spellStart"/>
      <w:r w:rsidR="00801F91">
        <w:rPr>
          <w:w w:val="110"/>
        </w:rPr>
        <w:t>samo</w:t>
      </w:r>
      <w:proofErr w:type="spellEnd"/>
      <w:r w:rsidR="00801F91">
        <w:rPr>
          <w:w w:val="110"/>
        </w:rPr>
        <w:t xml:space="preserve"> </w:t>
      </w:r>
      <w:proofErr w:type="spellStart"/>
      <w:r w:rsidR="00801F91">
        <w:rPr>
          <w:w w:val="110"/>
        </w:rPr>
        <w:t>mejlove</w:t>
      </w:r>
      <w:proofErr w:type="spellEnd"/>
      <w:r w:rsidR="00801F91">
        <w:rPr>
          <w:w w:val="110"/>
        </w:rPr>
        <w:t xml:space="preserve">, </w:t>
      </w:r>
      <w:proofErr w:type="spellStart"/>
      <w:r w:rsidR="00801F91">
        <w:rPr>
          <w:w w:val="110"/>
        </w:rPr>
        <w:t>već</w:t>
      </w:r>
      <w:proofErr w:type="spellEnd"/>
      <w:r w:rsidR="00801F91">
        <w:rPr>
          <w:w w:val="110"/>
        </w:rPr>
        <w:t xml:space="preserve"> </w:t>
      </w:r>
      <w:proofErr w:type="spellStart"/>
      <w:r w:rsidR="00801F91">
        <w:rPr>
          <w:w w:val="110"/>
        </w:rPr>
        <w:t>i</w:t>
      </w:r>
      <w:proofErr w:type="spellEnd"/>
      <w:r w:rsidR="00801F91">
        <w:rPr>
          <w:w w:val="110"/>
        </w:rPr>
        <w:t xml:space="preserve"> </w:t>
      </w:r>
      <w:proofErr w:type="spellStart"/>
      <w:r w:rsidR="00801F91">
        <w:rPr>
          <w:w w:val="110"/>
        </w:rPr>
        <w:t>veliku</w:t>
      </w:r>
      <w:proofErr w:type="spellEnd"/>
      <w:r w:rsidR="00801F91">
        <w:rPr>
          <w:w w:val="110"/>
        </w:rPr>
        <w:t xml:space="preserve"> </w:t>
      </w:r>
      <w:proofErr w:type="spellStart"/>
      <w:r w:rsidR="00801F91">
        <w:rPr>
          <w:w w:val="110"/>
        </w:rPr>
        <w:t>količinu</w:t>
      </w:r>
      <w:proofErr w:type="spellEnd"/>
      <w:r w:rsidR="00801F91">
        <w:rPr>
          <w:w w:val="110"/>
        </w:rPr>
        <w:t xml:space="preserve"> </w:t>
      </w:r>
      <w:proofErr w:type="spellStart"/>
      <w:r w:rsidR="00801F91">
        <w:rPr>
          <w:w w:val="110"/>
        </w:rPr>
        <w:t>drugih</w:t>
      </w:r>
      <w:proofErr w:type="spellEnd"/>
      <w:r w:rsidR="00801F91">
        <w:rPr>
          <w:w w:val="110"/>
        </w:rPr>
        <w:t xml:space="preserve"> </w:t>
      </w:r>
      <w:proofErr w:type="spellStart"/>
      <w:r w:rsidR="00801F91">
        <w:rPr>
          <w:w w:val="110"/>
        </w:rPr>
        <w:t>privatnih</w:t>
      </w:r>
      <w:proofErr w:type="spellEnd"/>
      <w:r w:rsidR="00801F91">
        <w:rPr>
          <w:w w:val="110"/>
        </w:rPr>
        <w:t xml:space="preserve"> </w:t>
      </w:r>
      <w:proofErr w:type="spellStart"/>
      <w:r w:rsidR="00801F91">
        <w:rPr>
          <w:w w:val="110"/>
        </w:rPr>
        <w:t>podataka</w:t>
      </w:r>
      <w:proofErr w:type="spellEnd"/>
      <w:r w:rsidR="00801F91">
        <w:rPr>
          <w:w w:val="110"/>
        </w:rPr>
        <w:t xml:space="preserve">, </w:t>
      </w:r>
      <w:proofErr w:type="spellStart"/>
      <w:r w:rsidR="00801F91">
        <w:rPr>
          <w:w w:val="110"/>
        </w:rPr>
        <w:t>koje</w:t>
      </w:r>
      <w:proofErr w:type="spellEnd"/>
      <w:r w:rsidR="00801F91">
        <w:rPr>
          <w:w w:val="110"/>
        </w:rPr>
        <w:t xml:space="preserve"> bi </w:t>
      </w:r>
      <w:proofErr w:type="spellStart"/>
      <w:r w:rsidR="00801F91">
        <w:rPr>
          <w:w w:val="110"/>
        </w:rPr>
        <w:t>inače</w:t>
      </w:r>
      <w:proofErr w:type="spellEnd"/>
      <w:r w:rsidR="00801F91">
        <w:rPr>
          <w:w w:val="110"/>
        </w:rPr>
        <w:t xml:space="preserve"> </w:t>
      </w:r>
      <w:proofErr w:type="spellStart"/>
      <w:r w:rsidR="00801F91">
        <w:rPr>
          <w:w w:val="110"/>
        </w:rPr>
        <w:t>čuvali</w:t>
      </w:r>
      <w:proofErr w:type="spellEnd"/>
      <w:r w:rsidR="00801F91">
        <w:rPr>
          <w:w w:val="110"/>
        </w:rPr>
        <w:t xml:space="preserve"> </w:t>
      </w:r>
      <w:proofErr w:type="spellStart"/>
      <w:r w:rsidR="00801F91">
        <w:rPr>
          <w:w w:val="110"/>
        </w:rPr>
        <w:t>na</w:t>
      </w:r>
      <w:proofErr w:type="spellEnd"/>
      <w:r w:rsidR="00801F91">
        <w:rPr>
          <w:w w:val="110"/>
        </w:rPr>
        <w:t xml:space="preserve"> </w:t>
      </w:r>
      <w:proofErr w:type="spellStart"/>
      <w:r w:rsidR="00801F91">
        <w:rPr>
          <w:w w:val="110"/>
        </w:rPr>
        <w:t>svojim</w:t>
      </w:r>
      <w:proofErr w:type="spellEnd"/>
      <w:r w:rsidR="00801F91">
        <w:rPr>
          <w:w w:val="110"/>
        </w:rPr>
        <w:t xml:space="preserve"> </w:t>
      </w:r>
      <w:proofErr w:type="spellStart"/>
      <w:r w:rsidR="00801F91">
        <w:rPr>
          <w:w w:val="110"/>
        </w:rPr>
        <w:t>privatnim</w:t>
      </w:r>
      <w:proofErr w:type="spellEnd"/>
      <w:r w:rsidR="00801F91">
        <w:rPr>
          <w:w w:val="110"/>
        </w:rPr>
        <w:t xml:space="preserve"> </w:t>
      </w:r>
      <w:proofErr w:type="spellStart"/>
      <w:r w:rsidR="00801F91">
        <w:rPr>
          <w:w w:val="110"/>
        </w:rPr>
        <w:t>računarima</w:t>
      </w:r>
      <w:proofErr w:type="spellEnd"/>
      <w:r w:rsidR="00801F91">
        <w:rPr>
          <w:w w:val="110"/>
        </w:rPr>
        <w:t xml:space="preserve">. </w:t>
      </w:r>
      <w:proofErr w:type="spellStart"/>
      <w:r w:rsidR="00801F91">
        <w:rPr>
          <w:w w:val="110"/>
        </w:rPr>
        <w:t>Prema</w:t>
      </w:r>
      <w:proofErr w:type="spellEnd"/>
      <w:r w:rsidR="00801F91">
        <w:rPr>
          <w:w w:val="110"/>
        </w:rPr>
        <w:t xml:space="preserve"> tome, </w:t>
      </w:r>
      <w:proofErr w:type="spellStart"/>
      <w:r w:rsidR="00801F91">
        <w:rPr>
          <w:w w:val="110"/>
        </w:rPr>
        <w:t>odredbe</w:t>
      </w:r>
      <w:proofErr w:type="spellEnd"/>
      <w:r w:rsidR="00801F91">
        <w:rPr>
          <w:w w:val="110"/>
        </w:rPr>
        <w:t xml:space="preserve"> </w:t>
      </w:r>
      <w:proofErr w:type="spellStart"/>
      <w:r w:rsidR="00801F91">
        <w:rPr>
          <w:w w:val="110"/>
        </w:rPr>
        <w:t>ovog</w:t>
      </w:r>
      <w:proofErr w:type="spellEnd"/>
      <w:r w:rsidR="00801F91">
        <w:rPr>
          <w:w w:val="110"/>
        </w:rPr>
        <w:t xml:space="preserve"> </w:t>
      </w:r>
      <w:proofErr w:type="spellStart"/>
      <w:r w:rsidR="00801F91">
        <w:rPr>
          <w:w w:val="110"/>
        </w:rPr>
        <w:t>zakona</w:t>
      </w:r>
      <w:proofErr w:type="spellEnd"/>
      <w:r w:rsidR="00801F91">
        <w:rPr>
          <w:w w:val="110"/>
        </w:rPr>
        <w:t xml:space="preserve"> </w:t>
      </w:r>
      <w:proofErr w:type="spellStart"/>
      <w:r w:rsidR="00801F91">
        <w:rPr>
          <w:w w:val="110"/>
        </w:rPr>
        <w:t>pružaju</w:t>
      </w:r>
      <w:proofErr w:type="spellEnd"/>
      <w:r w:rsidR="00801F91">
        <w:rPr>
          <w:w w:val="110"/>
        </w:rPr>
        <w:t xml:space="preserve"> </w:t>
      </w:r>
      <w:proofErr w:type="spellStart"/>
      <w:r w:rsidR="00801F91">
        <w:rPr>
          <w:w w:val="110"/>
        </w:rPr>
        <w:t>uvid</w:t>
      </w:r>
      <w:proofErr w:type="spellEnd"/>
      <w:r w:rsidR="00801F91">
        <w:rPr>
          <w:w w:val="110"/>
        </w:rPr>
        <w:t xml:space="preserve"> u </w:t>
      </w:r>
      <w:proofErr w:type="spellStart"/>
      <w:r w:rsidR="00801F91">
        <w:rPr>
          <w:w w:val="110"/>
        </w:rPr>
        <w:t>podatke</w:t>
      </w:r>
      <w:proofErr w:type="spellEnd"/>
      <w:r w:rsidR="00801F91">
        <w:rPr>
          <w:w w:val="110"/>
        </w:rPr>
        <w:t xml:space="preserve"> </w:t>
      </w:r>
      <w:proofErr w:type="spellStart"/>
      <w:r w:rsidR="00801F91">
        <w:rPr>
          <w:w w:val="110"/>
        </w:rPr>
        <w:t>koji</w:t>
      </w:r>
      <w:proofErr w:type="spellEnd"/>
      <w:r w:rsidR="00801F91">
        <w:rPr>
          <w:w w:val="110"/>
        </w:rPr>
        <w:t xml:space="preserve"> </w:t>
      </w:r>
      <w:proofErr w:type="spellStart"/>
      <w:r w:rsidR="00801F91">
        <w:rPr>
          <w:w w:val="110"/>
        </w:rPr>
        <w:t>prevazilaze</w:t>
      </w:r>
      <w:proofErr w:type="spellEnd"/>
      <w:r w:rsidR="00801F91">
        <w:rPr>
          <w:w w:val="110"/>
        </w:rPr>
        <w:t xml:space="preserve"> </w:t>
      </w:r>
      <w:proofErr w:type="spellStart"/>
      <w:r w:rsidR="00801F91">
        <w:rPr>
          <w:w w:val="110"/>
        </w:rPr>
        <w:t>skladištenu</w:t>
      </w:r>
      <w:proofErr w:type="spellEnd"/>
      <w:r w:rsidR="00801F91">
        <w:rPr>
          <w:w w:val="110"/>
        </w:rPr>
        <w:t xml:space="preserve"> </w:t>
      </w:r>
      <w:proofErr w:type="spellStart"/>
      <w:r w:rsidR="00801F91">
        <w:rPr>
          <w:w w:val="110"/>
        </w:rPr>
        <w:t>komunikaciju</w:t>
      </w:r>
      <w:proofErr w:type="spellEnd"/>
      <w:r w:rsidR="00801F91">
        <w:rPr>
          <w:w w:val="110"/>
        </w:rPr>
        <w:t xml:space="preserve"> </w:t>
      </w:r>
      <w:proofErr w:type="spellStart"/>
      <w:r w:rsidR="00801F91">
        <w:rPr>
          <w:w w:val="110"/>
        </w:rPr>
        <w:t>elektronske</w:t>
      </w:r>
      <w:proofErr w:type="spellEnd"/>
      <w:r w:rsidR="00801F91">
        <w:rPr>
          <w:w w:val="110"/>
        </w:rPr>
        <w:t xml:space="preserve"> </w:t>
      </w:r>
      <w:proofErr w:type="spellStart"/>
      <w:r w:rsidR="00801F91">
        <w:rPr>
          <w:w w:val="110"/>
        </w:rPr>
        <w:t>pošte</w:t>
      </w:r>
      <w:proofErr w:type="spellEnd"/>
      <w:r w:rsidR="00801F91">
        <w:rPr>
          <w:w w:val="110"/>
        </w:rPr>
        <w:t xml:space="preserve"> </w:t>
      </w:r>
      <w:proofErr w:type="spellStart"/>
      <w:r w:rsidR="00801F91">
        <w:rPr>
          <w:w w:val="110"/>
        </w:rPr>
        <w:t>i</w:t>
      </w:r>
      <w:proofErr w:type="spellEnd"/>
      <w:r w:rsidR="00801F91">
        <w:rPr>
          <w:w w:val="110"/>
        </w:rPr>
        <w:t xml:space="preserve"> </w:t>
      </w:r>
      <w:proofErr w:type="spellStart"/>
      <w:r w:rsidR="00801F91">
        <w:rPr>
          <w:w w:val="110"/>
        </w:rPr>
        <w:t>dozvoljavaju</w:t>
      </w:r>
      <w:proofErr w:type="spellEnd"/>
      <w:r w:rsidR="00801F91">
        <w:rPr>
          <w:w w:val="110"/>
        </w:rPr>
        <w:t xml:space="preserve"> </w:t>
      </w:r>
      <w:proofErr w:type="spellStart"/>
      <w:r w:rsidR="00801F91">
        <w:rPr>
          <w:w w:val="110"/>
        </w:rPr>
        <w:t>vlastima</w:t>
      </w:r>
      <w:proofErr w:type="spellEnd"/>
      <w:r w:rsidR="00801F91">
        <w:rPr>
          <w:w w:val="110"/>
        </w:rPr>
        <w:t xml:space="preserve"> </w:t>
      </w:r>
      <w:proofErr w:type="spellStart"/>
      <w:r w:rsidR="00801F91">
        <w:rPr>
          <w:w w:val="110"/>
        </w:rPr>
        <w:t>uvid</w:t>
      </w:r>
      <w:proofErr w:type="spellEnd"/>
      <w:r w:rsidR="00801F91">
        <w:rPr>
          <w:w w:val="110"/>
        </w:rPr>
        <w:t xml:space="preserve"> </w:t>
      </w:r>
      <w:proofErr w:type="spellStart"/>
      <w:r w:rsidR="00801F91">
        <w:rPr>
          <w:w w:val="110"/>
        </w:rPr>
        <w:t>i</w:t>
      </w:r>
      <w:proofErr w:type="spellEnd"/>
      <w:r w:rsidR="00801F91">
        <w:rPr>
          <w:w w:val="110"/>
        </w:rPr>
        <w:t xml:space="preserve"> u </w:t>
      </w:r>
      <w:proofErr w:type="spellStart"/>
      <w:r w:rsidR="00801F91">
        <w:rPr>
          <w:w w:val="110"/>
        </w:rPr>
        <w:t>privatne</w:t>
      </w:r>
      <w:proofErr w:type="spellEnd"/>
      <w:r w:rsidR="00801F91">
        <w:rPr>
          <w:w w:val="110"/>
        </w:rPr>
        <w:t xml:space="preserve"> </w:t>
      </w:r>
      <w:proofErr w:type="spellStart"/>
      <w:r w:rsidR="00801F91">
        <w:rPr>
          <w:w w:val="110"/>
        </w:rPr>
        <w:t>podatke</w:t>
      </w:r>
      <w:proofErr w:type="spellEnd"/>
      <w:r w:rsidR="00801F91">
        <w:rPr>
          <w:w w:val="110"/>
        </w:rPr>
        <w:t xml:space="preserve"> </w:t>
      </w:r>
      <w:proofErr w:type="spellStart"/>
      <w:r w:rsidR="00801F91">
        <w:rPr>
          <w:w w:val="110"/>
        </w:rPr>
        <w:t>koji</w:t>
      </w:r>
      <w:proofErr w:type="spellEnd"/>
      <w:r w:rsidR="00801F91">
        <w:rPr>
          <w:w w:val="110"/>
        </w:rPr>
        <w:t xml:space="preserve"> </w:t>
      </w:r>
      <w:proofErr w:type="spellStart"/>
      <w:r w:rsidR="00801F91">
        <w:rPr>
          <w:w w:val="110"/>
        </w:rPr>
        <w:t>su</w:t>
      </w:r>
      <w:proofErr w:type="spellEnd"/>
      <w:r w:rsidR="00801F91">
        <w:rPr>
          <w:w w:val="110"/>
        </w:rPr>
        <w:t xml:space="preserve"> </w:t>
      </w:r>
      <w:proofErr w:type="spellStart"/>
      <w:r w:rsidR="00801F91">
        <w:rPr>
          <w:w w:val="110"/>
        </w:rPr>
        <w:t>nekim</w:t>
      </w:r>
      <w:proofErr w:type="spellEnd"/>
      <w:r w:rsidR="00801F91">
        <w:rPr>
          <w:w w:val="110"/>
        </w:rPr>
        <w:t xml:space="preserve"> </w:t>
      </w:r>
      <w:proofErr w:type="spellStart"/>
      <w:r w:rsidR="00801F91">
        <w:rPr>
          <w:w w:val="110"/>
        </w:rPr>
        <w:t>drugim</w:t>
      </w:r>
      <w:proofErr w:type="spellEnd"/>
      <w:r w:rsidR="00801F91">
        <w:rPr>
          <w:w w:val="110"/>
        </w:rPr>
        <w:t xml:space="preserve"> </w:t>
      </w:r>
      <w:proofErr w:type="spellStart"/>
      <w:r w:rsidR="00801F91">
        <w:rPr>
          <w:w w:val="110"/>
        </w:rPr>
        <w:t>odredbama</w:t>
      </w:r>
      <w:proofErr w:type="spellEnd"/>
      <w:r w:rsidR="00801F91">
        <w:rPr>
          <w:w w:val="110"/>
        </w:rPr>
        <w:t xml:space="preserve"> </w:t>
      </w:r>
      <w:proofErr w:type="spellStart"/>
      <w:r w:rsidR="00801F91">
        <w:rPr>
          <w:w w:val="110"/>
        </w:rPr>
        <w:t>suštinski</w:t>
      </w:r>
      <w:proofErr w:type="spellEnd"/>
      <w:r w:rsidR="00801F91">
        <w:rPr>
          <w:w w:val="110"/>
        </w:rPr>
        <w:t xml:space="preserve"> </w:t>
      </w:r>
      <w:proofErr w:type="spellStart"/>
      <w:r w:rsidR="00801F91">
        <w:rPr>
          <w:w w:val="110"/>
        </w:rPr>
        <w:t>zaštićeni</w:t>
      </w:r>
      <w:proofErr w:type="spellEnd"/>
      <w:r w:rsidR="00801F91">
        <w:rPr>
          <w:w w:val="110"/>
        </w:rPr>
        <w:t xml:space="preserve">. </w:t>
      </w:r>
      <w:proofErr w:type="spellStart"/>
      <w:r>
        <w:rPr>
          <w:w w:val="106"/>
        </w:rPr>
        <w:t>Usled</w:t>
      </w:r>
      <w:proofErr w:type="spellEnd"/>
      <w:r>
        <w:rPr>
          <w:w w:val="106"/>
        </w:rPr>
        <w:t xml:space="preserve"> </w:t>
      </w:r>
      <w:proofErr w:type="spellStart"/>
      <w:r>
        <w:rPr>
          <w:spacing w:val="-1"/>
          <w:w w:val="111"/>
        </w:rPr>
        <w:t>pr</w:t>
      </w:r>
      <w:r>
        <w:rPr>
          <w:spacing w:val="-10"/>
          <w:w w:val="111"/>
        </w:rPr>
        <w:t>o</w:t>
      </w:r>
      <w:r>
        <w:rPr>
          <w:spacing w:val="-83"/>
          <w:w w:val="153"/>
        </w:rPr>
        <w:t>ˇ</w:t>
      </w:r>
      <w:r>
        <w:rPr>
          <w:w w:val="110"/>
        </w:rPr>
        <w:t>sirenja</w:t>
      </w:r>
      <w:proofErr w:type="spellEnd"/>
      <w:r>
        <w:t xml:space="preserve"> </w:t>
      </w:r>
      <w:r>
        <w:rPr>
          <w:spacing w:val="-2"/>
        </w:rPr>
        <w:t xml:space="preserve"> </w:t>
      </w:r>
      <w:proofErr w:type="spellStart"/>
      <w:r>
        <w:rPr>
          <w:w w:val="108"/>
        </w:rPr>
        <w:t>sklad</w:t>
      </w:r>
      <w:r>
        <w:rPr>
          <w:spacing w:val="-10"/>
          <w:w w:val="108"/>
        </w:rPr>
        <w:t>i</w:t>
      </w:r>
      <w:r>
        <w:rPr>
          <w:spacing w:val="-83"/>
          <w:w w:val="153"/>
        </w:rPr>
        <w:t>ˇ</w:t>
      </w:r>
      <w:r>
        <w:rPr>
          <w:w w:val="109"/>
        </w:rPr>
        <w:t>stenog</w:t>
      </w:r>
      <w:proofErr w:type="spellEnd"/>
      <w:r>
        <w:t xml:space="preserve"> </w:t>
      </w:r>
      <w:r>
        <w:rPr>
          <w:spacing w:val="-2"/>
        </w:rPr>
        <w:t xml:space="preserve"> </w:t>
      </w:r>
      <w:proofErr w:type="spellStart"/>
      <w:r>
        <w:rPr>
          <w:spacing w:val="-1"/>
          <w:w w:val="113"/>
        </w:rPr>
        <w:t>prostor</w:t>
      </w:r>
      <w:r>
        <w:rPr>
          <w:w w:val="113"/>
        </w:rPr>
        <w:t>a</w:t>
      </w:r>
      <w:proofErr w:type="spellEnd"/>
      <w:r>
        <w:t xml:space="preserve"> </w:t>
      </w:r>
      <w:r>
        <w:rPr>
          <w:spacing w:val="-2"/>
        </w:rPr>
        <w:t xml:space="preserve"> </w:t>
      </w:r>
      <w:proofErr w:type="spellStart"/>
      <w:r>
        <w:rPr>
          <w:w w:val="102"/>
        </w:rPr>
        <w:t>i</w:t>
      </w:r>
      <w:proofErr w:type="spellEnd"/>
      <w:r>
        <w:t xml:space="preserve"> </w:t>
      </w:r>
      <w:r>
        <w:rPr>
          <w:spacing w:val="-2"/>
        </w:rPr>
        <w:t xml:space="preserve"> </w:t>
      </w:r>
      <w:proofErr w:type="spellStart"/>
      <w:r>
        <w:rPr>
          <w:w w:val="108"/>
        </w:rPr>
        <w:t>fun</w:t>
      </w:r>
      <w:r>
        <w:rPr>
          <w:spacing w:val="-6"/>
          <w:w w:val="108"/>
        </w:rPr>
        <w:t>k</w:t>
      </w:r>
      <w:r>
        <w:rPr>
          <w:spacing w:val="-1"/>
          <w:w w:val="108"/>
        </w:rPr>
        <w:t>cij</w:t>
      </w:r>
      <w:r>
        <w:rPr>
          <w:w w:val="108"/>
        </w:rPr>
        <w:t>a</w:t>
      </w:r>
      <w:proofErr w:type="spellEnd"/>
      <w:r>
        <w:t xml:space="preserve"> </w:t>
      </w:r>
      <w:r>
        <w:rPr>
          <w:spacing w:val="-2"/>
        </w:rPr>
        <w:t xml:space="preserve"> </w:t>
      </w:r>
      <w:proofErr w:type="spellStart"/>
      <w:r>
        <w:rPr>
          <w:spacing w:val="-1"/>
          <w:w w:val="111"/>
        </w:rPr>
        <w:t>pr</w:t>
      </w:r>
      <w:r>
        <w:rPr>
          <w:spacing w:val="-6"/>
          <w:w w:val="111"/>
        </w:rPr>
        <w:t>o</w:t>
      </w:r>
      <w:r>
        <w:rPr>
          <w:spacing w:val="-11"/>
          <w:w w:val="107"/>
        </w:rPr>
        <w:t>v</w:t>
      </w:r>
      <w:r>
        <w:rPr>
          <w:spacing w:val="10"/>
          <w:w w:val="115"/>
        </w:rPr>
        <w:t>a</w:t>
      </w:r>
      <w:r>
        <w:rPr>
          <w:w w:val="113"/>
        </w:rPr>
        <w:t>jd</w:t>
      </w:r>
      <w:r>
        <w:rPr>
          <w:spacing w:val="-1"/>
          <w:w w:val="102"/>
        </w:rPr>
        <w:t>e</w:t>
      </w:r>
      <w:r>
        <w:rPr>
          <w:spacing w:val="-1"/>
          <w:w w:val="109"/>
        </w:rPr>
        <w:t>rski</w:t>
      </w:r>
      <w:r>
        <w:rPr>
          <w:w w:val="109"/>
        </w:rPr>
        <w:t>h</w:t>
      </w:r>
      <w:proofErr w:type="spellEnd"/>
      <w:r>
        <w:t xml:space="preserve"> </w:t>
      </w:r>
      <w:r>
        <w:rPr>
          <w:spacing w:val="-2"/>
        </w:rPr>
        <w:t xml:space="preserve"> </w:t>
      </w:r>
      <w:proofErr w:type="spellStart"/>
      <w:r>
        <w:rPr>
          <w:w w:val="107"/>
        </w:rPr>
        <w:t>ser</w:t>
      </w:r>
      <w:r>
        <w:rPr>
          <w:spacing w:val="-5"/>
          <w:w w:val="107"/>
        </w:rPr>
        <w:t>v</w:t>
      </w:r>
      <w:r>
        <w:rPr>
          <w:w w:val="112"/>
        </w:rPr>
        <w:t>era</w:t>
      </w:r>
      <w:proofErr w:type="spellEnd"/>
      <w:r>
        <w:rPr>
          <w:w w:val="112"/>
        </w:rPr>
        <w:t>,</w:t>
      </w:r>
      <w:r>
        <w:t xml:space="preserve"> </w:t>
      </w:r>
      <w:r>
        <w:rPr>
          <w:spacing w:val="5"/>
        </w:rPr>
        <w:t xml:space="preserve"> </w:t>
      </w:r>
      <w:proofErr w:type="spellStart"/>
      <w:r>
        <w:rPr>
          <w:w w:val="106"/>
        </w:rPr>
        <w:t>s</w:t>
      </w:r>
      <w:r>
        <w:rPr>
          <w:spacing w:val="-5"/>
          <w:w w:val="106"/>
        </w:rPr>
        <w:t>k</w:t>
      </w:r>
      <w:r>
        <w:rPr>
          <w:spacing w:val="-1"/>
          <w:w w:val="106"/>
        </w:rPr>
        <w:t>oro</w:t>
      </w:r>
      <w:proofErr w:type="spellEnd"/>
      <w:r>
        <w:rPr>
          <w:spacing w:val="-1"/>
          <w:w w:val="106"/>
        </w:rPr>
        <w:t xml:space="preserve"> </w:t>
      </w:r>
      <w:proofErr w:type="spellStart"/>
      <w:r>
        <w:rPr>
          <w:w w:val="110"/>
        </w:rPr>
        <w:t>pedeset</w:t>
      </w:r>
      <w:proofErr w:type="spellEnd"/>
      <w:r>
        <w:rPr>
          <w:w w:val="110"/>
        </w:rPr>
        <w:t xml:space="preserve"> </w:t>
      </w:r>
      <w:proofErr w:type="spellStart"/>
      <w:r>
        <w:rPr>
          <w:w w:val="110"/>
        </w:rPr>
        <w:t>kompanija</w:t>
      </w:r>
      <w:proofErr w:type="spellEnd"/>
      <w:r>
        <w:rPr>
          <w:w w:val="110"/>
        </w:rPr>
        <w:t xml:space="preserve"> </w:t>
      </w:r>
      <w:proofErr w:type="spellStart"/>
      <w:r>
        <w:rPr>
          <w:w w:val="110"/>
        </w:rPr>
        <w:t>i</w:t>
      </w:r>
      <w:proofErr w:type="spellEnd"/>
      <w:r>
        <w:rPr>
          <w:w w:val="110"/>
        </w:rPr>
        <w:t xml:space="preserve"> </w:t>
      </w:r>
      <w:proofErr w:type="spellStart"/>
      <w:r>
        <w:rPr>
          <w:w w:val="110"/>
        </w:rPr>
        <w:t>organizacija</w:t>
      </w:r>
      <w:proofErr w:type="spellEnd"/>
      <w:r>
        <w:rPr>
          <w:w w:val="110"/>
        </w:rPr>
        <w:t xml:space="preserve"> </w:t>
      </w:r>
      <w:proofErr w:type="spellStart"/>
      <w:r>
        <w:rPr>
          <w:w w:val="110"/>
        </w:rPr>
        <w:t>koje</w:t>
      </w:r>
      <w:proofErr w:type="spellEnd"/>
      <w:r>
        <w:rPr>
          <w:w w:val="110"/>
        </w:rPr>
        <w:t xml:space="preserve"> </w:t>
      </w:r>
      <w:proofErr w:type="spellStart"/>
      <w:r>
        <w:rPr>
          <w:w w:val="110"/>
        </w:rPr>
        <w:t>smatraju</w:t>
      </w:r>
      <w:proofErr w:type="spellEnd"/>
      <w:r>
        <w:rPr>
          <w:w w:val="110"/>
        </w:rPr>
        <w:t xml:space="preserve"> da </w:t>
      </w:r>
      <w:proofErr w:type="spellStart"/>
      <w:r>
        <w:rPr>
          <w:w w:val="110"/>
        </w:rPr>
        <w:t>administracija</w:t>
      </w:r>
      <w:proofErr w:type="spellEnd"/>
      <w:r>
        <w:rPr>
          <w:w w:val="110"/>
        </w:rPr>
        <w:t xml:space="preserve"> ne bi </w:t>
      </w:r>
      <w:proofErr w:type="spellStart"/>
      <w:r>
        <w:rPr>
          <w:w w:val="110"/>
        </w:rPr>
        <w:t>smela</w:t>
      </w:r>
      <w:proofErr w:type="spellEnd"/>
      <w:r>
        <w:rPr>
          <w:w w:val="110"/>
        </w:rPr>
        <w:t xml:space="preserve"> da </w:t>
      </w:r>
      <w:proofErr w:type="spellStart"/>
      <w:r>
        <w:rPr>
          <w:w w:val="110"/>
        </w:rPr>
        <w:t>dobavlja</w:t>
      </w:r>
      <w:proofErr w:type="spellEnd"/>
      <w:r>
        <w:rPr>
          <w:w w:val="110"/>
        </w:rPr>
        <w:t xml:space="preserve"> </w:t>
      </w:r>
      <w:proofErr w:type="spellStart"/>
      <w:r>
        <w:rPr>
          <w:spacing w:val="-3"/>
          <w:w w:val="110"/>
        </w:rPr>
        <w:t>privatne</w:t>
      </w:r>
      <w:proofErr w:type="spellEnd"/>
      <w:r>
        <w:rPr>
          <w:spacing w:val="-3"/>
          <w:w w:val="110"/>
        </w:rPr>
        <w:t xml:space="preserve"> </w:t>
      </w:r>
      <w:proofErr w:type="spellStart"/>
      <w:r>
        <w:rPr>
          <w:w w:val="110"/>
        </w:rPr>
        <w:t>informacije</w:t>
      </w:r>
      <w:proofErr w:type="spellEnd"/>
      <w:r>
        <w:rPr>
          <w:w w:val="110"/>
        </w:rPr>
        <w:t xml:space="preserve"> </w:t>
      </w:r>
      <w:proofErr w:type="spellStart"/>
      <w:r>
        <w:rPr>
          <w:spacing w:val="-3"/>
          <w:w w:val="110"/>
        </w:rPr>
        <w:t>korisnika</w:t>
      </w:r>
      <w:proofErr w:type="spellEnd"/>
      <w:r>
        <w:rPr>
          <w:spacing w:val="-3"/>
          <w:w w:val="110"/>
        </w:rPr>
        <w:t xml:space="preserve"> </w:t>
      </w:r>
      <w:proofErr w:type="spellStart"/>
      <w:r>
        <w:rPr>
          <w:w w:val="110"/>
        </w:rPr>
        <w:t>sa</w:t>
      </w:r>
      <w:proofErr w:type="spellEnd"/>
      <w:r>
        <w:rPr>
          <w:w w:val="110"/>
        </w:rPr>
        <w:t xml:space="preserve"> </w:t>
      </w:r>
      <w:proofErr w:type="spellStart"/>
      <w:r>
        <w:rPr>
          <w:w w:val="110"/>
        </w:rPr>
        <w:t>klauda</w:t>
      </w:r>
      <w:proofErr w:type="spellEnd"/>
      <w:r>
        <w:rPr>
          <w:w w:val="110"/>
        </w:rPr>
        <w:t xml:space="preserve"> bez </w:t>
      </w:r>
      <w:proofErr w:type="spellStart"/>
      <w:r>
        <w:rPr>
          <w:w w:val="110"/>
        </w:rPr>
        <w:t>sudskog</w:t>
      </w:r>
      <w:proofErr w:type="spellEnd"/>
      <w:r>
        <w:rPr>
          <w:w w:val="110"/>
        </w:rPr>
        <w:t xml:space="preserve"> </w:t>
      </w:r>
      <w:proofErr w:type="spellStart"/>
      <w:r>
        <w:rPr>
          <w:spacing w:val="-1"/>
          <w:w w:val="109"/>
        </w:rPr>
        <w:t>naloga</w:t>
      </w:r>
      <w:proofErr w:type="spellEnd"/>
      <w:r>
        <w:rPr>
          <w:w w:val="109"/>
        </w:rPr>
        <w:t>,</w:t>
      </w:r>
      <w:r>
        <w:rPr>
          <w:spacing w:val="11"/>
        </w:rPr>
        <w:t xml:space="preserve"> </w:t>
      </w:r>
      <w:proofErr w:type="spellStart"/>
      <w:r>
        <w:rPr>
          <w:spacing w:val="-1"/>
          <w:w w:val="114"/>
        </w:rPr>
        <w:t>udr</w:t>
      </w:r>
      <w:r>
        <w:rPr>
          <w:spacing w:val="-6"/>
          <w:w w:val="114"/>
        </w:rPr>
        <w:t>u</w:t>
      </w:r>
      <w:r>
        <w:rPr>
          <w:spacing w:val="-87"/>
          <w:w w:val="153"/>
        </w:rPr>
        <w:t>ˇ</w:t>
      </w:r>
      <w:r>
        <w:rPr>
          <w:spacing w:val="-1"/>
          <w:w w:val="102"/>
        </w:rPr>
        <w:t>zil</w:t>
      </w:r>
      <w:r>
        <w:rPr>
          <w:w w:val="102"/>
        </w:rPr>
        <w:t>o</w:t>
      </w:r>
      <w:proofErr w:type="spellEnd"/>
      <w:r>
        <w:rPr>
          <w:spacing w:val="10"/>
        </w:rPr>
        <w:t xml:space="preserve"> </w:t>
      </w:r>
      <w:r>
        <w:rPr>
          <w:w w:val="103"/>
        </w:rPr>
        <w:t>se</w:t>
      </w:r>
      <w:r>
        <w:rPr>
          <w:spacing w:val="10"/>
        </w:rPr>
        <w:t xml:space="preserve"> </w:t>
      </w:r>
      <w:r>
        <w:rPr>
          <w:w w:val="113"/>
        </w:rPr>
        <w:t>u</w:t>
      </w:r>
      <w:r>
        <w:rPr>
          <w:spacing w:val="10"/>
        </w:rPr>
        <w:t xml:space="preserve"> </w:t>
      </w:r>
      <w:proofErr w:type="spellStart"/>
      <w:r>
        <w:rPr>
          <w:spacing w:val="-1"/>
          <w:w w:val="108"/>
        </w:rPr>
        <w:t>organizacij</w:t>
      </w:r>
      <w:r>
        <w:rPr>
          <w:w w:val="108"/>
        </w:rPr>
        <w:t>u</w:t>
      </w:r>
      <w:proofErr w:type="spellEnd"/>
      <w:r>
        <w:rPr>
          <w:spacing w:val="10"/>
        </w:rPr>
        <w:t xml:space="preserve"> </w:t>
      </w:r>
      <w:r>
        <w:rPr>
          <w:spacing w:val="4"/>
          <w:w w:val="113"/>
        </w:rPr>
        <w:t>p</w:t>
      </w:r>
      <w:r>
        <w:rPr>
          <w:spacing w:val="5"/>
          <w:w w:val="102"/>
        </w:rPr>
        <w:t>o</w:t>
      </w:r>
      <w:r>
        <w:rPr>
          <w:w w:val="113"/>
        </w:rPr>
        <w:t>d</w:t>
      </w:r>
      <w:r>
        <w:rPr>
          <w:spacing w:val="10"/>
        </w:rPr>
        <w:t xml:space="preserve"> </w:t>
      </w:r>
      <w:proofErr w:type="spellStart"/>
      <w:r>
        <w:rPr>
          <w:spacing w:val="-1"/>
          <w:w w:val="108"/>
        </w:rPr>
        <w:t>nazi</w:t>
      </w:r>
      <w:r>
        <w:rPr>
          <w:spacing w:val="-6"/>
          <w:w w:val="108"/>
        </w:rPr>
        <w:t>v</w:t>
      </w:r>
      <w:r>
        <w:rPr>
          <w:spacing w:val="-1"/>
          <w:w w:val="106"/>
        </w:rPr>
        <w:t>o</w:t>
      </w:r>
      <w:r>
        <w:rPr>
          <w:w w:val="106"/>
        </w:rPr>
        <w:t>m</w:t>
      </w:r>
      <w:proofErr w:type="spellEnd"/>
      <w:r>
        <w:rPr>
          <w:spacing w:val="10"/>
        </w:rPr>
        <w:t xml:space="preserve"> </w:t>
      </w:r>
      <w:r>
        <w:rPr>
          <w:spacing w:val="-1"/>
          <w:w w:val="110"/>
        </w:rPr>
        <w:t>Digita</w:t>
      </w:r>
      <w:r>
        <w:rPr>
          <w:w w:val="110"/>
        </w:rPr>
        <w:t>l</w:t>
      </w:r>
      <w:r>
        <w:rPr>
          <w:spacing w:val="10"/>
        </w:rPr>
        <w:t xml:space="preserve"> </w:t>
      </w:r>
      <w:r>
        <w:rPr>
          <w:spacing w:val="-1"/>
          <w:w w:val="108"/>
        </w:rPr>
        <w:t>Du</w:t>
      </w:r>
      <w:r>
        <w:rPr>
          <w:w w:val="108"/>
        </w:rPr>
        <w:t>e</w:t>
      </w:r>
      <w:r>
        <w:rPr>
          <w:spacing w:val="10"/>
        </w:rPr>
        <w:t xml:space="preserve"> </w:t>
      </w:r>
      <w:r>
        <w:rPr>
          <w:w w:val="115"/>
        </w:rPr>
        <w:t>Pr</w:t>
      </w:r>
      <w:r>
        <w:rPr>
          <w:spacing w:val="5"/>
          <w:w w:val="115"/>
        </w:rPr>
        <w:t>o</w:t>
      </w:r>
      <w:r>
        <w:rPr>
          <w:spacing w:val="-1"/>
          <w:w w:val="104"/>
        </w:rPr>
        <w:t>cess</w:t>
      </w:r>
      <w:r>
        <w:rPr>
          <w:w w:val="104"/>
        </w:rPr>
        <w:t>,</w:t>
      </w:r>
      <w:r>
        <w:rPr>
          <w:spacing w:val="11"/>
        </w:rPr>
        <w:t xml:space="preserve"> </w:t>
      </w:r>
      <w:proofErr w:type="spellStart"/>
      <w:r>
        <w:rPr>
          <w:spacing w:val="-11"/>
          <w:w w:val="107"/>
        </w:rPr>
        <w:t>k</w:t>
      </w:r>
      <w:r>
        <w:rPr>
          <w:spacing w:val="-1"/>
          <w:w w:val="111"/>
        </w:rPr>
        <w:t>a</w:t>
      </w:r>
      <w:r>
        <w:rPr>
          <w:spacing w:val="-6"/>
          <w:w w:val="111"/>
        </w:rPr>
        <w:t>k</w:t>
      </w:r>
      <w:r>
        <w:rPr>
          <w:w w:val="102"/>
        </w:rPr>
        <w:t>o</w:t>
      </w:r>
      <w:proofErr w:type="spellEnd"/>
      <w:r>
        <w:rPr>
          <w:w w:val="102"/>
        </w:rPr>
        <w:t xml:space="preserve"> </w:t>
      </w:r>
      <w:r>
        <w:rPr>
          <w:w w:val="110"/>
        </w:rPr>
        <w:t>bi</w:t>
      </w:r>
      <w:r>
        <w:rPr>
          <w:spacing w:val="9"/>
          <w:w w:val="110"/>
        </w:rPr>
        <w:t xml:space="preserve"> </w:t>
      </w:r>
      <w:proofErr w:type="spellStart"/>
      <w:r>
        <w:rPr>
          <w:spacing w:val="-3"/>
          <w:w w:val="110"/>
        </w:rPr>
        <w:t>zahtevali</w:t>
      </w:r>
      <w:proofErr w:type="spellEnd"/>
      <w:r>
        <w:rPr>
          <w:spacing w:val="10"/>
          <w:w w:val="110"/>
        </w:rPr>
        <w:t xml:space="preserve"> </w:t>
      </w:r>
      <w:proofErr w:type="spellStart"/>
      <w:r>
        <w:rPr>
          <w:spacing w:val="2"/>
          <w:w w:val="110"/>
        </w:rPr>
        <w:t>od</w:t>
      </w:r>
      <w:proofErr w:type="spellEnd"/>
      <w:r>
        <w:rPr>
          <w:spacing w:val="10"/>
          <w:w w:val="110"/>
        </w:rPr>
        <w:t xml:space="preserve"> </w:t>
      </w:r>
      <w:proofErr w:type="spellStart"/>
      <w:r>
        <w:rPr>
          <w:w w:val="110"/>
        </w:rPr>
        <w:t>administracije</w:t>
      </w:r>
      <w:proofErr w:type="spellEnd"/>
      <w:r>
        <w:rPr>
          <w:spacing w:val="10"/>
          <w:w w:val="110"/>
        </w:rPr>
        <w:t xml:space="preserve"> </w:t>
      </w:r>
      <w:r>
        <w:rPr>
          <w:w w:val="110"/>
        </w:rPr>
        <w:t>da</w:t>
      </w:r>
      <w:r>
        <w:rPr>
          <w:spacing w:val="9"/>
          <w:w w:val="110"/>
        </w:rPr>
        <w:t xml:space="preserve"> </w:t>
      </w:r>
      <w:proofErr w:type="spellStart"/>
      <w:r>
        <w:rPr>
          <w:w w:val="110"/>
        </w:rPr>
        <w:t>unapredi</w:t>
      </w:r>
      <w:proofErr w:type="spellEnd"/>
      <w:r>
        <w:rPr>
          <w:spacing w:val="10"/>
          <w:w w:val="110"/>
        </w:rPr>
        <w:t xml:space="preserve"> </w:t>
      </w:r>
      <w:proofErr w:type="spellStart"/>
      <w:r>
        <w:rPr>
          <w:w w:val="110"/>
        </w:rPr>
        <w:t>ovaj</w:t>
      </w:r>
      <w:proofErr w:type="spellEnd"/>
      <w:r>
        <w:rPr>
          <w:spacing w:val="10"/>
          <w:w w:val="110"/>
        </w:rPr>
        <w:t xml:space="preserve"> </w:t>
      </w:r>
      <w:proofErr w:type="spellStart"/>
      <w:r>
        <w:rPr>
          <w:w w:val="110"/>
        </w:rPr>
        <w:t>zakon</w:t>
      </w:r>
      <w:proofErr w:type="spellEnd"/>
      <w:r>
        <w:rPr>
          <w:spacing w:val="10"/>
          <w:w w:val="110"/>
        </w:rPr>
        <w:t xml:space="preserve"> </w:t>
      </w:r>
      <w:r>
        <w:rPr>
          <w:w w:val="110"/>
        </w:rPr>
        <w:t>[</w:t>
      </w:r>
      <w:hyperlink w:anchor="_bookmark42" w:history="1">
        <w:r>
          <w:rPr>
            <w:color w:val="00FF00"/>
            <w:w w:val="110"/>
          </w:rPr>
          <w:t>24</w:t>
        </w:r>
      </w:hyperlink>
      <w:r>
        <w:rPr>
          <w:w w:val="110"/>
        </w:rPr>
        <w:t>].</w:t>
      </w:r>
    </w:p>
    <w:p w14:paraId="7ECD0E25" w14:textId="77777777" w:rsidR="0033007A" w:rsidRDefault="0033007A">
      <w:pPr>
        <w:pStyle w:val="BodyText"/>
        <w:spacing w:before="2"/>
        <w:rPr>
          <w:sz w:val="22"/>
        </w:rPr>
      </w:pPr>
    </w:p>
    <w:p w14:paraId="1BA49429" w14:textId="77777777" w:rsidR="0033007A" w:rsidRDefault="000B70A6">
      <w:pPr>
        <w:pStyle w:val="Heading2"/>
        <w:tabs>
          <w:tab w:val="left" w:pos="1926"/>
        </w:tabs>
        <w:spacing w:before="1"/>
        <w:ind w:left="1314" w:firstLine="0"/>
      </w:pPr>
      <w:bookmarkStart w:id="20" w:name="PRISM"/>
      <w:bookmarkStart w:id="21" w:name="_bookmark8"/>
      <w:bookmarkEnd w:id="20"/>
      <w:bookmarkEnd w:id="21"/>
      <w:r>
        <w:t>3.2</w:t>
      </w:r>
      <w:r>
        <w:tab/>
        <w:t>PRISM</w:t>
      </w:r>
    </w:p>
    <w:p w14:paraId="13D49FF8" w14:textId="7D5CAF78" w:rsidR="0033007A" w:rsidRDefault="008F5184">
      <w:pPr>
        <w:pStyle w:val="BodyText"/>
        <w:spacing w:before="114" w:line="254" w:lineRule="auto"/>
        <w:ind w:left="1314" w:right="1351" w:firstLine="276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503304728" behindDoc="1" locked="0" layoutInCell="1" allowOverlap="1" wp14:anchorId="107A7C9C" wp14:editId="1C90E2E2">
                <wp:simplePos x="0" y="0"/>
                <wp:positionH relativeFrom="page">
                  <wp:posOffset>3679190</wp:posOffset>
                </wp:positionH>
                <wp:positionV relativeFrom="paragraph">
                  <wp:posOffset>258445</wp:posOffset>
                </wp:positionV>
                <wp:extent cx="34925" cy="0"/>
                <wp:effectExtent l="12065" t="10795" r="10160" b="8255"/>
                <wp:wrapNone/>
                <wp:docPr id="38" name="Lin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925" cy="0"/>
                        </a:xfrm>
                        <a:prstGeom prst="line">
                          <a:avLst/>
                        </a:prstGeom>
                        <a:noFill/>
                        <a:ln w="490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A8860D" id="Line 38" o:spid="_x0000_s1026" style="position:absolute;z-index:-11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89.7pt,20.35pt" to="292.45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Y5UEQIAACgEAAAOAAAAZHJzL2Uyb0RvYy54bWysU8GO2jAQvVfqP1i+QxLIUo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" strokeweight=".1362mm">
                <w10:wrap anchorx="page"/>
              </v:line>
            </w:pict>
          </mc:Fallback>
        </mc:AlternateContent>
      </w:r>
      <w:r w:rsidR="000B70A6">
        <w:rPr>
          <w:w w:val="110"/>
        </w:rPr>
        <w:t xml:space="preserve"> </w:t>
      </w:r>
      <w:r w:rsidR="000B70A6">
        <w:rPr>
          <w:spacing w:val="-3"/>
          <w:w w:val="110"/>
        </w:rPr>
        <w:t xml:space="preserve">Edvard </w:t>
      </w:r>
      <w:proofErr w:type="spellStart"/>
      <w:r w:rsidR="000B70A6">
        <w:rPr>
          <w:w w:val="110"/>
        </w:rPr>
        <w:t>Snouden</w:t>
      </w:r>
      <w:proofErr w:type="spellEnd"/>
      <w:r w:rsidR="00801F91">
        <w:rPr>
          <w:w w:val="110"/>
        </w:rPr>
        <w:t xml:space="preserve"> je</w:t>
      </w:r>
      <w:r w:rsidR="000B70A6">
        <w:rPr>
          <w:w w:val="110"/>
        </w:rPr>
        <w:t xml:space="preserve"> u </w:t>
      </w:r>
      <w:proofErr w:type="spellStart"/>
      <w:r w:rsidR="000B70A6">
        <w:rPr>
          <w:w w:val="110"/>
        </w:rPr>
        <w:t>junu</w:t>
      </w:r>
      <w:proofErr w:type="spellEnd"/>
      <w:r w:rsidR="000B70A6">
        <w:rPr>
          <w:w w:val="110"/>
        </w:rPr>
        <w:t xml:space="preserve"> 2013. </w:t>
      </w:r>
      <w:proofErr w:type="spellStart"/>
      <w:r w:rsidR="000B70A6">
        <w:rPr>
          <w:w w:val="110"/>
        </w:rPr>
        <w:t>godine</w:t>
      </w:r>
      <w:proofErr w:type="spellEnd"/>
      <w:r w:rsidR="000B70A6">
        <w:rPr>
          <w:w w:val="110"/>
        </w:rPr>
        <w:t xml:space="preserve"> </w:t>
      </w:r>
      <w:proofErr w:type="spellStart"/>
      <w:r w:rsidR="000B70A6">
        <w:rPr>
          <w:w w:val="110"/>
        </w:rPr>
        <w:t>obelodanio</w:t>
      </w:r>
      <w:proofErr w:type="spellEnd"/>
      <w:r w:rsidR="000B70A6">
        <w:rPr>
          <w:w w:val="110"/>
        </w:rPr>
        <w:t xml:space="preserve"> </w:t>
      </w:r>
      <w:proofErr w:type="spellStart"/>
      <w:r w:rsidR="000B70A6">
        <w:rPr>
          <w:w w:val="110"/>
        </w:rPr>
        <w:t>na</w:t>
      </w:r>
      <w:proofErr w:type="spellEnd"/>
      <w:r w:rsidR="000B70A6">
        <w:rPr>
          <w:w w:val="110"/>
        </w:rPr>
        <w:t xml:space="preserve"> </w:t>
      </w:r>
      <w:proofErr w:type="spellStart"/>
      <w:r w:rsidR="000B70A6">
        <w:rPr>
          <w:w w:val="110"/>
        </w:rPr>
        <w:t>hiljade</w:t>
      </w:r>
      <w:proofErr w:type="spellEnd"/>
      <w:r w:rsidR="000B70A6">
        <w:rPr>
          <w:w w:val="110"/>
        </w:rPr>
        <w:t xml:space="preserve"> </w:t>
      </w:r>
      <w:proofErr w:type="spellStart"/>
      <w:r w:rsidR="000B70A6">
        <w:rPr>
          <w:spacing w:val="-1"/>
          <w:w w:val="126"/>
        </w:rPr>
        <w:t>t</w:t>
      </w:r>
      <w:r w:rsidR="000B70A6">
        <w:rPr>
          <w:spacing w:val="10"/>
          <w:w w:val="126"/>
        </w:rPr>
        <w:t>a</w:t>
      </w:r>
      <w:r w:rsidR="000B70A6">
        <w:rPr>
          <w:w w:val="111"/>
        </w:rPr>
        <w:t>jnih</w:t>
      </w:r>
      <w:proofErr w:type="spellEnd"/>
      <w:r w:rsidR="000B70A6">
        <w:rPr>
          <w:spacing w:val="5"/>
        </w:rPr>
        <w:t xml:space="preserve"> </w:t>
      </w:r>
      <w:proofErr w:type="spellStart"/>
      <w:r w:rsidR="000B70A6">
        <w:rPr>
          <w:spacing w:val="-1"/>
          <w:w w:val="112"/>
        </w:rPr>
        <w:t>dokumenat</w:t>
      </w:r>
      <w:r w:rsidR="000B70A6">
        <w:rPr>
          <w:w w:val="112"/>
        </w:rPr>
        <w:t>a</w:t>
      </w:r>
      <w:proofErr w:type="spellEnd"/>
      <w:r w:rsidR="000B70A6">
        <w:rPr>
          <w:spacing w:val="5"/>
        </w:rPr>
        <w:t xml:space="preserve"> </w:t>
      </w:r>
      <w:r w:rsidR="000B70A6">
        <w:rPr>
          <w:w w:val="105"/>
        </w:rPr>
        <w:t>NSA</w:t>
      </w:r>
      <w:r w:rsidR="000B70A6">
        <w:rPr>
          <w:spacing w:val="5"/>
        </w:rPr>
        <w:t xml:space="preserve"> </w:t>
      </w:r>
      <w:proofErr w:type="spellStart"/>
      <w:r w:rsidR="000B70A6">
        <w:rPr>
          <w:w w:val="102"/>
        </w:rPr>
        <w:t>i</w:t>
      </w:r>
      <w:proofErr w:type="spellEnd"/>
      <w:r w:rsidR="000B70A6">
        <w:rPr>
          <w:spacing w:val="5"/>
        </w:rPr>
        <w:t xml:space="preserve"> </w:t>
      </w:r>
      <w:r w:rsidR="000B70A6">
        <w:rPr>
          <w:spacing w:val="-1"/>
          <w:w w:val="113"/>
        </w:rPr>
        <w:t>FBI</w:t>
      </w:r>
      <w:r w:rsidR="00801F91">
        <w:rPr>
          <w:spacing w:val="-1"/>
          <w:w w:val="113"/>
        </w:rPr>
        <w:t xml:space="preserve">, </w:t>
      </w:r>
      <w:proofErr w:type="spellStart"/>
      <w:r w:rsidR="00801F91">
        <w:rPr>
          <w:spacing w:val="-1"/>
          <w:w w:val="113"/>
        </w:rPr>
        <w:t>čime</w:t>
      </w:r>
      <w:proofErr w:type="spellEnd"/>
      <w:r w:rsidR="00801F91">
        <w:rPr>
          <w:spacing w:val="-1"/>
          <w:w w:val="113"/>
        </w:rPr>
        <w:t xml:space="preserve"> je </w:t>
      </w:r>
      <w:proofErr w:type="spellStart"/>
      <w:r w:rsidR="00801F91">
        <w:rPr>
          <w:spacing w:val="-1"/>
          <w:w w:val="113"/>
        </w:rPr>
        <w:t>otvoren</w:t>
      </w:r>
      <w:proofErr w:type="spellEnd"/>
      <w:r w:rsidR="00801F91">
        <w:rPr>
          <w:spacing w:val="-1"/>
          <w:w w:val="113"/>
        </w:rPr>
        <w:t xml:space="preserve"> </w:t>
      </w:r>
      <w:proofErr w:type="spellStart"/>
      <w:r w:rsidR="00801F91">
        <w:rPr>
          <w:spacing w:val="-1"/>
          <w:w w:val="113"/>
        </w:rPr>
        <w:t>jedan</w:t>
      </w:r>
      <w:proofErr w:type="spellEnd"/>
      <w:r w:rsidR="00801F91">
        <w:rPr>
          <w:spacing w:val="-1"/>
          <w:w w:val="113"/>
        </w:rPr>
        <w:t xml:space="preserve"> </w:t>
      </w:r>
      <w:proofErr w:type="spellStart"/>
      <w:r w:rsidR="00801F91">
        <w:rPr>
          <w:spacing w:val="-1"/>
          <w:w w:val="113"/>
        </w:rPr>
        <w:t>od</w:t>
      </w:r>
      <w:proofErr w:type="spellEnd"/>
      <w:r w:rsidR="00801F91">
        <w:rPr>
          <w:spacing w:val="-1"/>
          <w:w w:val="113"/>
        </w:rPr>
        <w:t xml:space="preserve"> </w:t>
      </w:r>
      <w:proofErr w:type="spellStart"/>
      <w:r w:rsidR="00801F91">
        <w:rPr>
          <w:spacing w:val="-1"/>
          <w:w w:val="113"/>
        </w:rPr>
        <w:t>većih</w:t>
      </w:r>
      <w:proofErr w:type="spellEnd"/>
      <w:r w:rsidR="00801F91">
        <w:rPr>
          <w:spacing w:val="-1"/>
          <w:w w:val="113"/>
        </w:rPr>
        <w:t xml:space="preserve"> </w:t>
      </w:r>
      <w:proofErr w:type="spellStart"/>
      <w:r w:rsidR="00801F91">
        <w:rPr>
          <w:spacing w:val="-1"/>
          <w:w w:val="113"/>
        </w:rPr>
        <w:t>slučajeva</w:t>
      </w:r>
      <w:proofErr w:type="spellEnd"/>
      <w:r w:rsidR="00801F91">
        <w:rPr>
          <w:spacing w:val="-1"/>
          <w:w w:val="113"/>
        </w:rPr>
        <w:t xml:space="preserve"> </w:t>
      </w:r>
      <w:proofErr w:type="spellStart"/>
      <w:r w:rsidR="00801F91">
        <w:rPr>
          <w:spacing w:val="-1"/>
          <w:w w:val="113"/>
        </w:rPr>
        <w:t>narušavanja</w:t>
      </w:r>
      <w:proofErr w:type="spellEnd"/>
      <w:r w:rsidR="00801F91">
        <w:rPr>
          <w:spacing w:val="-1"/>
          <w:w w:val="113"/>
        </w:rPr>
        <w:t xml:space="preserve"> </w:t>
      </w:r>
      <w:proofErr w:type="spellStart"/>
      <w:r w:rsidR="00801F91">
        <w:rPr>
          <w:spacing w:val="-1"/>
          <w:w w:val="113"/>
        </w:rPr>
        <w:t>privatnosti</w:t>
      </w:r>
      <w:proofErr w:type="spellEnd"/>
      <w:r w:rsidR="00801F91">
        <w:rPr>
          <w:spacing w:val="-1"/>
          <w:w w:val="113"/>
        </w:rPr>
        <w:t xml:space="preserve"> </w:t>
      </w:r>
      <w:proofErr w:type="spellStart"/>
      <w:r w:rsidR="00801F91">
        <w:rPr>
          <w:spacing w:val="-1"/>
          <w:w w:val="113"/>
        </w:rPr>
        <w:t>podataka</w:t>
      </w:r>
      <w:proofErr w:type="spellEnd"/>
      <w:r w:rsidR="00801F91">
        <w:rPr>
          <w:spacing w:val="-1"/>
          <w:w w:val="113"/>
        </w:rPr>
        <w:t xml:space="preserve">. </w:t>
      </w:r>
      <w:proofErr w:type="spellStart"/>
      <w:r w:rsidR="00801F91">
        <w:rPr>
          <w:w w:val="111"/>
        </w:rPr>
        <w:t>Među</w:t>
      </w:r>
      <w:proofErr w:type="spellEnd"/>
      <w:r w:rsidR="00801F91">
        <w:rPr>
          <w:w w:val="111"/>
        </w:rPr>
        <w:t xml:space="preserve"> </w:t>
      </w:r>
      <w:proofErr w:type="spellStart"/>
      <w:r w:rsidR="00801F91">
        <w:rPr>
          <w:w w:val="111"/>
        </w:rPr>
        <w:t>ovim</w:t>
      </w:r>
      <w:proofErr w:type="spellEnd"/>
      <w:r w:rsidR="00801F91">
        <w:rPr>
          <w:w w:val="111"/>
        </w:rPr>
        <w:t xml:space="preserve"> </w:t>
      </w:r>
      <w:proofErr w:type="spellStart"/>
      <w:r w:rsidR="00801F91">
        <w:rPr>
          <w:w w:val="111"/>
        </w:rPr>
        <w:t>dokumentima</w:t>
      </w:r>
      <w:proofErr w:type="spellEnd"/>
      <w:r w:rsidR="000B70A6">
        <w:rPr>
          <w:spacing w:val="5"/>
        </w:rPr>
        <w:t xml:space="preserve"> </w:t>
      </w:r>
      <w:proofErr w:type="spellStart"/>
      <w:r w:rsidR="000B70A6">
        <w:rPr>
          <w:w w:val="109"/>
        </w:rPr>
        <w:t>su</w:t>
      </w:r>
      <w:proofErr w:type="spellEnd"/>
      <w:r w:rsidR="000B70A6">
        <w:rPr>
          <w:spacing w:val="5"/>
        </w:rPr>
        <w:t xml:space="preserve"> </w:t>
      </w:r>
      <w:r w:rsidR="000B70A6">
        <w:rPr>
          <w:w w:val="103"/>
        </w:rPr>
        <w:t>se</w:t>
      </w:r>
      <w:r w:rsidR="000B70A6">
        <w:rPr>
          <w:spacing w:val="5"/>
        </w:rPr>
        <w:t xml:space="preserve"> </w:t>
      </w:r>
      <w:proofErr w:type="spellStart"/>
      <w:r w:rsidR="000B70A6">
        <w:rPr>
          <w:spacing w:val="-1"/>
          <w:w w:val="114"/>
        </w:rPr>
        <w:t>n</w:t>
      </w:r>
      <w:r w:rsidR="000B70A6">
        <w:rPr>
          <w:spacing w:val="-10"/>
          <w:w w:val="114"/>
        </w:rPr>
        <w:t>a</w:t>
      </w:r>
      <w:r w:rsidR="000B70A6">
        <w:rPr>
          <w:spacing w:val="-83"/>
          <w:w w:val="153"/>
        </w:rPr>
        <w:t>ˇ</w:t>
      </w:r>
      <w:r w:rsidR="000B70A6">
        <w:rPr>
          <w:w w:val="102"/>
        </w:rPr>
        <w:t>sli</w:t>
      </w:r>
      <w:proofErr w:type="spellEnd"/>
      <w:r w:rsidR="000B70A6">
        <w:rPr>
          <w:spacing w:val="5"/>
        </w:rPr>
        <w:t xml:space="preserve"> </w:t>
      </w:r>
      <w:proofErr w:type="spellStart"/>
      <w:r w:rsidR="000B70A6">
        <w:rPr>
          <w:w w:val="102"/>
        </w:rPr>
        <w:t>i</w:t>
      </w:r>
      <w:proofErr w:type="spellEnd"/>
      <w:r w:rsidR="000B70A6">
        <w:rPr>
          <w:spacing w:val="5"/>
        </w:rPr>
        <w:t xml:space="preserve"> </w:t>
      </w:r>
      <w:proofErr w:type="spellStart"/>
      <w:r w:rsidR="000B70A6">
        <w:rPr>
          <w:spacing w:val="-1"/>
          <w:w w:val="109"/>
        </w:rPr>
        <w:t>dokume</w:t>
      </w:r>
      <w:r w:rsidR="000B70A6">
        <w:rPr>
          <w:spacing w:val="-6"/>
          <w:w w:val="109"/>
        </w:rPr>
        <w:t>n</w:t>
      </w:r>
      <w:r w:rsidR="000B70A6">
        <w:rPr>
          <w:spacing w:val="-1"/>
          <w:w w:val="122"/>
        </w:rPr>
        <w:t>t</w:t>
      </w:r>
      <w:r w:rsidR="000B70A6">
        <w:rPr>
          <w:w w:val="122"/>
        </w:rPr>
        <w:t>i</w:t>
      </w:r>
      <w:proofErr w:type="spellEnd"/>
      <w:r w:rsidR="000B70A6">
        <w:rPr>
          <w:spacing w:val="5"/>
        </w:rPr>
        <w:t xml:space="preserve"> </w:t>
      </w:r>
      <w:proofErr w:type="spellStart"/>
      <w:r w:rsidR="000B70A6">
        <w:rPr>
          <w:spacing w:val="-6"/>
          <w:w w:val="107"/>
        </w:rPr>
        <w:t>v</w:t>
      </w:r>
      <w:r w:rsidR="000B70A6">
        <w:rPr>
          <w:w w:val="107"/>
        </w:rPr>
        <w:t>ezani</w:t>
      </w:r>
      <w:proofErr w:type="spellEnd"/>
      <w:r w:rsidR="000B70A6">
        <w:rPr>
          <w:w w:val="107"/>
        </w:rPr>
        <w:t xml:space="preserve"> </w:t>
      </w:r>
      <w:r w:rsidR="000B70A6">
        <w:rPr>
          <w:spacing w:val="-1"/>
          <w:w w:val="108"/>
        </w:rPr>
        <w:t>z</w:t>
      </w:r>
      <w:r w:rsidR="000B70A6">
        <w:rPr>
          <w:w w:val="108"/>
        </w:rPr>
        <w:t>a</w:t>
      </w:r>
      <w:r w:rsidR="000B70A6">
        <w:rPr>
          <w:spacing w:val="7"/>
        </w:rPr>
        <w:t xml:space="preserve"> </w:t>
      </w:r>
      <w:r w:rsidR="000B70A6">
        <w:rPr>
          <w:spacing w:val="-1"/>
          <w:w w:val="110"/>
        </w:rPr>
        <w:t>progra</w:t>
      </w:r>
      <w:r w:rsidR="000B70A6">
        <w:rPr>
          <w:w w:val="110"/>
        </w:rPr>
        <w:t>m</w:t>
      </w:r>
      <w:r w:rsidR="000B70A6">
        <w:rPr>
          <w:spacing w:val="7"/>
        </w:rPr>
        <w:t xml:space="preserve"> </w:t>
      </w:r>
      <w:r w:rsidR="000B70A6">
        <w:rPr>
          <w:w w:val="110"/>
        </w:rPr>
        <w:t>PRISM</w:t>
      </w:r>
      <w:r w:rsidR="000B70A6">
        <w:rPr>
          <w:w w:val="113"/>
        </w:rPr>
        <w:t>,</w:t>
      </w:r>
      <w:r w:rsidR="000B70A6">
        <w:rPr>
          <w:spacing w:val="7"/>
        </w:rPr>
        <w:t xml:space="preserve"> </w:t>
      </w:r>
      <w:proofErr w:type="spellStart"/>
      <w:r w:rsidR="00801F91">
        <w:rPr>
          <w:spacing w:val="7"/>
        </w:rPr>
        <w:t>koji</w:t>
      </w:r>
      <w:proofErr w:type="spellEnd"/>
      <w:r w:rsidR="00801F91">
        <w:rPr>
          <w:spacing w:val="7"/>
        </w:rPr>
        <w:t xml:space="preserve"> </w:t>
      </w:r>
      <w:proofErr w:type="spellStart"/>
      <w:r w:rsidR="00801F91">
        <w:rPr>
          <w:spacing w:val="7"/>
        </w:rPr>
        <w:t>predstvlja</w:t>
      </w:r>
      <w:proofErr w:type="spellEnd"/>
      <w:r w:rsidR="00801F91">
        <w:rPr>
          <w:spacing w:val="7"/>
        </w:rPr>
        <w:t xml:space="preserve"> </w:t>
      </w:r>
      <w:proofErr w:type="spellStart"/>
      <w:r w:rsidR="000B70A6">
        <w:rPr>
          <w:spacing w:val="-1"/>
          <w:w w:val="126"/>
        </w:rPr>
        <w:t>t</w:t>
      </w:r>
      <w:r w:rsidR="000B70A6">
        <w:rPr>
          <w:spacing w:val="10"/>
          <w:w w:val="126"/>
        </w:rPr>
        <w:t>a</w:t>
      </w:r>
      <w:r w:rsidR="000B70A6">
        <w:rPr>
          <w:w w:val="110"/>
        </w:rPr>
        <w:t>jni</w:t>
      </w:r>
      <w:proofErr w:type="spellEnd"/>
      <w:r w:rsidR="000B70A6">
        <w:rPr>
          <w:spacing w:val="7"/>
        </w:rPr>
        <w:t xml:space="preserve"> </w:t>
      </w:r>
      <w:r w:rsidR="000B70A6">
        <w:rPr>
          <w:spacing w:val="-1"/>
          <w:w w:val="110"/>
        </w:rPr>
        <w:t>progra</w:t>
      </w:r>
      <w:r w:rsidR="000B70A6">
        <w:rPr>
          <w:w w:val="110"/>
        </w:rPr>
        <w:t>m</w:t>
      </w:r>
      <w:r w:rsidR="000B70A6">
        <w:rPr>
          <w:spacing w:val="7"/>
        </w:rPr>
        <w:t xml:space="preserve"> </w:t>
      </w:r>
      <w:proofErr w:type="spellStart"/>
      <w:r w:rsidR="000B70A6">
        <w:rPr>
          <w:spacing w:val="-5"/>
          <w:w w:val="107"/>
        </w:rPr>
        <w:t>k</w:t>
      </w:r>
      <w:r w:rsidR="000B70A6">
        <w:rPr>
          <w:spacing w:val="-1"/>
          <w:w w:val="107"/>
        </w:rPr>
        <w:t>or</w:t>
      </w:r>
      <w:r w:rsidR="000B70A6">
        <w:rPr>
          <w:spacing w:val="-10"/>
          <w:w w:val="107"/>
        </w:rPr>
        <w:t>i</w:t>
      </w:r>
      <w:r w:rsidR="000B70A6">
        <w:rPr>
          <w:spacing w:val="-83"/>
          <w:w w:val="153"/>
        </w:rPr>
        <w:t>ˇ</w:t>
      </w:r>
      <w:r w:rsidR="000B70A6">
        <w:rPr>
          <w:spacing w:val="-5"/>
          <w:w w:val="103"/>
        </w:rPr>
        <w:t>s</w:t>
      </w:r>
      <w:r w:rsidR="000B70A6">
        <w:rPr>
          <w:spacing w:val="-88"/>
          <w:w w:val="153"/>
        </w:rPr>
        <w:t>´</w:t>
      </w:r>
      <w:r w:rsidR="000B70A6">
        <w:rPr>
          <w:spacing w:val="-1"/>
          <w:w w:val="106"/>
        </w:rPr>
        <w:t>ce</w:t>
      </w:r>
      <w:r w:rsidR="000B70A6">
        <w:rPr>
          <w:w w:val="106"/>
        </w:rPr>
        <w:t>n</w:t>
      </w:r>
      <w:proofErr w:type="spellEnd"/>
      <w:r w:rsidR="000B70A6">
        <w:rPr>
          <w:spacing w:val="7"/>
        </w:rPr>
        <w:t xml:space="preserve"> </w:t>
      </w:r>
      <w:r w:rsidR="000B70A6">
        <w:rPr>
          <w:spacing w:val="-1"/>
          <w:w w:val="108"/>
        </w:rPr>
        <w:t>z</w:t>
      </w:r>
      <w:r w:rsidR="000B70A6">
        <w:rPr>
          <w:w w:val="108"/>
        </w:rPr>
        <w:t>a</w:t>
      </w:r>
      <w:r w:rsidR="000B70A6">
        <w:rPr>
          <w:spacing w:val="7"/>
        </w:rPr>
        <w:t xml:space="preserve"> </w:t>
      </w:r>
      <w:proofErr w:type="spellStart"/>
      <w:r w:rsidR="000B70A6">
        <w:rPr>
          <w:spacing w:val="-1"/>
          <w:w w:val="110"/>
        </w:rPr>
        <w:t>nadzo</w:t>
      </w:r>
      <w:r w:rsidR="000B70A6">
        <w:rPr>
          <w:w w:val="110"/>
        </w:rPr>
        <w:t>r</w:t>
      </w:r>
      <w:proofErr w:type="spellEnd"/>
      <w:r w:rsidR="000B70A6">
        <w:rPr>
          <w:spacing w:val="7"/>
        </w:rPr>
        <w:t xml:space="preserve"> </w:t>
      </w:r>
      <w:proofErr w:type="spellStart"/>
      <w:r w:rsidR="000B70A6">
        <w:rPr>
          <w:spacing w:val="-1"/>
          <w:w w:val="112"/>
        </w:rPr>
        <w:t>aktivnost</w:t>
      </w:r>
      <w:r w:rsidR="000B70A6">
        <w:rPr>
          <w:w w:val="112"/>
        </w:rPr>
        <w:t>i</w:t>
      </w:r>
      <w:proofErr w:type="spellEnd"/>
      <w:r w:rsidR="000B70A6">
        <w:rPr>
          <w:spacing w:val="7"/>
        </w:rPr>
        <w:t xml:space="preserve"> </w:t>
      </w:r>
      <w:proofErr w:type="spellStart"/>
      <w:r w:rsidR="000B70A6">
        <w:rPr>
          <w:spacing w:val="-1"/>
          <w:w w:val="114"/>
        </w:rPr>
        <w:t>n</w:t>
      </w:r>
      <w:r w:rsidR="000B70A6">
        <w:rPr>
          <w:w w:val="114"/>
        </w:rPr>
        <w:t>a</w:t>
      </w:r>
      <w:proofErr w:type="spellEnd"/>
      <w:r w:rsidR="000B70A6">
        <w:rPr>
          <w:spacing w:val="7"/>
        </w:rPr>
        <w:t xml:space="preserve"> </w:t>
      </w:r>
      <w:proofErr w:type="spellStart"/>
      <w:r w:rsidR="000B70A6">
        <w:rPr>
          <w:w w:val="109"/>
        </w:rPr>
        <w:t>i</w:t>
      </w:r>
      <w:r w:rsidR="000B70A6">
        <w:rPr>
          <w:spacing w:val="-6"/>
          <w:w w:val="109"/>
        </w:rPr>
        <w:t>n</w:t>
      </w:r>
      <w:r w:rsidR="000B70A6">
        <w:rPr>
          <w:spacing w:val="-1"/>
          <w:w w:val="115"/>
        </w:rPr>
        <w:t>ternetu</w:t>
      </w:r>
      <w:proofErr w:type="spellEnd"/>
      <w:r w:rsidR="000B70A6">
        <w:rPr>
          <w:w w:val="115"/>
        </w:rPr>
        <w:t>.</w:t>
      </w:r>
      <w:r w:rsidR="000B70A6">
        <w:t xml:space="preserve"> </w:t>
      </w:r>
      <w:r w:rsidR="000B70A6">
        <w:rPr>
          <w:spacing w:val="3"/>
        </w:rPr>
        <w:t xml:space="preserve"> </w:t>
      </w:r>
      <w:r w:rsidR="000B70A6">
        <w:rPr>
          <w:w w:val="115"/>
        </w:rPr>
        <w:t>Pr</w:t>
      </w:r>
      <w:r w:rsidR="000B70A6">
        <w:rPr>
          <w:spacing w:val="-1"/>
          <w:w w:val="115"/>
        </w:rPr>
        <w:t>o</w:t>
      </w:r>
      <w:r w:rsidR="000B70A6">
        <w:rPr>
          <w:spacing w:val="-1"/>
          <w:w w:val="110"/>
        </w:rPr>
        <w:t>gra</w:t>
      </w:r>
      <w:r w:rsidR="000B70A6">
        <w:rPr>
          <w:w w:val="110"/>
        </w:rPr>
        <w:t>m</w:t>
      </w:r>
      <w:r w:rsidR="000B70A6">
        <w:rPr>
          <w:spacing w:val="20"/>
        </w:rPr>
        <w:t xml:space="preserve"> </w:t>
      </w:r>
      <w:r w:rsidR="000B70A6">
        <w:rPr>
          <w:spacing w:val="-1"/>
          <w:w w:val="112"/>
        </w:rPr>
        <w:t>j</w:t>
      </w:r>
      <w:r w:rsidR="000B70A6">
        <w:rPr>
          <w:w w:val="102"/>
        </w:rPr>
        <w:t>e</w:t>
      </w:r>
      <w:r w:rsidR="000B70A6">
        <w:rPr>
          <w:spacing w:val="20"/>
        </w:rPr>
        <w:t xml:space="preserve"> </w:t>
      </w:r>
      <w:proofErr w:type="spellStart"/>
      <w:r w:rsidR="000B70A6">
        <w:rPr>
          <w:spacing w:val="-1"/>
          <w:w w:val="108"/>
        </w:rPr>
        <w:t>za</w:t>
      </w:r>
      <w:r w:rsidR="000B70A6">
        <w:rPr>
          <w:spacing w:val="5"/>
          <w:w w:val="113"/>
        </w:rPr>
        <w:t>p</w:t>
      </w:r>
      <w:r w:rsidR="000B70A6">
        <w:rPr>
          <w:spacing w:val="-6"/>
          <w:w w:val="102"/>
        </w:rPr>
        <w:t>o</w:t>
      </w:r>
      <w:r w:rsidR="000B70A6">
        <w:rPr>
          <w:spacing w:val="-87"/>
          <w:w w:val="153"/>
        </w:rPr>
        <w:t>ˇ</w:t>
      </w:r>
      <w:r w:rsidR="000B70A6">
        <w:rPr>
          <w:spacing w:val="-1"/>
          <w:w w:val="112"/>
        </w:rPr>
        <w:t>ce</w:t>
      </w:r>
      <w:r w:rsidR="000B70A6">
        <w:rPr>
          <w:w w:val="112"/>
        </w:rPr>
        <w:t>t</w:t>
      </w:r>
      <w:proofErr w:type="spellEnd"/>
      <w:r w:rsidR="000B70A6">
        <w:rPr>
          <w:spacing w:val="20"/>
        </w:rPr>
        <w:t xml:space="preserve"> </w:t>
      </w:r>
      <w:r w:rsidR="000B70A6">
        <w:rPr>
          <w:spacing w:val="-1"/>
          <w:w w:val="103"/>
        </w:rPr>
        <w:t>2007</w:t>
      </w:r>
      <w:r w:rsidR="000B70A6">
        <w:rPr>
          <w:w w:val="103"/>
        </w:rPr>
        <w:t>.</w:t>
      </w:r>
      <w:r w:rsidR="000B70A6">
        <w:t xml:space="preserve"> </w:t>
      </w:r>
      <w:r w:rsidR="000B70A6">
        <w:rPr>
          <w:spacing w:val="3"/>
        </w:rPr>
        <w:t xml:space="preserve"> </w:t>
      </w:r>
      <w:proofErr w:type="spellStart"/>
      <w:r w:rsidR="000B70A6">
        <w:rPr>
          <w:spacing w:val="-1"/>
          <w:w w:val="102"/>
        </w:rPr>
        <w:t>g</w:t>
      </w:r>
      <w:r w:rsidR="000B70A6">
        <w:rPr>
          <w:spacing w:val="4"/>
          <w:w w:val="102"/>
        </w:rPr>
        <w:t>o</w:t>
      </w:r>
      <w:r w:rsidR="000B70A6">
        <w:rPr>
          <w:spacing w:val="-1"/>
          <w:w w:val="109"/>
        </w:rPr>
        <w:t>din</w:t>
      </w:r>
      <w:r w:rsidR="000B70A6">
        <w:rPr>
          <w:w w:val="109"/>
        </w:rPr>
        <w:t>e</w:t>
      </w:r>
      <w:proofErr w:type="spellEnd"/>
      <w:r w:rsidR="000B70A6">
        <w:rPr>
          <w:spacing w:val="20"/>
        </w:rPr>
        <w:t xml:space="preserve"> </w:t>
      </w:r>
      <w:proofErr w:type="spellStart"/>
      <w:r w:rsidR="000B70A6">
        <w:rPr>
          <w:w w:val="102"/>
        </w:rPr>
        <w:t>i</w:t>
      </w:r>
      <w:proofErr w:type="spellEnd"/>
      <w:r w:rsidR="000B70A6">
        <w:rPr>
          <w:spacing w:val="20"/>
        </w:rPr>
        <w:t xml:space="preserve"> </w:t>
      </w:r>
      <w:r w:rsidR="000B70A6">
        <w:rPr>
          <w:w w:val="113"/>
        </w:rPr>
        <w:t>u</w:t>
      </w:r>
      <w:r w:rsidR="000B70A6">
        <w:rPr>
          <w:spacing w:val="20"/>
        </w:rPr>
        <w:t xml:space="preserve"> </w:t>
      </w:r>
      <w:proofErr w:type="spellStart"/>
      <w:r w:rsidR="000B70A6">
        <w:rPr>
          <w:spacing w:val="-1"/>
          <w:w w:val="112"/>
        </w:rPr>
        <w:t>naredni</w:t>
      </w:r>
      <w:r w:rsidR="000B70A6">
        <w:rPr>
          <w:w w:val="112"/>
        </w:rPr>
        <w:t>h</w:t>
      </w:r>
      <w:proofErr w:type="spellEnd"/>
      <w:r w:rsidR="000B70A6">
        <w:rPr>
          <w:spacing w:val="20"/>
        </w:rPr>
        <w:t xml:space="preserve"> </w:t>
      </w:r>
      <w:proofErr w:type="spellStart"/>
      <w:r w:rsidR="000B70A6">
        <w:rPr>
          <w:spacing w:val="-1"/>
          <w:w w:val="108"/>
        </w:rPr>
        <w:t>ne</w:t>
      </w:r>
      <w:r w:rsidR="000B70A6">
        <w:rPr>
          <w:spacing w:val="-6"/>
          <w:w w:val="108"/>
        </w:rPr>
        <w:t>k</w:t>
      </w:r>
      <w:r w:rsidR="000B70A6">
        <w:rPr>
          <w:spacing w:val="-1"/>
          <w:w w:val="104"/>
        </w:rPr>
        <w:t>oli</w:t>
      </w:r>
      <w:r w:rsidR="000B70A6">
        <w:rPr>
          <w:spacing w:val="-6"/>
          <w:w w:val="104"/>
        </w:rPr>
        <w:t>k</w:t>
      </w:r>
      <w:r w:rsidR="000B70A6">
        <w:rPr>
          <w:w w:val="102"/>
        </w:rPr>
        <w:t>o</w:t>
      </w:r>
      <w:proofErr w:type="spellEnd"/>
      <w:r w:rsidR="000B70A6">
        <w:rPr>
          <w:spacing w:val="20"/>
        </w:rPr>
        <w:t xml:space="preserve"> </w:t>
      </w:r>
      <w:proofErr w:type="spellStart"/>
      <w:r w:rsidR="000B70A6">
        <w:rPr>
          <w:spacing w:val="-1"/>
          <w:w w:val="102"/>
        </w:rPr>
        <w:t>g</w:t>
      </w:r>
      <w:r w:rsidR="000B70A6">
        <w:rPr>
          <w:spacing w:val="4"/>
          <w:w w:val="102"/>
        </w:rPr>
        <w:t>o</w:t>
      </w:r>
      <w:r w:rsidR="000B70A6">
        <w:rPr>
          <w:spacing w:val="-1"/>
          <w:w w:val="112"/>
        </w:rPr>
        <w:t>din</w:t>
      </w:r>
      <w:r w:rsidR="000B70A6">
        <w:rPr>
          <w:w w:val="112"/>
        </w:rPr>
        <w:t>a</w:t>
      </w:r>
      <w:proofErr w:type="spellEnd"/>
      <w:r w:rsidR="000B70A6">
        <w:rPr>
          <w:spacing w:val="20"/>
        </w:rPr>
        <w:t xml:space="preserve"> </w:t>
      </w:r>
      <w:proofErr w:type="spellStart"/>
      <w:r w:rsidR="000B70A6">
        <w:rPr>
          <w:w w:val="106"/>
        </w:rPr>
        <w:t>s</w:t>
      </w:r>
      <w:r w:rsidR="000B70A6">
        <w:rPr>
          <w:spacing w:val="-6"/>
          <w:w w:val="106"/>
        </w:rPr>
        <w:t>v</w:t>
      </w:r>
      <w:r w:rsidR="000B70A6">
        <w:rPr>
          <w:w w:val="102"/>
        </w:rPr>
        <w:t>e</w:t>
      </w:r>
      <w:proofErr w:type="spellEnd"/>
      <w:r w:rsidR="000B70A6">
        <w:rPr>
          <w:w w:val="102"/>
        </w:rPr>
        <w:t xml:space="preserve"> </w:t>
      </w:r>
      <w:proofErr w:type="spellStart"/>
      <w:r w:rsidR="000B70A6">
        <w:rPr>
          <w:w w:val="110"/>
        </w:rPr>
        <w:t>velike</w:t>
      </w:r>
      <w:proofErr w:type="spellEnd"/>
      <w:r w:rsidR="000B70A6">
        <w:rPr>
          <w:w w:val="110"/>
        </w:rPr>
        <w:t xml:space="preserve"> </w:t>
      </w:r>
      <w:proofErr w:type="spellStart"/>
      <w:r w:rsidR="000B70A6">
        <w:rPr>
          <w:w w:val="110"/>
        </w:rPr>
        <w:t>kompanije</w:t>
      </w:r>
      <w:proofErr w:type="spellEnd"/>
      <w:r w:rsidR="000B70A6">
        <w:rPr>
          <w:w w:val="110"/>
        </w:rPr>
        <w:t xml:space="preserve"> </w:t>
      </w:r>
      <w:proofErr w:type="spellStart"/>
      <w:r w:rsidR="000B70A6">
        <w:rPr>
          <w:w w:val="110"/>
        </w:rPr>
        <w:t>su</w:t>
      </w:r>
      <w:proofErr w:type="spellEnd"/>
      <w:r w:rsidR="000B70A6">
        <w:rPr>
          <w:w w:val="110"/>
        </w:rPr>
        <w:t xml:space="preserve"> dale </w:t>
      </w:r>
      <w:proofErr w:type="spellStart"/>
      <w:r w:rsidR="000B70A6">
        <w:rPr>
          <w:w w:val="110"/>
        </w:rPr>
        <w:t>saglasnost</w:t>
      </w:r>
      <w:proofErr w:type="spellEnd"/>
      <w:r w:rsidR="000B70A6">
        <w:rPr>
          <w:w w:val="110"/>
        </w:rPr>
        <w:t xml:space="preserve"> za </w:t>
      </w:r>
      <w:proofErr w:type="spellStart"/>
      <w:r w:rsidR="000B70A6">
        <w:rPr>
          <w:w w:val="110"/>
        </w:rPr>
        <w:t>nadzor</w:t>
      </w:r>
      <w:proofErr w:type="spellEnd"/>
      <w:r w:rsidR="000B70A6">
        <w:rPr>
          <w:w w:val="110"/>
        </w:rPr>
        <w:t xml:space="preserve"> </w:t>
      </w:r>
      <w:proofErr w:type="spellStart"/>
      <w:r w:rsidR="000B70A6">
        <w:rPr>
          <w:w w:val="110"/>
        </w:rPr>
        <w:t>njihovih</w:t>
      </w:r>
      <w:proofErr w:type="spellEnd"/>
      <w:r w:rsidR="000B70A6">
        <w:rPr>
          <w:w w:val="110"/>
        </w:rPr>
        <w:t xml:space="preserve"> </w:t>
      </w:r>
      <w:proofErr w:type="spellStart"/>
      <w:r w:rsidR="000B70A6">
        <w:rPr>
          <w:w w:val="110"/>
        </w:rPr>
        <w:t>servera</w:t>
      </w:r>
      <w:proofErr w:type="spellEnd"/>
      <w:r w:rsidR="000B70A6">
        <w:rPr>
          <w:w w:val="110"/>
        </w:rPr>
        <w:t xml:space="preserve">: </w:t>
      </w:r>
      <w:proofErr w:type="spellStart"/>
      <w:r w:rsidR="000B70A6">
        <w:rPr>
          <w:w w:val="110"/>
        </w:rPr>
        <w:t>Majkro</w:t>
      </w:r>
      <w:proofErr w:type="spellEnd"/>
      <w:r w:rsidR="000B70A6">
        <w:rPr>
          <w:w w:val="110"/>
        </w:rPr>
        <w:t xml:space="preserve">- soft 2007., </w:t>
      </w:r>
      <w:proofErr w:type="spellStart"/>
      <w:r w:rsidR="000B70A6">
        <w:rPr>
          <w:w w:val="110"/>
        </w:rPr>
        <w:t>Jahu</w:t>
      </w:r>
      <w:proofErr w:type="spellEnd"/>
      <w:r w:rsidR="000B70A6">
        <w:rPr>
          <w:w w:val="110"/>
        </w:rPr>
        <w:t xml:space="preserve"> 2008., </w:t>
      </w:r>
      <w:proofErr w:type="spellStart"/>
      <w:r w:rsidR="000B70A6">
        <w:rPr>
          <w:w w:val="110"/>
        </w:rPr>
        <w:t>Gugl</w:t>
      </w:r>
      <w:proofErr w:type="spellEnd"/>
      <w:r w:rsidR="000B70A6">
        <w:rPr>
          <w:w w:val="110"/>
        </w:rPr>
        <w:t xml:space="preserve">, </w:t>
      </w:r>
      <w:proofErr w:type="spellStart"/>
      <w:r w:rsidR="000B70A6">
        <w:rPr>
          <w:spacing w:val="-3"/>
          <w:w w:val="110"/>
        </w:rPr>
        <w:t>Fejsbuk</w:t>
      </w:r>
      <w:proofErr w:type="spellEnd"/>
      <w:r w:rsidR="000B70A6">
        <w:rPr>
          <w:spacing w:val="-3"/>
          <w:w w:val="110"/>
        </w:rPr>
        <w:t xml:space="preserve"> </w:t>
      </w:r>
      <w:proofErr w:type="spellStart"/>
      <w:r w:rsidR="000B70A6">
        <w:rPr>
          <w:w w:val="110"/>
        </w:rPr>
        <w:t>i</w:t>
      </w:r>
      <w:proofErr w:type="spellEnd"/>
      <w:r w:rsidR="000B70A6">
        <w:rPr>
          <w:w w:val="110"/>
        </w:rPr>
        <w:t xml:space="preserve"> </w:t>
      </w:r>
      <w:proofErr w:type="spellStart"/>
      <w:r w:rsidR="000B70A6">
        <w:rPr>
          <w:spacing w:val="-4"/>
          <w:w w:val="110"/>
        </w:rPr>
        <w:t>PalTalk</w:t>
      </w:r>
      <w:proofErr w:type="spellEnd"/>
      <w:r w:rsidR="000B70A6">
        <w:rPr>
          <w:spacing w:val="-4"/>
          <w:w w:val="110"/>
        </w:rPr>
        <w:t xml:space="preserve"> </w:t>
      </w:r>
      <w:r w:rsidR="000B70A6">
        <w:rPr>
          <w:w w:val="110"/>
        </w:rPr>
        <w:t xml:space="preserve">2009., </w:t>
      </w:r>
      <w:proofErr w:type="spellStart"/>
      <w:r w:rsidR="000B70A6">
        <w:rPr>
          <w:w w:val="110"/>
        </w:rPr>
        <w:t>Jutjub</w:t>
      </w:r>
      <w:proofErr w:type="spellEnd"/>
      <w:r w:rsidR="000B70A6">
        <w:rPr>
          <w:w w:val="110"/>
        </w:rPr>
        <w:t xml:space="preserve"> 2010., </w:t>
      </w:r>
      <w:proofErr w:type="spellStart"/>
      <w:r w:rsidR="000B70A6">
        <w:rPr>
          <w:w w:val="110"/>
        </w:rPr>
        <w:t>Skajp</w:t>
      </w:r>
      <w:proofErr w:type="spellEnd"/>
      <w:r w:rsidR="000B70A6">
        <w:rPr>
          <w:w w:val="110"/>
        </w:rPr>
        <w:t xml:space="preserve"> </w:t>
      </w:r>
      <w:proofErr w:type="spellStart"/>
      <w:r w:rsidR="000B70A6">
        <w:rPr>
          <w:w w:val="110"/>
        </w:rPr>
        <w:t>i</w:t>
      </w:r>
      <w:proofErr w:type="spellEnd"/>
      <w:r w:rsidR="000B70A6">
        <w:rPr>
          <w:w w:val="110"/>
        </w:rPr>
        <w:t xml:space="preserve"> AOL 2011. </w:t>
      </w:r>
      <w:proofErr w:type="spellStart"/>
      <w:r w:rsidR="000B70A6">
        <w:rPr>
          <w:w w:val="110"/>
        </w:rPr>
        <w:t>i</w:t>
      </w:r>
      <w:proofErr w:type="spellEnd"/>
      <w:r w:rsidR="000B70A6">
        <w:rPr>
          <w:w w:val="110"/>
        </w:rPr>
        <w:t xml:space="preserve"> </w:t>
      </w:r>
      <w:proofErr w:type="spellStart"/>
      <w:r w:rsidR="000B70A6">
        <w:rPr>
          <w:w w:val="110"/>
        </w:rPr>
        <w:t>Epl</w:t>
      </w:r>
      <w:proofErr w:type="spellEnd"/>
      <w:r w:rsidR="000B70A6">
        <w:rPr>
          <w:w w:val="110"/>
        </w:rPr>
        <w:t xml:space="preserve"> 2012. </w:t>
      </w:r>
      <w:proofErr w:type="spellStart"/>
      <w:r w:rsidR="000B70A6">
        <w:rPr>
          <w:w w:val="110"/>
        </w:rPr>
        <w:t>godin</w:t>
      </w:r>
      <w:r w:rsidR="000E54E7">
        <w:rPr>
          <w:w w:val="110"/>
        </w:rPr>
        <w:t>e</w:t>
      </w:r>
      <w:proofErr w:type="spellEnd"/>
      <w:r w:rsidR="000E54E7" w:rsidDel="000E54E7">
        <w:rPr>
          <w:w w:val="110"/>
        </w:rPr>
        <w:t xml:space="preserve"> </w:t>
      </w:r>
      <w:r w:rsidR="000B70A6">
        <w:rPr>
          <w:w w:val="110"/>
        </w:rPr>
        <w:t>[</w:t>
      </w:r>
      <w:hyperlink w:anchor="_bookmark28" w:history="1">
        <w:r w:rsidR="000B70A6">
          <w:rPr>
            <w:color w:val="00FF00"/>
            <w:w w:val="110"/>
          </w:rPr>
          <w:t>10</w:t>
        </w:r>
      </w:hyperlink>
      <w:r w:rsidR="000B70A6">
        <w:rPr>
          <w:w w:val="110"/>
        </w:rPr>
        <w:t>].</w:t>
      </w:r>
    </w:p>
    <w:p w14:paraId="5F09B3F9" w14:textId="4634D5A5" w:rsidR="0033007A" w:rsidRDefault="008F5184">
      <w:pPr>
        <w:pStyle w:val="BodyText"/>
        <w:spacing w:line="254" w:lineRule="auto"/>
        <w:ind w:left="1309" w:right="1350" w:firstLine="281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503304752" behindDoc="1" locked="0" layoutInCell="1" allowOverlap="1" wp14:anchorId="460B191B" wp14:editId="521D3987">
                <wp:simplePos x="0" y="0"/>
                <wp:positionH relativeFrom="page">
                  <wp:posOffset>4470400</wp:posOffset>
                </wp:positionH>
                <wp:positionV relativeFrom="paragraph">
                  <wp:posOffset>186055</wp:posOffset>
                </wp:positionV>
                <wp:extent cx="35560" cy="0"/>
                <wp:effectExtent l="12700" t="5715" r="8890" b="13335"/>
                <wp:wrapNone/>
                <wp:docPr id="37" name="Lin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5560" cy="0"/>
                        </a:xfrm>
                        <a:prstGeom prst="line">
                          <a:avLst/>
                        </a:prstGeom>
                        <a:noFill/>
                        <a:ln w="490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C0337D1" id="Line 37" o:spid="_x0000_s1026" style="position:absolute;z-index:-11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52pt,14.65pt" to="354.8pt,1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PPGEgIAACg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" strokeweight=".1362mm">
                <w10:wrap anchorx="page"/>
              </v:line>
            </w:pict>
          </mc:Fallback>
        </mc:AlternateContent>
      </w:r>
      <w:proofErr w:type="spellStart"/>
      <w:proofErr w:type="gramStart"/>
      <w:r w:rsidR="000B70A6">
        <w:rPr>
          <w:w w:val="114"/>
        </w:rPr>
        <w:t>Prema</w:t>
      </w:r>
      <w:proofErr w:type="spellEnd"/>
      <w:r w:rsidR="000B70A6">
        <w:t xml:space="preserve"> </w:t>
      </w:r>
      <w:r w:rsidR="000B70A6">
        <w:rPr>
          <w:spacing w:val="-4"/>
        </w:rPr>
        <w:t xml:space="preserve"> </w:t>
      </w:r>
      <w:r w:rsidR="000B70A6">
        <w:rPr>
          <w:spacing w:val="-1"/>
          <w:w w:val="109"/>
        </w:rPr>
        <w:t>FIS</w:t>
      </w:r>
      <w:r w:rsidR="000B70A6">
        <w:rPr>
          <w:w w:val="109"/>
        </w:rPr>
        <w:t>A</w:t>
      </w:r>
      <w:proofErr w:type="gramEnd"/>
      <w:r w:rsidR="000B70A6">
        <w:t xml:space="preserve"> </w:t>
      </w:r>
      <w:r w:rsidR="000B70A6">
        <w:rPr>
          <w:spacing w:val="-4"/>
        </w:rPr>
        <w:t xml:space="preserve"> </w:t>
      </w:r>
      <w:proofErr w:type="spellStart"/>
      <w:r w:rsidR="000B70A6">
        <w:rPr>
          <w:spacing w:val="-1"/>
          <w:w w:val="108"/>
        </w:rPr>
        <w:t>za</w:t>
      </w:r>
      <w:r w:rsidR="000B70A6">
        <w:rPr>
          <w:spacing w:val="-6"/>
          <w:w w:val="108"/>
        </w:rPr>
        <w:t>k</w:t>
      </w:r>
      <w:r w:rsidR="000B70A6">
        <w:rPr>
          <w:spacing w:val="-1"/>
          <w:w w:val="108"/>
        </w:rPr>
        <w:t>o</w:t>
      </w:r>
      <w:r w:rsidR="000B70A6">
        <w:rPr>
          <w:spacing w:val="-6"/>
          <w:w w:val="108"/>
        </w:rPr>
        <w:t>n</w:t>
      </w:r>
      <w:r w:rsidR="000B70A6">
        <w:rPr>
          <w:spacing w:val="-1"/>
          <w:w w:val="113"/>
        </w:rPr>
        <w:t>u</w:t>
      </w:r>
      <w:proofErr w:type="spellEnd"/>
      <w:r w:rsidR="000B70A6">
        <w:rPr>
          <w:w w:val="113"/>
        </w:rPr>
        <w:t>,</w:t>
      </w:r>
      <w:r w:rsidR="000B70A6">
        <w:t xml:space="preserve"> </w:t>
      </w:r>
      <w:r w:rsidR="000B70A6">
        <w:rPr>
          <w:spacing w:val="3"/>
        </w:rPr>
        <w:t xml:space="preserve"> </w:t>
      </w:r>
      <w:r w:rsidR="000B70A6">
        <w:rPr>
          <w:w w:val="105"/>
        </w:rPr>
        <w:t>NSA</w:t>
      </w:r>
      <w:r w:rsidR="000B70A6">
        <w:t xml:space="preserve"> </w:t>
      </w:r>
      <w:r w:rsidR="000B70A6">
        <w:rPr>
          <w:spacing w:val="-4"/>
        </w:rPr>
        <w:t xml:space="preserve"> </w:t>
      </w:r>
      <w:r w:rsidR="000B70A6">
        <w:rPr>
          <w:w w:val="106"/>
        </w:rPr>
        <w:t>je</w:t>
      </w:r>
      <w:r w:rsidR="000B70A6">
        <w:t xml:space="preserve"> </w:t>
      </w:r>
      <w:r w:rsidR="000B70A6">
        <w:rPr>
          <w:spacing w:val="-4"/>
        </w:rPr>
        <w:t xml:space="preserve"> </w:t>
      </w:r>
      <w:proofErr w:type="spellStart"/>
      <w:r w:rsidR="000B70A6">
        <w:rPr>
          <w:w w:val="110"/>
        </w:rPr>
        <w:t>imala</w:t>
      </w:r>
      <w:proofErr w:type="spellEnd"/>
      <w:r w:rsidR="000B70A6">
        <w:t xml:space="preserve"> </w:t>
      </w:r>
      <w:r w:rsidR="000B70A6">
        <w:rPr>
          <w:spacing w:val="-4"/>
        </w:rPr>
        <w:t xml:space="preserve"> </w:t>
      </w:r>
      <w:proofErr w:type="spellStart"/>
      <w:r w:rsidR="000B70A6">
        <w:rPr>
          <w:spacing w:val="-1"/>
          <w:w w:val="116"/>
        </w:rPr>
        <w:t>pr</w:t>
      </w:r>
      <w:r w:rsidR="000B70A6">
        <w:rPr>
          <w:spacing w:val="-6"/>
          <w:w w:val="116"/>
        </w:rPr>
        <w:t>a</w:t>
      </w:r>
      <w:r w:rsidR="000B70A6">
        <w:rPr>
          <w:spacing w:val="-5"/>
          <w:w w:val="107"/>
        </w:rPr>
        <w:t>v</w:t>
      </w:r>
      <w:r w:rsidR="000B70A6">
        <w:rPr>
          <w:w w:val="102"/>
        </w:rPr>
        <w:t>o</w:t>
      </w:r>
      <w:proofErr w:type="spellEnd"/>
      <w:r w:rsidR="000B70A6">
        <w:t xml:space="preserve"> </w:t>
      </w:r>
      <w:r w:rsidR="000B70A6">
        <w:rPr>
          <w:spacing w:val="-4"/>
        </w:rPr>
        <w:t xml:space="preserve"> </w:t>
      </w:r>
      <w:r w:rsidR="000B70A6">
        <w:rPr>
          <w:spacing w:val="-1"/>
          <w:w w:val="114"/>
        </w:rPr>
        <w:t>d</w:t>
      </w:r>
      <w:r w:rsidR="000B70A6">
        <w:rPr>
          <w:w w:val="114"/>
        </w:rPr>
        <w:t>a</w:t>
      </w:r>
      <w:r w:rsidR="000B70A6">
        <w:t xml:space="preserve"> </w:t>
      </w:r>
      <w:r w:rsidR="000B70A6">
        <w:rPr>
          <w:spacing w:val="-4"/>
        </w:rPr>
        <w:t xml:space="preserve"> </w:t>
      </w:r>
      <w:proofErr w:type="spellStart"/>
      <w:r w:rsidR="000B70A6">
        <w:rPr>
          <w:w w:val="113"/>
        </w:rPr>
        <w:t>u</w:t>
      </w:r>
      <w:r w:rsidR="000B70A6">
        <w:rPr>
          <w:w w:val="102"/>
        </w:rPr>
        <w:t>z</w:t>
      </w:r>
      <w:proofErr w:type="spellEnd"/>
      <w:r w:rsidR="000B70A6">
        <w:t xml:space="preserve"> </w:t>
      </w:r>
      <w:r w:rsidR="000B70A6">
        <w:rPr>
          <w:spacing w:val="-4"/>
        </w:rPr>
        <w:t xml:space="preserve"> </w:t>
      </w:r>
      <w:proofErr w:type="spellStart"/>
      <w:r w:rsidR="000B70A6">
        <w:rPr>
          <w:w w:val="109"/>
        </w:rPr>
        <w:t>su</w:t>
      </w:r>
      <w:r w:rsidR="000B70A6">
        <w:rPr>
          <w:spacing w:val="-1"/>
          <w:w w:val="107"/>
        </w:rPr>
        <w:t>dsk</w:t>
      </w:r>
      <w:r w:rsidR="000B70A6">
        <w:rPr>
          <w:w w:val="107"/>
        </w:rPr>
        <w:t>i</w:t>
      </w:r>
      <w:proofErr w:type="spellEnd"/>
      <w:r w:rsidR="000B70A6">
        <w:t xml:space="preserve"> </w:t>
      </w:r>
      <w:r w:rsidR="000B70A6">
        <w:rPr>
          <w:spacing w:val="-4"/>
        </w:rPr>
        <w:t xml:space="preserve"> </w:t>
      </w:r>
      <w:proofErr w:type="spellStart"/>
      <w:r w:rsidR="000B70A6">
        <w:rPr>
          <w:spacing w:val="-1"/>
          <w:w w:val="107"/>
        </w:rPr>
        <w:t>nalo</w:t>
      </w:r>
      <w:r w:rsidR="000B70A6">
        <w:rPr>
          <w:w w:val="107"/>
        </w:rPr>
        <w:t>g</w:t>
      </w:r>
      <w:proofErr w:type="spellEnd"/>
      <w:r w:rsidR="000B70A6">
        <w:t xml:space="preserve"> </w:t>
      </w:r>
      <w:r w:rsidR="000B70A6">
        <w:rPr>
          <w:spacing w:val="-4"/>
        </w:rPr>
        <w:t xml:space="preserve"> </w:t>
      </w:r>
      <w:proofErr w:type="spellStart"/>
      <w:r w:rsidR="000B70A6">
        <w:rPr>
          <w:spacing w:val="-1"/>
          <w:w w:val="124"/>
        </w:rPr>
        <w:t>tr</w:t>
      </w:r>
      <w:r w:rsidR="000B70A6">
        <w:rPr>
          <w:spacing w:val="-6"/>
          <w:w w:val="124"/>
        </w:rPr>
        <w:t>a</w:t>
      </w:r>
      <w:r w:rsidR="000B70A6">
        <w:rPr>
          <w:spacing w:val="-87"/>
          <w:w w:val="153"/>
        </w:rPr>
        <w:t>ˇ</w:t>
      </w:r>
      <w:r w:rsidR="000B70A6">
        <w:rPr>
          <w:spacing w:val="-1"/>
          <w:w w:val="102"/>
        </w:rPr>
        <w:t>zi</w:t>
      </w:r>
      <w:proofErr w:type="spellEnd"/>
      <w:r w:rsidR="000B70A6">
        <w:rPr>
          <w:spacing w:val="-1"/>
          <w:w w:val="102"/>
        </w:rPr>
        <w:t xml:space="preserve"> </w:t>
      </w:r>
      <w:proofErr w:type="spellStart"/>
      <w:r w:rsidR="000B70A6">
        <w:rPr>
          <w:w w:val="110"/>
        </w:rPr>
        <w:t>podatke</w:t>
      </w:r>
      <w:proofErr w:type="spellEnd"/>
      <w:r w:rsidR="000B70A6">
        <w:rPr>
          <w:w w:val="110"/>
        </w:rPr>
        <w:t xml:space="preserve"> o </w:t>
      </w:r>
      <w:proofErr w:type="spellStart"/>
      <w:r w:rsidR="000B70A6">
        <w:rPr>
          <w:w w:val="110"/>
        </w:rPr>
        <w:t>pojedincu</w:t>
      </w:r>
      <w:proofErr w:type="spellEnd"/>
      <w:r w:rsidR="000B70A6">
        <w:rPr>
          <w:w w:val="110"/>
        </w:rPr>
        <w:t xml:space="preserve"> od internet </w:t>
      </w:r>
      <w:proofErr w:type="spellStart"/>
      <w:r w:rsidR="000B70A6">
        <w:rPr>
          <w:w w:val="110"/>
        </w:rPr>
        <w:t>kompanije</w:t>
      </w:r>
      <w:proofErr w:type="spellEnd"/>
      <w:r w:rsidR="000B70A6">
        <w:rPr>
          <w:w w:val="110"/>
        </w:rPr>
        <w:t xml:space="preserve">. </w:t>
      </w:r>
      <w:proofErr w:type="spellStart"/>
      <w:r w:rsidR="000B70A6">
        <w:rPr>
          <w:w w:val="110"/>
        </w:rPr>
        <w:t>Me</w:t>
      </w:r>
      <w:r w:rsidR="000B70A6">
        <w:rPr>
          <w:rFonts w:ascii="Arial" w:hAnsi="Arial"/>
          <w:w w:val="110"/>
        </w:rPr>
        <w:t>d</w:t>
      </w:r>
      <w:r w:rsidR="000B70A6">
        <w:rPr>
          <w:w w:val="110"/>
        </w:rPr>
        <w:t>utim</w:t>
      </w:r>
      <w:proofErr w:type="spellEnd"/>
      <w:r w:rsidR="000B70A6">
        <w:rPr>
          <w:w w:val="110"/>
        </w:rPr>
        <w:t xml:space="preserve">, </w:t>
      </w:r>
      <w:proofErr w:type="spellStart"/>
      <w:r w:rsidR="000B70A6">
        <w:rPr>
          <w:spacing w:val="-5"/>
          <w:w w:val="110"/>
        </w:rPr>
        <w:t>kako</w:t>
      </w:r>
      <w:proofErr w:type="spellEnd"/>
      <w:r w:rsidR="000B70A6">
        <w:rPr>
          <w:spacing w:val="-5"/>
          <w:w w:val="110"/>
        </w:rPr>
        <w:t xml:space="preserve"> </w:t>
      </w:r>
      <w:proofErr w:type="spellStart"/>
      <w:r w:rsidR="000B70A6">
        <w:rPr>
          <w:w w:val="110"/>
        </w:rPr>
        <w:t>su</w:t>
      </w:r>
      <w:proofErr w:type="spellEnd"/>
      <w:r w:rsidR="000B70A6">
        <w:rPr>
          <w:w w:val="110"/>
        </w:rPr>
        <w:t xml:space="preserve"> u NSA </w:t>
      </w:r>
      <w:proofErr w:type="spellStart"/>
      <w:r w:rsidR="000B70A6">
        <w:rPr>
          <w:w w:val="110"/>
        </w:rPr>
        <w:t>smatrali</w:t>
      </w:r>
      <w:proofErr w:type="spellEnd"/>
      <w:r w:rsidR="000B70A6">
        <w:rPr>
          <w:w w:val="110"/>
        </w:rPr>
        <w:t xml:space="preserve"> da </w:t>
      </w:r>
      <w:proofErr w:type="spellStart"/>
      <w:r w:rsidR="000B70A6">
        <w:rPr>
          <w:w w:val="110"/>
        </w:rPr>
        <w:t>ceo</w:t>
      </w:r>
      <w:proofErr w:type="spellEnd"/>
      <w:r w:rsidR="000B70A6">
        <w:rPr>
          <w:w w:val="110"/>
        </w:rPr>
        <w:t xml:space="preserve"> </w:t>
      </w:r>
      <w:proofErr w:type="spellStart"/>
      <w:r w:rsidR="000B70A6">
        <w:rPr>
          <w:spacing w:val="3"/>
          <w:w w:val="110"/>
        </w:rPr>
        <w:t>taj</w:t>
      </w:r>
      <w:proofErr w:type="spellEnd"/>
      <w:r w:rsidR="000B70A6">
        <w:rPr>
          <w:spacing w:val="3"/>
          <w:w w:val="110"/>
        </w:rPr>
        <w:t xml:space="preserve"> </w:t>
      </w:r>
      <w:proofErr w:type="spellStart"/>
      <w:r w:rsidR="000B70A6">
        <w:rPr>
          <w:w w:val="110"/>
        </w:rPr>
        <w:t>proces</w:t>
      </w:r>
      <w:proofErr w:type="spellEnd"/>
      <w:r w:rsidR="000B70A6">
        <w:rPr>
          <w:w w:val="110"/>
        </w:rPr>
        <w:t xml:space="preserve"> </w:t>
      </w:r>
      <w:proofErr w:type="spellStart"/>
      <w:r w:rsidR="000B70A6">
        <w:rPr>
          <w:w w:val="110"/>
        </w:rPr>
        <w:t>predugo</w:t>
      </w:r>
      <w:proofErr w:type="spellEnd"/>
      <w:r w:rsidR="000B70A6">
        <w:rPr>
          <w:w w:val="110"/>
        </w:rPr>
        <w:t xml:space="preserve"> </w:t>
      </w:r>
      <w:proofErr w:type="spellStart"/>
      <w:r w:rsidR="000B70A6">
        <w:rPr>
          <w:w w:val="110"/>
        </w:rPr>
        <w:t>traje</w:t>
      </w:r>
      <w:proofErr w:type="spellEnd"/>
      <w:r w:rsidR="000B70A6">
        <w:rPr>
          <w:w w:val="110"/>
        </w:rPr>
        <w:t xml:space="preserve"> </w:t>
      </w:r>
      <w:proofErr w:type="spellStart"/>
      <w:r w:rsidR="000B70A6">
        <w:rPr>
          <w:w w:val="110"/>
        </w:rPr>
        <w:t>i</w:t>
      </w:r>
      <w:proofErr w:type="spellEnd"/>
      <w:r w:rsidR="000B70A6">
        <w:rPr>
          <w:w w:val="110"/>
        </w:rPr>
        <w:t xml:space="preserve"> da </w:t>
      </w:r>
      <w:proofErr w:type="spellStart"/>
      <w:r w:rsidR="000B70A6">
        <w:rPr>
          <w:w w:val="110"/>
        </w:rPr>
        <w:t>su</w:t>
      </w:r>
      <w:proofErr w:type="spellEnd"/>
      <w:r w:rsidR="000B70A6">
        <w:rPr>
          <w:w w:val="110"/>
        </w:rPr>
        <w:t xml:space="preserve"> </w:t>
      </w:r>
      <w:proofErr w:type="spellStart"/>
      <w:r w:rsidR="000B70A6">
        <w:rPr>
          <w:w w:val="110"/>
        </w:rPr>
        <w:t>potrebni</w:t>
      </w:r>
      <w:proofErr w:type="spellEnd"/>
      <w:r w:rsidR="000B70A6">
        <w:rPr>
          <w:w w:val="110"/>
        </w:rPr>
        <w:t xml:space="preserve"> </w:t>
      </w:r>
      <w:proofErr w:type="spellStart"/>
      <w:r w:rsidR="000B70A6">
        <w:rPr>
          <w:w w:val="110"/>
        </w:rPr>
        <w:t>nalozi</w:t>
      </w:r>
      <w:proofErr w:type="spellEnd"/>
      <w:r w:rsidR="000B70A6">
        <w:rPr>
          <w:w w:val="110"/>
        </w:rPr>
        <w:t xml:space="preserve"> za </w:t>
      </w:r>
      <w:proofErr w:type="spellStart"/>
      <w:r w:rsidR="000B70A6">
        <w:rPr>
          <w:w w:val="110"/>
        </w:rPr>
        <w:t>oba</w:t>
      </w:r>
      <w:proofErr w:type="spellEnd"/>
      <w:r w:rsidR="000B70A6">
        <w:rPr>
          <w:w w:val="110"/>
        </w:rPr>
        <w:t xml:space="preserve"> </w:t>
      </w:r>
      <w:proofErr w:type="spellStart"/>
      <w:r w:rsidR="000B70A6">
        <w:rPr>
          <w:spacing w:val="-6"/>
          <w:w w:val="113"/>
        </w:rPr>
        <w:t>u</w:t>
      </w:r>
      <w:r w:rsidR="000B70A6">
        <w:rPr>
          <w:spacing w:val="-87"/>
          <w:w w:val="153"/>
        </w:rPr>
        <w:t>ˇ</w:t>
      </w:r>
      <w:r w:rsidR="000B70A6">
        <w:rPr>
          <w:spacing w:val="-1"/>
          <w:w w:val="105"/>
        </w:rPr>
        <w:t>cesni</w:t>
      </w:r>
      <w:r w:rsidR="000B70A6">
        <w:rPr>
          <w:spacing w:val="-11"/>
          <w:w w:val="105"/>
        </w:rPr>
        <w:t>k</w:t>
      </w:r>
      <w:r w:rsidR="000B70A6">
        <w:rPr>
          <w:w w:val="115"/>
        </w:rPr>
        <w:t>a</w:t>
      </w:r>
      <w:proofErr w:type="spellEnd"/>
      <w:r w:rsidR="000B70A6">
        <w:rPr>
          <w:spacing w:val="12"/>
        </w:rPr>
        <w:t xml:space="preserve"> </w:t>
      </w:r>
      <w:r w:rsidR="000B70A6">
        <w:rPr>
          <w:w w:val="109"/>
        </w:rPr>
        <w:t>i</w:t>
      </w:r>
      <w:r w:rsidR="000B70A6">
        <w:rPr>
          <w:spacing w:val="-5"/>
          <w:w w:val="109"/>
        </w:rPr>
        <w:t>n</w:t>
      </w:r>
      <w:r w:rsidR="000B70A6">
        <w:rPr>
          <w:spacing w:val="-1"/>
          <w:w w:val="117"/>
        </w:rPr>
        <w:t>terne</w:t>
      </w:r>
      <w:r w:rsidR="000B70A6">
        <w:rPr>
          <w:w w:val="117"/>
        </w:rPr>
        <w:t>t</w:t>
      </w:r>
      <w:r w:rsidR="000B70A6">
        <w:rPr>
          <w:spacing w:val="11"/>
        </w:rPr>
        <w:t xml:space="preserve"> </w:t>
      </w:r>
      <w:proofErr w:type="spellStart"/>
      <w:r w:rsidR="000B70A6">
        <w:rPr>
          <w:spacing w:val="-6"/>
          <w:w w:val="107"/>
        </w:rPr>
        <w:t>k</w:t>
      </w:r>
      <w:r w:rsidR="000B70A6">
        <w:rPr>
          <w:spacing w:val="-1"/>
          <w:w w:val="108"/>
        </w:rPr>
        <w:t>o</w:t>
      </w:r>
      <w:r w:rsidR="000B70A6">
        <w:rPr>
          <w:spacing w:val="-6"/>
          <w:w w:val="108"/>
        </w:rPr>
        <w:t>n</w:t>
      </w:r>
      <w:r w:rsidR="000B70A6">
        <w:rPr>
          <w:spacing w:val="-6"/>
          <w:w w:val="107"/>
        </w:rPr>
        <w:t>v</w:t>
      </w:r>
      <w:r w:rsidR="000B70A6">
        <w:rPr>
          <w:w w:val="107"/>
        </w:rPr>
        <w:t>erzacije</w:t>
      </w:r>
      <w:proofErr w:type="spellEnd"/>
      <w:r w:rsidR="000B70A6">
        <w:rPr>
          <w:w w:val="107"/>
        </w:rPr>
        <w:t>,</w:t>
      </w:r>
      <w:r w:rsidR="000B70A6">
        <w:rPr>
          <w:spacing w:val="12"/>
        </w:rPr>
        <w:t xml:space="preserve"> </w:t>
      </w:r>
      <w:r w:rsidR="000B70A6">
        <w:rPr>
          <w:spacing w:val="-1"/>
          <w:w w:val="110"/>
        </w:rPr>
        <w:t>progra</w:t>
      </w:r>
      <w:r w:rsidR="000B70A6">
        <w:rPr>
          <w:w w:val="110"/>
        </w:rPr>
        <w:t>m</w:t>
      </w:r>
      <w:r w:rsidR="000B70A6">
        <w:rPr>
          <w:spacing w:val="12"/>
        </w:rPr>
        <w:t xml:space="preserve"> </w:t>
      </w:r>
      <w:r w:rsidR="000B70A6">
        <w:rPr>
          <w:w w:val="110"/>
        </w:rPr>
        <w:t>PRISM</w:t>
      </w:r>
      <w:r w:rsidR="000B70A6">
        <w:rPr>
          <w:spacing w:val="12"/>
        </w:rPr>
        <w:t xml:space="preserve"> </w:t>
      </w:r>
      <w:r w:rsidR="000B70A6">
        <w:rPr>
          <w:w w:val="106"/>
        </w:rPr>
        <w:t>je</w:t>
      </w:r>
      <w:r w:rsidR="000B70A6">
        <w:rPr>
          <w:spacing w:val="12"/>
        </w:rPr>
        <w:t xml:space="preserve"> </w:t>
      </w:r>
      <w:r w:rsidR="000B70A6">
        <w:rPr>
          <w:spacing w:val="-1"/>
          <w:w w:val="106"/>
        </w:rPr>
        <w:t>bi</w:t>
      </w:r>
      <w:r w:rsidR="000B70A6">
        <w:rPr>
          <w:w w:val="106"/>
        </w:rPr>
        <w:t>o</w:t>
      </w:r>
      <w:r w:rsidR="000B70A6">
        <w:rPr>
          <w:spacing w:val="12"/>
        </w:rPr>
        <w:t xml:space="preserve"> </w:t>
      </w:r>
      <w:proofErr w:type="spellStart"/>
      <w:r w:rsidR="000B70A6">
        <w:rPr>
          <w:w w:val="108"/>
        </w:rPr>
        <w:t>idealno</w:t>
      </w:r>
      <w:proofErr w:type="spellEnd"/>
      <w:r w:rsidR="000B70A6">
        <w:rPr>
          <w:spacing w:val="12"/>
        </w:rPr>
        <w:t xml:space="preserve"> </w:t>
      </w:r>
      <w:proofErr w:type="spellStart"/>
      <w:r w:rsidR="000B70A6">
        <w:rPr>
          <w:spacing w:val="-1"/>
          <w:w w:val="110"/>
        </w:rPr>
        <w:t>r</w:t>
      </w:r>
      <w:r w:rsidR="000B70A6">
        <w:rPr>
          <w:spacing w:val="-10"/>
          <w:w w:val="110"/>
        </w:rPr>
        <w:t>e</w:t>
      </w:r>
      <w:r w:rsidR="000B70A6">
        <w:rPr>
          <w:spacing w:val="-83"/>
          <w:w w:val="153"/>
        </w:rPr>
        <w:t>ˇ</w:t>
      </w:r>
      <w:r w:rsidR="000B70A6">
        <w:rPr>
          <w:w w:val="106"/>
        </w:rPr>
        <w:t>senje</w:t>
      </w:r>
      <w:proofErr w:type="spellEnd"/>
      <w:r w:rsidR="000B70A6">
        <w:rPr>
          <w:spacing w:val="12"/>
        </w:rPr>
        <w:t xml:space="preserve"> </w:t>
      </w:r>
      <w:proofErr w:type="spellStart"/>
      <w:r w:rsidR="000B70A6">
        <w:rPr>
          <w:spacing w:val="-1"/>
          <w:w w:val="111"/>
        </w:rPr>
        <w:t>tog</w:t>
      </w:r>
      <w:proofErr w:type="spellEnd"/>
      <w:r w:rsidR="000B70A6">
        <w:rPr>
          <w:spacing w:val="-1"/>
          <w:w w:val="111"/>
        </w:rPr>
        <w:t xml:space="preserve"> </w:t>
      </w:r>
      <w:proofErr w:type="spellStart"/>
      <w:r w:rsidR="000B70A6">
        <w:rPr>
          <w:spacing w:val="-1"/>
          <w:w w:val="110"/>
        </w:rPr>
        <w:t>problema</w:t>
      </w:r>
      <w:proofErr w:type="spellEnd"/>
      <w:r w:rsidR="000B70A6">
        <w:rPr>
          <w:w w:val="110"/>
        </w:rPr>
        <w:t>.</w:t>
      </w:r>
      <w:r w:rsidR="000B70A6">
        <w:t xml:space="preserve"> </w:t>
      </w:r>
      <w:r w:rsidR="000B70A6">
        <w:rPr>
          <w:spacing w:val="-11"/>
        </w:rPr>
        <w:t xml:space="preserve"> </w:t>
      </w:r>
      <w:proofErr w:type="spellStart"/>
      <w:r w:rsidR="000B70A6">
        <w:rPr>
          <w:w w:val="107"/>
        </w:rPr>
        <w:t>Agencija</w:t>
      </w:r>
      <w:proofErr w:type="spellEnd"/>
      <w:r w:rsidR="000B70A6">
        <w:rPr>
          <w:spacing w:val="9"/>
        </w:rPr>
        <w:t xml:space="preserve"> </w:t>
      </w:r>
      <w:r w:rsidR="000B70A6">
        <w:rPr>
          <w:w w:val="106"/>
        </w:rPr>
        <w:t>je</w:t>
      </w:r>
      <w:r w:rsidR="000B70A6">
        <w:rPr>
          <w:spacing w:val="9"/>
        </w:rPr>
        <w:t xml:space="preserve"> </w:t>
      </w:r>
      <w:proofErr w:type="spellStart"/>
      <w:r w:rsidR="000B70A6">
        <w:rPr>
          <w:w w:val="110"/>
        </w:rPr>
        <w:t>imala</w:t>
      </w:r>
      <w:proofErr w:type="spellEnd"/>
      <w:r w:rsidR="000B70A6">
        <w:rPr>
          <w:spacing w:val="9"/>
        </w:rPr>
        <w:t xml:space="preserve"> </w:t>
      </w:r>
      <w:proofErr w:type="spellStart"/>
      <w:r w:rsidR="000B70A6">
        <w:rPr>
          <w:spacing w:val="-1"/>
          <w:w w:val="113"/>
        </w:rPr>
        <w:t>direkta</w:t>
      </w:r>
      <w:r w:rsidR="000B70A6">
        <w:rPr>
          <w:w w:val="113"/>
        </w:rPr>
        <w:t>n</w:t>
      </w:r>
      <w:proofErr w:type="spellEnd"/>
      <w:r w:rsidR="000B70A6">
        <w:rPr>
          <w:spacing w:val="9"/>
        </w:rPr>
        <w:t xml:space="preserve"> </w:t>
      </w:r>
      <w:proofErr w:type="spellStart"/>
      <w:r w:rsidR="000B70A6">
        <w:rPr>
          <w:spacing w:val="-1"/>
          <w:w w:val="114"/>
        </w:rPr>
        <w:t>pristu</w:t>
      </w:r>
      <w:r w:rsidR="000B70A6">
        <w:rPr>
          <w:w w:val="114"/>
        </w:rPr>
        <w:t>p</w:t>
      </w:r>
      <w:proofErr w:type="spellEnd"/>
      <w:r w:rsidR="000B70A6">
        <w:rPr>
          <w:spacing w:val="9"/>
        </w:rPr>
        <w:t xml:space="preserve"> </w:t>
      </w:r>
      <w:commentRangeStart w:id="22"/>
      <w:proofErr w:type="spellStart"/>
      <w:r w:rsidR="000B70A6">
        <w:rPr>
          <w:w w:val="107"/>
        </w:rPr>
        <w:t>ser</w:t>
      </w:r>
      <w:r w:rsidR="000B70A6">
        <w:rPr>
          <w:spacing w:val="-6"/>
          <w:w w:val="107"/>
        </w:rPr>
        <w:t>v</w:t>
      </w:r>
      <w:r w:rsidR="000B70A6">
        <w:rPr>
          <w:w w:val="110"/>
        </w:rPr>
        <w:t>erima</w:t>
      </w:r>
      <w:proofErr w:type="spellEnd"/>
      <w:r w:rsidR="000B70A6">
        <w:rPr>
          <w:spacing w:val="9"/>
        </w:rPr>
        <w:t xml:space="preserve"> </w:t>
      </w:r>
      <w:commentRangeEnd w:id="22"/>
      <w:r w:rsidR="00801F91">
        <w:rPr>
          <w:rStyle w:val="CommentReference"/>
        </w:rPr>
        <w:commentReference w:id="22"/>
      </w:r>
      <w:r w:rsidR="00801F91">
        <w:rPr>
          <w:spacing w:val="9"/>
        </w:rPr>
        <w:t xml:space="preserve"> </w:t>
      </w:r>
      <w:proofErr w:type="spellStart"/>
      <w:r w:rsidR="00801F91">
        <w:rPr>
          <w:spacing w:val="9"/>
        </w:rPr>
        <w:t>gorenavedenih</w:t>
      </w:r>
      <w:proofErr w:type="spellEnd"/>
      <w:r w:rsidR="00801F91">
        <w:rPr>
          <w:spacing w:val="9"/>
        </w:rPr>
        <w:t xml:space="preserve"> </w:t>
      </w:r>
      <w:proofErr w:type="spellStart"/>
      <w:r w:rsidR="00801F91">
        <w:rPr>
          <w:spacing w:val="9"/>
        </w:rPr>
        <w:t>kompanija</w:t>
      </w:r>
      <w:proofErr w:type="spellEnd"/>
      <w:r w:rsidR="00801F91">
        <w:rPr>
          <w:spacing w:val="9"/>
        </w:rPr>
        <w:t xml:space="preserve"> </w:t>
      </w:r>
      <w:proofErr w:type="spellStart"/>
      <w:r w:rsidR="000B70A6">
        <w:rPr>
          <w:w w:val="102"/>
        </w:rPr>
        <w:t>i</w:t>
      </w:r>
      <w:proofErr w:type="spellEnd"/>
      <w:r w:rsidR="000B70A6">
        <w:rPr>
          <w:spacing w:val="9"/>
        </w:rPr>
        <w:t xml:space="preserve"> </w:t>
      </w:r>
      <w:proofErr w:type="spellStart"/>
      <w:r w:rsidR="000B70A6">
        <w:rPr>
          <w:w w:val="106"/>
        </w:rPr>
        <w:t>mnogo</w:t>
      </w:r>
      <w:proofErr w:type="spellEnd"/>
      <w:r w:rsidR="000B70A6">
        <w:rPr>
          <w:spacing w:val="9"/>
        </w:rPr>
        <w:t xml:space="preserve"> </w:t>
      </w:r>
      <w:proofErr w:type="spellStart"/>
      <w:r w:rsidR="000B70A6">
        <w:rPr>
          <w:spacing w:val="-5"/>
          <w:w w:val="107"/>
        </w:rPr>
        <w:t>v</w:t>
      </w:r>
      <w:r w:rsidR="000B70A6">
        <w:rPr>
          <w:spacing w:val="-6"/>
          <w:w w:val="102"/>
        </w:rPr>
        <w:t>e</w:t>
      </w:r>
      <w:r w:rsidR="000B70A6">
        <w:rPr>
          <w:spacing w:val="-87"/>
          <w:w w:val="153"/>
        </w:rPr>
        <w:t>´</w:t>
      </w:r>
      <w:r w:rsidR="000B70A6">
        <w:rPr>
          <w:spacing w:val="-1"/>
          <w:w w:val="108"/>
        </w:rPr>
        <w:t>c</w:t>
      </w:r>
      <w:r w:rsidR="000B70A6">
        <w:rPr>
          <w:w w:val="108"/>
        </w:rPr>
        <w:t>u</w:t>
      </w:r>
      <w:proofErr w:type="spellEnd"/>
      <w:r w:rsidR="000B70A6">
        <w:rPr>
          <w:spacing w:val="9"/>
        </w:rPr>
        <w:t xml:space="preserve"> </w:t>
      </w:r>
      <w:proofErr w:type="spellStart"/>
      <w:proofErr w:type="gramStart"/>
      <w:r w:rsidR="000B70A6">
        <w:rPr>
          <w:w w:val="102"/>
        </w:rPr>
        <w:t>slo</w:t>
      </w:r>
      <w:r w:rsidR="000B70A6">
        <w:rPr>
          <w:spacing w:val="5"/>
          <w:w w:val="113"/>
        </w:rPr>
        <w:t>b</w:t>
      </w:r>
      <w:r w:rsidR="000B70A6">
        <w:rPr>
          <w:spacing w:val="4"/>
          <w:w w:val="102"/>
        </w:rPr>
        <w:t>o</w:t>
      </w:r>
      <w:r w:rsidR="000B70A6">
        <w:rPr>
          <w:spacing w:val="-1"/>
          <w:w w:val="113"/>
        </w:rPr>
        <w:t>d</w:t>
      </w:r>
      <w:r w:rsidR="000B70A6">
        <w:rPr>
          <w:w w:val="113"/>
        </w:rPr>
        <w:t>u</w:t>
      </w:r>
      <w:proofErr w:type="spellEnd"/>
      <w:r w:rsidR="000B70A6">
        <w:t xml:space="preserve"> </w:t>
      </w:r>
      <w:r w:rsidR="000B70A6">
        <w:rPr>
          <w:spacing w:val="-23"/>
        </w:rPr>
        <w:t xml:space="preserve"> </w:t>
      </w:r>
      <w:r w:rsidR="000B70A6">
        <w:rPr>
          <w:w w:val="113"/>
        </w:rPr>
        <w:t>u</w:t>
      </w:r>
      <w:proofErr w:type="gramEnd"/>
      <w:r w:rsidR="000B70A6">
        <w:t xml:space="preserve"> </w:t>
      </w:r>
      <w:r w:rsidR="000B70A6">
        <w:rPr>
          <w:spacing w:val="-23"/>
        </w:rPr>
        <w:t xml:space="preserve"> </w:t>
      </w:r>
      <w:proofErr w:type="spellStart"/>
      <w:r w:rsidR="000B70A6">
        <w:rPr>
          <w:spacing w:val="-1"/>
          <w:w w:val="111"/>
        </w:rPr>
        <w:t>nadzor</w:t>
      </w:r>
      <w:r w:rsidR="000B70A6">
        <w:rPr>
          <w:w w:val="111"/>
        </w:rPr>
        <w:t>u</w:t>
      </w:r>
      <w:proofErr w:type="spellEnd"/>
      <w:r w:rsidR="000B70A6">
        <w:t xml:space="preserve"> </w:t>
      </w:r>
      <w:r w:rsidR="000B70A6">
        <w:rPr>
          <w:spacing w:val="-23"/>
        </w:rPr>
        <w:t xml:space="preserve"> </w:t>
      </w:r>
      <w:proofErr w:type="spellStart"/>
      <w:r w:rsidR="000B70A6">
        <w:rPr>
          <w:w w:val="102"/>
        </w:rPr>
        <w:t>i</w:t>
      </w:r>
      <w:proofErr w:type="spellEnd"/>
      <w:r w:rsidR="000B70A6">
        <w:t xml:space="preserve"> </w:t>
      </w:r>
      <w:r w:rsidR="000B70A6">
        <w:rPr>
          <w:spacing w:val="-22"/>
        </w:rPr>
        <w:t xml:space="preserve"> </w:t>
      </w:r>
      <w:proofErr w:type="spellStart"/>
      <w:r w:rsidR="000B70A6">
        <w:rPr>
          <w:spacing w:val="-1"/>
          <w:w w:val="112"/>
        </w:rPr>
        <w:t>prikupljanj</w:t>
      </w:r>
      <w:r w:rsidR="000B70A6">
        <w:rPr>
          <w:w w:val="112"/>
        </w:rPr>
        <w:t>u</w:t>
      </w:r>
      <w:proofErr w:type="spellEnd"/>
      <w:r w:rsidR="000B70A6">
        <w:t xml:space="preserve"> </w:t>
      </w:r>
      <w:r w:rsidR="000B70A6">
        <w:rPr>
          <w:spacing w:val="-23"/>
        </w:rPr>
        <w:t xml:space="preserve"> </w:t>
      </w:r>
      <w:proofErr w:type="spellStart"/>
      <w:r w:rsidR="000B70A6">
        <w:rPr>
          <w:spacing w:val="5"/>
          <w:w w:val="113"/>
        </w:rPr>
        <w:t>p</w:t>
      </w:r>
      <w:r w:rsidR="000B70A6">
        <w:rPr>
          <w:spacing w:val="4"/>
          <w:w w:val="102"/>
        </w:rPr>
        <w:t>o</w:t>
      </w:r>
      <w:r w:rsidR="000B70A6">
        <w:rPr>
          <w:spacing w:val="-1"/>
          <w:w w:val="116"/>
        </w:rPr>
        <w:t>data</w:t>
      </w:r>
      <w:r w:rsidR="000B70A6">
        <w:rPr>
          <w:spacing w:val="-11"/>
          <w:w w:val="116"/>
        </w:rPr>
        <w:t>k</w:t>
      </w:r>
      <w:r w:rsidR="000B70A6">
        <w:rPr>
          <w:spacing w:val="-1"/>
          <w:w w:val="114"/>
        </w:rPr>
        <w:t>a</w:t>
      </w:r>
      <w:proofErr w:type="spellEnd"/>
      <w:r w:rsidR="000B70A6">
        <w:rPr>
          <w:w w:val="114"/>
        </w:rPr>
        <w:t>,</w:t>
      </w:r>
      <w:r w:rsidR="000B70A6">
        <w:t xml:space="preserve"> </w:t>
      </w:r>
      <w:r w:rsidR="000B70A6">
        <w:rPr>
          <w:spacing w:val="-21"/>
        </w:rPr>
        <w:t xml:space="preserve"> </w:t>
      </w:r>
      <w:r w:rsidR="000B70A6">
        <w:rPr>
          <w:spacing w:val="-1"/>
          <w:w w:val="114"/>
        </w:rPr>
        <w:t>p</w:t>
      </w:r>
      <w:r w:rsidR="000B70A6">
        <w:rPr>
          <w:w w:val="114"/>
        </w:rPr>
        <w:t>a</w:t>
      </w:r>
      <w:r w:rsidR="000B70A6">
        <w:rPr>
          <w:spacing w:val="17"/>
        </w:rPr>
        <w:t xml:space="preserve"> </w:t>
      </w:r>
      <w:r w:rsidR="000B70A6">
        <w:rPr>
          <w:spacing w:val="-87"/>
          <w:w w:val="153"/>
        </w:rPr>
        <w:t>ˇ</w:t>
      </w:r>
      <w:proofErr w:type="spellStart"/>
      <w:r w:rsidR="000B70A6">
        <w:rPr>
          <w:spacing w:val="-1"/>
          <w:w w:val="108"/>
        </w:rPr>
        <w:t>ca</w:t>
      </w:r>
      <w:r w:rsidR="000B70A6">
        <w:rPr>
          <w:w w:val="108"/>
        </w:rPr>
        <w:t>k</w:t>
      </w:r>
      <w:proofErr w:type="spellEnd"/>
      <w:r w:rsidR="000B70A6">
        <w:t xml:space="preserve"> </w:t>
      </w:r>
      <w:r w:rsidR="000B70A6">
        <w:rPr>
          <w:spacing w:val="-23"/>
        </w:rPr>
        <w:t xml:space="preserve"> </w:t>
      </w:r>
      <w:proofErr w:type="spellStart"/>
      <w:r w:rsidR="000B70A6">
        <w:rPr>
          <w:w w:val="102"/>
        </w:rPr>
        <w:t>i</w:t>
      </w:r>
      <w:proofErr w:type="spellEnd"/>
      <w:r w:rsidR="000B70A6">
        <w:t xml:space="preserve"> </w:t>
      </w:r>
      <w:r w:rsidR="000B70A6">
        <w:rPr>
          <w:spacing w:val="-22"/>
        </w:rPr>
        <w:t xml:space="preserve"> </w:t>
      </w:r>
      <w:proofErr w:type="spellStart"/>
      <w:r w:rsidR="000B70A6">
        <w:rPr>
          <w:spacing w:val="-1"/>
          <w:w w:val="116"/>
        </w:rPr>
        <w:t>pr</w:t>
      </w:r>
      <w:r w:rsidR="000B70A6">
        <w:rPr>
          <w:spacing w:val="-6"/>
          <w:w w:val="116"/>
        </w:rPr>
        <w:t>a</w:t>
      </w:r>
      <w:r w:rsidR="000B70A6">
        <w:rPr>
          <w:spacing w:val="-87"/>
          <w:w w:val="153"/>
        </w:rPr>
        <w:t>´</w:t>
      </w:r>
      <w:r w:rsidR="000B70A6">
        <w:rPr>
          <w:spacing w:val="-1"/>
          <w:w w:val="109"/>
        </w:rPr>
        <w:t>cenj</w:t>
      </w:r>
      <w:r w:rsidR="000B70A6">
        <w:rPr>
          <w:w w:val="109"/>
        </w:rPr>
        <w:t>u</w:t>
      </w:r>
      <w:proofErr w:type="spellEnd"/>
      <w:r w:rsidR="000B70A6">
        <w:t xml:space="preserve"> </w:t>
      </w:r>
      <w:r w:rsidR="000B70A6">
        <w:rPr>
          <w:spacing w:val="-23"/>
        </w:rPr>
        <w:t xml:space="preserve"> </w:t>
      </w:r>
      <w:proofErr w:type="spellStart"/>
      <w:r w:rsidR="000B70A6">
        <w:rPr>
          <w:spacing w:val="5"/>
          <w:w w:val="113"/>
        </w:rPr>
        <w:t>p</w:t>
      </w:r>
      <w:r w:rsidR="000B70A6">
        <w:rPr>
          <w:spacing w:val="-1"/>
          <w:w w:val="104"/>
        </w:rPr>
        <w:t>ozi</w:t>
      </w:r>
      <w:r w:rsidR="000B70A6">
        <w:rPr>
          <w:spacing w:val="-11"/>
          <w:w w:val="104"/>
        </w:rPr>
        <w:t>v</w:t>
      </w:r>
      <w:r w:rsidR="000B70A6">
        <w:rPr>
          <w:w w:val="115"/>
        </w:rPr>
        <w:t>a</w:t>
      </w:r>
      <w:proofErr w:type="spellEnd"/>
      <w:r w:rsidR="000B70A6">
        <w:t xml:space="preserve"> </w:t>
      </w:r>
      <w:r w:rsidR="000B70A6">
        <w:rPr>
          <w:spacing w:val="-23"/>
        </w:rPr>
        <w:t xml:space="preserve"> </w:t>
      </w:r>
      <w:proofErr w:type="spellStart"/>
      <w:r w:rsidR="000B70A6">
        <w:rPr>
          <w:spacing w:val="-6"/>
          <w:w w:val="113"/>
        </w:rPr>
        <w:t>u</w:t>
      </w:r>
      <w:r w:rsidR="000B70A6">
        <w:rPr>
          <w:spacing w:val="-88"/>
          <w:w w:val="153"/>
        </w:rPr>
        <w:t>ˇ</w:t>
      </w:r>
      <w:r w:rsidR="000B70A6">
        <w:rPr>
          <w:spacing w:val="-1"/>
          <w:w w:val="104"/>
        </w:rPr>
        <w:t>zi</w:t>
      </w:r>
      <w:r w:rsidR="000B70A6">
        <w:rPr>
          <w:spacing w:val="-6"/>
          <w:w w:val="104"/>
        </w:rPr>
        <w:t>v</w:t>
      </w:r>
      <w:r w:rsidR="000B70A6">
        <w:rPr>
          <w:w w:val="102"/>
        </w:rPr>
        <w:t>o</w:t>
      </w:r>
      <w:proofErr w:type="spellEnd"/>
      <w:r w:rsidR="000B70A6">
        <w:rPr>
          <w:w w:val="102"/>
        </w:rPr>
        <w:t xml:space="preserve"> </w:t>
      </w:r>
      <w:proofErr w:type="spellStart"/>
      <w:r w:rsidR="000B70A6">
        <w:rPr>
          <w:w w:val="110"/>
        </w:rPr>
        <w:t>preko</w:t>
      </w:r>
      <w:proofErr w:type="spellEnd"/>
      <w:r w:rsidR="000B70A6">
        <w:rPr>
          <w:w w:val="110"/>
        </w:rPr>
        <w:t xml:space="preserve"> </w:t>
      </w:r>
      <w:proofErr w:type="spellStart"/>
      <w:r w:rsidR="000B70A6">
        <w:rPr>
          <w:w w:val="110"/>
        </w:rPr>
        <w:t>interneta</w:t>
      </w:r>
      <w:proofErr w:type="spellEnd"/>
      <w:r w:rsidR="000B70A6">
        <w:rPr>
          <w:w w:val="110"/>
        </w:rPr>
        <w:t xml:space="preserve">. NSA </w:t>
      </w:r>
      <w:proofErr w:type="spellStart"/>
      <w:r w:rsidR="000B70A6">
        <w:rPr>
          <w:spacing w:val="-4"/>
          <w:w w:val="110"/>
        </w:rPr>
        <w:t>ovo</w:t>
      </w:r>
      <w:proofErr w:type="spellEnd"/>
      <w:r w:rsidR="000B70A6">
        <w:rPr>
          <w:spacing w:val="-4"/>
          <w:w w:val="110"/>
        </w:rPr>
        <w:t xml:space="preserve"> </w:t>
      </w:r>
      <w:proofErr w:type="spellStart"/>
      <w:r w:rsidR="000B70A6">
        <w:rPr>
          <w:w w:val="110"/>
        </w:rPr>
        <w:t>i</w:t>
      </w:r>
      <w:proofErr w:type="spellEnd"/>
      <w:r w:rsidR="000B70A6">
        <w:rPr>
          <w:w w:val="110"/>
        </w:rPr>
        <w:t xml:space="preserve"> </w:t>
      </w:r>
      <w:proofErr w:type="spellStart"/>
      <w:r w:rsidR="000B70A6">
        <w:rPr>
          <w:w w:val="110"/>
        </w:rPr>
        <w:t>navodi</w:t>
      </w:r>
      <w:proofErr w:type="spellEnd"/>
      <w:r w:rsidR="000B70A6">
        <w:rPr>
          <w:w w:val="110"/>
        </w:rPr>
        <w:t xml:space="preserve"> u </w:t>
      </w:r>
      <w:proofErr w:type="spellStart"/>
      <w:r w:rsidR="000B70A6">
        <w:rPr>
          <w:w w:val="110"/>
        </w:rPr>
        <w:t>svojim</w:t>
      </w:r>
      <w:proofErr w:type="spellEnd"/>
      <w:r w:rsidR="000B70A6">
        <w:rPr>
          <w:w w:val="110"/>
        </w:rPr>
        <w:t xml:space="preserve"> </w:t>
      </w:r>
      <w:proofErr w:type="spellStart"/>
      <w:r w:rsidR="000B70A6">
        <w:rPr>
          <w:w w:val="110"/>
        </w:rPr>
        <w:t>dokumentima</w:t>
      </w:r>
      <w:proofErr w:type="spellEnd"/>
      <w:r w:rsidR="000B70A6">
        <w:rPr>
          <w:w w:val="110"/>
        </w:rPr>
        <w:t xml:space="preserve">, </w:t>
      </w:r>
      <w:proofErr w:type="spellStart"/>
      <w:r w:rsidR="000B70A6">
        <w:rPr>
          <w:w w:val="110"/>
        </w:rPr>
        <w:t>gde</w:t>
      </w:r>
      <w:proofErr w:type="spellEnd"/>
      <w:r w:rsidR="000B70A6">
        <w:rPr>
          <w:w w:val="110"/>
        </w:rPr>
        <w:t xml:space="preserve"> </w:t>
      </w:r>
      <w:proofErr w:type="spellStart"/>
      <w:r w:rsidR="000B70A6">
        <w:rPr>
          <w:w w:val="110"/>
        </w:rPr>
        <w:t>ovaj</w:t>
      </w:r>
      <w:proofErr w:type="spellEnd"/>
      <w:r w:rsidR="000B70A6">
        <w:rPr>
          <w:w w:val="110"/>
        </w:rPr>
        <w:t xml:space="preserve"> program </w:t>
      </w:r>
      <w:proofErr w:type="spellStart"/>
      <w:r w:rsidR="000B70A6">
        <w:rPr>
          <w:w w:val="110"/>
        </w:rPr>
        <w:t>nazivaju</w:t>
      </w:r>
      <w:proofErr w:type="spellEnd"/>
      <w:r w:rsidR="000B70A6">
        <w:rPr>
          <w:w w:val="110"/>
        </w:rPr>
        <w:t xml:space="preserve"> "</w:t>
      </w:r>
      <w:proofErr w:type="spellStart"/>
      <w:r w:rsidR="000B70A6">
        <w:rPr>
          <w:w w:val="110"/>
        </w:rPr>
        <w:t>jednim</w:t>
      </w:r>
      <w:proofErr w:type="spellEnd"/>
      <w:r w:rsidR="000B70A6">
        <w:rPr>
          <w:w w:val="110"/>
        </w:rPr>
        <w:t xml:space="preserve"> </w:t>
      </w:r>
      <w:proofErr w:type="spellStart"/>
      <w:r w:rsidR="000B70A6">
        <w:rPr>
          <w:w w:val="110"/>
        </w:rPr>
        <w:t>od</w:t>
      </w:r>
      <w:proofErr w:type="spellEnd"/>
      <w:r w:rsidR="000B70A6">
        <w:rPr>
          <w:w w:val="110"/>
        </w:rPr>
        <w:t xml:space="preserve"> </w:t>
      </w:r>
      <w:proofErr w:type="spellStart"/>
      <w:r w:rsidR="000B70A6">
        <w:rPr>
          <w:w w:val="110"/>
        </w:rPr>
        <w:t>najvrednijih</w:t>
      </w:r>
      <w:proofErr w:type="spellEnd"/>
      <w:r w:rsidR="000B70A6">
        <w:rPr>
          <w:w w:val="110"/>
        </w:rPr>
        <w:t xml:space="preserve">, </w:t>
      </w:r>
      <w:proofErr w:type="spellStart"/>
      <w:r w:rsidR="000B70A6">
        <w:rPr>
          <w:w w:val="110"/>
        </w:rPr>
        <w:t>jedinstvenih</w:t>
      </w:r>
      <w:proofErr w:type="spellEnd"/>
      <w:r w:rsidR="000B70A6">
        <w:rPr>
          <w:w w:val="110"/>
        </w:rPr>
        <w:t xml:space="preserve"> </w:t>
      </w:r>
      <w:proofErr w:type="spellStart"/>
      <w:r w:rsidR="000B70A6">
        <w:rPr>
          <w:w w:val="110"/>
        </w:rPr>
        <w:t>i</w:t>
      </w:r>
      <w:proofErr w:type="spellEnd"/>
      <w:r w:rsidR="000B70A6">
        <w:rPr>
          <w:w w:val="110"/>
        </w:rPr>
        <w:t xml:space="preserve"> </w:t>
      </w:r>
      <w:proofErr w:type="spellStart"/>
      <w:r w:rsidR="000B70A6">
        <w:rPr>
          <w:w w:val="110"/>
        </w:rPr>
        <w:t>najproduktivnijih</w:t>
      </w:r>
      <w:proofErr w:type="spellEnd"/>
      <w:r w:rsidR="000B70A6">
        <w:rPr>
          <w:w w:val="110"/>
        </w:rPr>
        <w:t xml:space="preserve"> </w:t>
      </w:r>
      <w:proofErr w:type="spellStart"/>
      <w:r w:rsidR="000B70A6">
        <w:rPr>
          <w:w w:val="110"/>
        </w:rPr>
        <w:t>pristupa</w:t>
      </w:r>
      <w:proofErr w:type="spellEnd"/>
      <w:r w:rsidR="000B70A6">
        <w:rPr>
          <w:w w:val="110"/>
        </w:rPr>
        <w:t xml:space="preserve"> </w:t>
      </w:r>
      <w:proofErr w:type="spellStart"/>
      <w:r w:rsidR="000B70A6">
        <w:rPr>
          <w:w w:val="110"/>
        </w:rPr>
        <w:t>koji</w:t>
      </w:r>
      <w:proofErr w:type="spellEnd"/>
      <w:r w:rsidR="000B70A6">
        <w:rPr>
          <w:w w:val="110"/>
        </w:rPr>
        <w:t xml:space="preserve"> NSA </w:t>
      </w:r>
      <w:proofErr w:type="spellStart"/>
      <w:r w:rsidR="000B70A6">
        <w:rPr>
          <w:w w:val="110"/>
        </w:rPr>
        <w:t>ima</w:t>
      </w:r>
      <w:proofErr w:type="spellEnd"/>
      <w:r w:rsidR="000B70A6">
        <w:rPr>
          <w:w w:val="110"/>
        </w:rPr>
        <w:t>"[</w:t>
      </w:r>
      <w:hyperlink w:anchor="_bookmark28" w:history="1">
        <w:r w:rsidR="000B70A6">
          <w:rPr>
            <w:color w:val="00FF00"/>
            <w:w w:val="110"/>
          </w:rPr>
          <w:t>10</w:t>
        </w:r>
      </w:hyperlink>
      <w:r w:rsidR="000B70A6">
        <w:rPr>
          <w:w w:val="110"/>
        </w:rPr>
        <w:t xml:space="preserve">]. </w:t>
      </w:r>
      <w:proofErr w:type="spellStart"/>
      <w:r w:rsidR="00801F91">
        <w:rPr>
          <w:w w:val="110"/>
        </w:rPr>
        <w:t>Kada</w:t>
      </w:r>
      <w:proofErr w:type="spellEnd"/>
      <w:r w:rsidR="00801F91">
        <w:rPr>
          <w:w w:val="110"/>
        </w:rPr>
        <w:t xml:space="preserve"> se </w:t>
      </w:r>
      <w:proofErr w:type="spellStart"/>
      <w:r w:rsidR="00801F91">
        <w:rPr>
          <w:w w:val="110"/>
        </w:rPr>
        <w:t>uzme</w:t>
      </w:r>
      <w:proofErr w:type="spellEnd"/>
      <w:r w:rsidR="00801F91">
        <w:rPr>
          <w:w w:val="110"/>
        </w:rPr>
        <w:t xml:space="preserve"> u </w:t>
      </w:r>
      <w:proofErr w:type="spellStart"/>
      <w:r w:rsidR="00801F91">
        <w:rPr>
          <w:w w:val="110"/>
        </w:rPr>
        <w:t>obzir</w:t>
      </w:r>
      <w:proofErr w:type="spellEnd"/>
      <w:r w:rsidR="00801F91">
        <w:rPr>
          <w:w w:val="110"/>
        </w:rPr>
        <w:t xml:space="preserve"> da je PRISM program </w:t>
      </w:r>
      <w:proofErr w:type="spellStart"/>
      <w:r w:rsidR="00801F91">
        <w:rPr>
          <w:w w:val="110"/>
        </w:rPr>
        <w:t>omogućio</w:t>
      </w:r>
      <w:proofErr w:type="spellEnd"/>
      <w:r w:rsidR="00801F91">
        <w:rPr>
          <w:w w:val="110"/>
        </w:rPr>
        <w:t xml:space="preserve"> </w:t>
      </w:r>
      <w:proofErr w:type="spellStart"/>
      <w:r w:rsidR="00801F91">
        <w:rPr>
          <w:w w:val="110"/>
        </w:rPr>
        <w:t>prikupljanje</w:t>
      </w:r>
      <w:proofErr w:type="spellEnd"/>
      <w:r w:rsidR="00801F91">
        <w:rPr>
          <w:w w:val="110"/>
        </w:rPr>
        <w:t xml:space="preserve"> </w:t>
      </w:r>
      <w:proofErr w:type="spellStart"/>
      <w:r w:rsidR="00801F91">
        <w:rPr>
          <w:w w:val="110"/>
        </w:rPr>
        <w:t>mejlova</w:t>
      </w:r>
      <w:proofErr w:type="spellEnd"/>
      <w:r w:rsidR="00801F91">
        <w:rPr>
          <w:w w:val="110"/>
        </w:rPr>
        <w:t xml:space="preserve">, </w:t>
      </w:r>
      <w:proofErr w:type="spellStart"/>
      <w:r w:rsidR="00801F91">
        <w:rPr>
          <w:w w:val="110"/>
        </w:rPr>
        <w:t>razgovora</w:t>
      </w:r>
      <w:proofErr w:type="spellEnd"/>
      <w:r w:rsidR="00801F91">
        <w:rPr>
          <w:w w:val="110"/>
        </w:rPr>
        <w:t xml:space="preserve">, video </w:t>
      </w:r>
      <w:proofErr w:type="spellStart"/>
      <w:r w:rsidR="00801F91">
        <w:rPr>
          <w:w w:val="110"/>
        </w:rPr>
        <w:t>poziva</w:t>
      </w:r>
      <w:proofErr w:type="spellEnd"/>
      <w:r w:rsidR="00801F91">
        <w:rPr>
          <w:w w:val="110"/>
        </w:rPr>
        <w:t xml:space="preserve">, </w:t>
      </w:r>
      <w:proofErr w:type="spellStart"/>
      <w:r w:rsidR="00801F91">
        <w:rPr>
          <w:w w:val="110"/>
        </w:rPr>
        <w:t>slika</w:t>
      </w:r>
      <w:proofErr w:type="spellEnd"/>
      <w:r w:rsidR="00801F91">
        <w:rPr>
          <w:w w:val="110"/>
        </w:rPr>
        <w:t xml:space="preserve">, video </w:t>
      </w:r>
      <w:proofErr w:type="spellStart"/>
      <w:r w:rsidR="00801F91">
        <w:rPr>
          <w:w w:val="110"/>
        </w:rPr>
        <w:t>poziva</w:t>
      </w:r>
      <w:proofErr w:type="spellEnd"/>
      <w:r w:rsidR="00801F91">
        <w:rPr>
          <w:w w:val="110"/>
        </w:rPr>
        <w:t xml:space="preserve"> </w:t>
      </w:r>
      <w:proofErr w:type="spellStart"/>
      <w:r w:rsidR="00801F91">
        <w:rPr>
          <w:w w:val="110"/>
        </w:rPr>
        <w:t>i</w:t>
      </w:r>
      <w:proofErr w:type="spellEnd"/>
      <w:r w:rsidR="00801F91">
        <w:rPr>
          <w:w w:val="110"/>
        </w:rPr>
        <w:t xml:space="preserve"> </w:t>
      </w:r>
      <w:proofErr w:type="spellStart"/>
      <w:r w:rsidR="00801F91">
        <w:rPr>
          <w:w w:val="110"/>
        </w:rPr>
        <w:t>istorije</w:t>
      </w:r>
      <w:proofErr w:type="spellEnd"/>
      <w:r w:rsidR="00801F91">
        <w:rPr>
          <w:w w:val="110"/>
        </w:rPr>
        <w:t xml:space="preserve"> </w:t>
      </w:r>
      <w:proofErr w:type="spellStart"/>
      <w:r w:rsidR="00801F91">
        <w:rPr>
          <w:w w:val="110"/>
        </w:rPr>
        <w:t>pretraživanja</w:t>
      </w:r>
      <w:proofErr w:type="spellEnd"/>
      <w:r w:rsidR="00801F91">
        <w:rPr>
          <w:w w:val="110"/>
        </w:rPr>
        <w:t xml:space="preserve"> </w:t>
      </w:r>
      <w:proofErr w:type="spellStart"/>
      <w:r w:rsidR="00801F91">
        <w:rPr>
          <w:w w:val="110"/>
        </w:rPr>
        <w:t>korisnika</w:t>
      </w:r>
      <w:proofErr w:type="spellEnd"/>
      <w:r w:rsidR="00801F91">
        <w:rPr>
          <w:w w:val="110"/>
        </w:rPr>
        <w:t xml:space="preserve">, ne </w:t>
      </w:r>
      <w:proofErr w:type="spellStart"/>
      <w:r w:rsidR="00801F91">
        <w:rPr>
          <w:w w:val="110"/>
        </w:rPr>
        <w:t>čudi</w:t>
      </w:r>
      <w:proofErr w:type="spellEnd"/>
      <w:r w:rsidR="00801F91">
        <w:rPr>
          <w:w w:val="110"/>
        </w:rPr>
        <w:t xml:space="preserve"> </w:t>
      </w:r>
      <w:proofErr w:type="spellStart"/>
      <w:r w:rsidR="00801F91">
        <w:rPr>
          <w:w w:val="110"/>
        </w:rPr>
        <w:t>što</w:t>
      </w:r>
      <w:proofErr w:type="spellEnd"/>
      <w:r w:rsidR="00801F91">
        <w:rPr>
          <w:w w:val="110"/>
        </w:rPr>
        <w:t xml:space="preserve"> je za </w:t>
      </w:r>
      <w:proofErr w:type="spellStart"/>
      <w:r w:rsidR="00801F91">
        <w:rPr>
          <w:w w:val="110"/>
        </w:rPr>
        <w:t>ove</w:t>
      </w:r>
      <w:proofErr w:type="spellEnd"/>
      <w:r w:rsidR="00801F91">
        <w:rPr>
          <w:w w:val="110"/>
        </w:rPr>
        <w:t xml:space="preserve"> </w:t>
      </w:r>
      <w:proofErr w:type="spellStart"/>
      <w:r w:rsidR="00801F91">
        <w:rPr>
          <w:w w:val="110"/>
        </w:rPr>
        <w:t>organizacije</w:t>
      </w:r>
      <w:proofErr w:type="spellEnd"/>
      <w:r w:rsidR="00801F91">
        <w:rPr>
          <w:w w:val="110"/>
        </w:rPr>
        <w:t xml:space="preserve"> program PRISM bio od </w:t>
      </w:r>
      <w:proofErr w:type="spellStart"/>
      <w:r w:rsidR="00801F91">
        <w:rPr>
          <w:w w:val="110"/>
        </w:rPr>
        <w:t>tolikog</w:t>
      </w:r>
      <w:proofErr w:type="spellEnd"/>
      <w:r w:rsidR="00801F91">
        <w:rPr>
          <w:w w:val="110"/>
        </w:rPr>
        <w:t xml:space="preserve"> </w:t>
      </w:r>
      <w:proofErr w:type="spellStart"/>
      <w:r w:rsidR="00801F91">
        <w:rPr>
          <w:w w:val="110"/>
        </w:rPr>
        <w:t>značaja</w:t>
      </w:r>
      <w:proofErr w:type="spellEnd"/>
      <w:r w:rsidR="00801F91">
        <w:rPr>
          <w:w w:val="110"/>
        </w:rPr>
        <w:t xml:space="preserve">. </w:t>
      </w:r>
    </w:p>
    <w:p w14:paraId="124A5138" w14:textId="7EC14CE0" w:rsidR="00CB74C5" w:rsidRDefault="008F5184">
      <w:pPr>
        <w:pStyle w:val="BodyText"/>
        <w:spacing w:line="254" w:lineRule="auto"/>
        <w:ind w:left="1314" w:right="1350" w:firstLine="276"/>
        <w:jc w:val="both"/>
        <w:rPr>
          <w:ins w:id="23" w:author="Marija" w:date="2019-04-03T23:22:00Z"/>
          <w:w w:val="11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503304776" behindDoc="1" locked="0" layoutInCell="1" allowOverlap="1" wp14:anchorId="32CEEFA2" wp14:editId="77D34314">
                <wp:simplePos x="0" y="0"/>
                <wp:positionH relativeFrom="page">
                  <wp:posOffset>3660140</wp:posOffset>
                </wp:positionH>
                <wp:positionV relativeFrom="paragraph">
                  <wp:posOffset>186055</wp:posOffset>
                </wp:positionV>
                <wp:extent cx="34925" cy="0"/>
                <wp:effectExtent l="12065" t="13970" r="10160" b="5080"/>
                <wp:wrapNone/>
                <wp:docPr id="36" name="Lin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925" cy="0"/>
                        </a:xfrm>
                        <a:prstGeom prst="line">
                          <a:avLst/>
                        </a:prstGeom>
                        <a:noFill/>
                        <a:ln w="490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B19FF49" id="Line 36" o:spid="_x0000_s1026" style="position:absolute;z-index:-11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88.2pt,14.65pt" to="290.95pt,1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" strokeweight=".1362mm"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503304800" behindDoc="1" locked="0" layoutInCell="1" allowOverlap="1" wp14:anchorId="47CBF6FD" wp14:editId="4901D200">
                <wp:simplePos x="0" y="0"/>
                <wp:positionH relativeFrom="page">
                  <wp:posOffset>4407535</wp:posOffset>
                </wp:positionH>
                <wp:positionV relativeFrom="paragraph">
                  <wp:posOffset>1577340</wp:posOffset>
                </wp:positionV>
                <wp:extent cx="34925" cy="0"/>
                <wp:effectExtent l="6985" t="5080" r="5715" b="13970"/>
                <wp:wrapNone/>
                <wp:docPr id="35" name="Lin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925" cy="0"/>
                        </a:xfrm>
                        <a:prstGeom prst="line">
                          <a:avLst/>
                        </a:prstGeom>
                        <a:noFill/>
                        <a:ln w="490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B413E7B" id="Line 35" o:spid="_x0000_s1026" style="position:absolute;z-index:-11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47.05pt,124.2pt" to="349.8pt,1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" strokeweight=".1362mm">
                <w10:wrap anchorx="page"/>
              </v:line>
            </w:pict>
          </mc:Fallback>
        </mc:AlternateContent>
      </w:r>
      <w:r w:rsidR="000B70A6">
        <w:rPr>
          <w:w w:val="110"/>
        </w:rPr>
        <w:t>Pored</w:t>
      </w:r>
      <w:r w:rsidR="00801F91">
        <w:rPr>
          <w:w w:val="110"/>
        </w:rPr>
        <w:t xml:space="preserve"> </w:t>
      </w:r>
      <w:proofErr w:type="spellStart"/>
      <w:r w:rsidR="00801F91">
        <w:rPr>
          <w:w w:val="110"/>
        </w:rPr>
        <w:t>problema</w:t>
      </w:r>
      <w:proofErr w:type="spellEnd"/>
      <w:r w:rsidR="000B70A6">
        <w:rPr>
          <w:w w:val="110"/>
        </w:rPr>
        <w:t xml:space="preserve"> </w:t>
      </w:r>
      <w:proofErr w:type="spellStart"/>
      <w:r w:rsidR="000B70A6">
        <w:rPr>
          <w:w w:val="110"/>
        </w:rPr>
        <w:t>sudskih</w:t>
      </w:r>
      <w:proofErr w:type="spellEnd"/>
      <w:r w:rsidR="000B70A6">
        <w:rPr>
          <w:w w:val="110"/>
        </w:rPr>
        <w:t xml:space="preserve"> </w:t>
      </w:r>
      <w:proofErr w:type="spellStart"/>
      <w:r w:rsidR="000B70A6">
        <w:rPr>
          <w:w w:val="110"/>
        </w:rPr>
        <w:t>naloga</w:t>
      </w:r>
      <w:proofErr w:type="spellEnd"/>
      <w:r w:rsidR="000B70A6">
        <w:rPr>
          <w:w w:val="110"/>
        </w:rPr>
        <w:t>, FISA</w:t>
      </w:r>
      <w:r w:rsidR="00801F91">
        <w:rPr>
          <w:w w:val="110"/>
        </w:rPr>
        <w:t xml:space="preserve"> </w:t>
      </w:r>
      <w:proofErr w:type="spellStart"/>
      <w:r w:rsidR="00801F91">
        <w:rPr>
          <w:w w:val="110"/>
        </w:rPr>
        <w:t>zakon</w:t>
      </w:r>
      <w:proofErr w:type="spellEnd"/>
      <w:r w:rsidR="000B70A6">
        <w:rPr>
          <w:w w:val="110"/>
        </w:rPr>
        <w:t xml:space="preserve"> je </w:t>
      </w:r>
      <w:proofErr w:type="spellStart"/>
      <w:r w:rsidR="000B70A6">
        <w:rPr>
          <w:w w:val="110"/>
        </w:rPr>
        <w:t>predstavljao</w:t>
      </w:r>
      <w:proofErr w:type="spellEnd"/>
      <w:r w:rsidR="000B70A6">
        <w:rPr>
          <w:w w:val="110"/>
        </w:rPr>
        <w:t xml:space="preserve"> problem za NSA</w:t>
      </w:r>
      <w:r w:rsidR="00801F91">
        <w:rPr>
          <w:w w:val="110"/>
        </w:rPr>
        <w:t>-u</w:t>
      </w:r>
      <w:r w:rsidR="000B70A6">
        <w:rPr>
          <w:w w:val="110"/>
        </w:rPr>
        <w:t xml:space="preserve"> </w:t>
      </w:r>
      <w:proofErr w:type="spellStart"/>
      <w:r w:rsidR="000B70A6">
        <w:rPr>
          <w:w w:val="110"/>
        </w:rPr>
        <w:t>jer</w:t>
      </w:r>
      <w:proofErr w:type="spellEnd"/>
      <w:r w:rsidR="000B70A6">
        <w:rPr>
          <w:w w:val="110"/>
        </w:rPr>
        <w:t xml:space="preserve"> </w:t>
      </w:r>
      <w:r w:rsidR="00CB74C5">
        <w:rPr>
          <w:w w:val="110"/>
        </w:rPr>
        <w:t xml:space="preserve">je </w:t>
      </w:r>
      <w:proofErr w:type="spellStart"/>
      <w:r w:rsidR="00CB74C5">
        <w:rPr>
          <w:w w:val="110"/>
        </w:rPr>
        <w:t>sprečavao</w:t>
      </w:r>
      <w:proofErr w:type="spellEnd"/>
      <w:r w:rsidR="00CB74C5">
        <w:rPr>
          <w:w w:val="110"/>
        </w:rPr>
        <w:t xml:space="preserve"> </w:t>
      </w:r>
      <w:proofErr w:type="spellStart"/>
      <w:r w:rsidR="00CB74C5">
        <w:rPr>
          <w:w w:val="110"/>
        </w:rPr>
        <w:t>praćenje</w:t>
      </w:r>
      <w:proofErr w:type="spellEnd"/>
      <w:r w:rsidR="00CB74C5">
        <w:rPr>
          <w:w w:val="110"/>
        </w:rPr>
        <w:t xml:space="preserve"> </w:t>
      </w:r>
      <w:proofErr w:type="spellStart"/>
      <w:r w:rsidR="00CB74C5">
        <w:rPr>
          <w:w w:val="110"/>
        </w:rPr>
        <w:t>komunikacije</w:t>
      </w:r>
      <w:proofErr w:type="spellEnd"/>
      <w:r w:rsidR="00CB74C5">
        <w:rPr>
          <w:w w:val="110"/>
        </w:rPr>
        <w:t xml:space="preserve"> </w:t>
      </w:r>
      <w:proofErr w:type="spellStart"/>
      <w:r w:rsidR="000B70A6">
        <w:rPr>
          <w:w w:val="105"/>
        </w:rPr>
        <w:t>izme</w:t>
      </w:r>
      <w:r w:rsidR="000B70A6">
        <w:rPr>
          <w:rFonts w:ascii="Arial" w:hAnsi="Arial"/>
          <w:w w:val="102"/>
        </w:rPr>
        <w:t>d</w:t>
      </w:r>
      <w:r w:rsidR="000B70A6">
        <w:rPr>
          <w:w w:val="113"/>
        </w:rPr>
        <w:t>u</w:t>
      </w:r>
      <w:proofErr w:type="spellEnd"/>
      <w:r w:rsidR="000B70A6">
        <w:rPr>
          <w:spacing w:val="16"/>
        </w:rPr>
        <w:t xml:space="preserve"> </w:t>
      </w:r>
      <w:proofErr w:type="spellStart"/>
      <w:r w:rsidR="000B70A6">
        <w:rPr>
          <w:w w:val="113"/>
        </w:rPr>
        <w:t>d</w:t>
      </w:r>
      <w:r w:rsidR="000B70A6">
        <w:rPr>
          <w:spacing w:val="-11"/>
          <w:w w:val="107"/>
        </w:rPr>
        <w:t>v</w:t>
      </w:r>
      <w:r w:rsidR="000B70A6">
        <w:rPr>
          <w:w w:val="115"/>
        </w:rPr>
        <w:t>a</w:t>
      </w:r>
      <w:proofErr w:type="spellEnd"/>
      <w:r w:rsidR="000B70A6">
        <w:rPr>
          <w:spacing w:val="17"/>
        </w:rPr>
        <w:t xml:space="preserve"> </w:t>
      </w:r>
      <w:proofErr w:type="spellStart"/>
      <w:r w:rsidR="000B70A6">
        <w:rPr>
          <w:w w:val="117"/>
        </w:rPr>
        <w:t>strana</w:t>
      </w:r>
      <w:proofErr w:type="spellEnd"/>
      <w:r w:rsidR="000B70A6">
        <w:rPr>
          <w:spacing w:val="16"/>
        </w:rPr>
        <w:t xml:space="preserve"> </w:t>
      </w:r>
      <w:proofErr w:type="spellStart"/>
      <w:r w:rsidR="000B70A6">
        <w:rPr>
          <w:spacing w:val="-1"/>
          <w:w w:val="116"/>
        </w:rPr>
        <w:t>d</w:t>
      </w:r>
      <w:r w:rsidR="000B70A6">
        <w:rPr>
          <w:spacing w:val="-6"/>
          <w:w w:val="116"/>
        </w:rPr>
        <w:t>r</w:t>
      </w:r>
      <w:r w:rsidR="000B70A6">
        <w:rPr>
          <w:spacing w:val="-88"/>
          <w:w w:val="153"/>
        </w:rPr>
        <w:t>ˇ</w:t>
      </w:r>
      <w:r w:rsidR="000B70A6">
        <w:rPr>
          <w:spacing w:val="-1"/>
          <w:w w:val="108"/>
        </w:rPr>
        <w:t>z</w:t>
      </w:r>
      <w:r w:rsidR="000B70A6">
        <w:rPr>
          <w:spacing w:val="-6"/>
          <w:w w:val="108"/>
        </w:rPr>
        <w:t>a</w:t>
      </w:r>
      <w:r w:rsidR="000B70A6">
        <w:rPr>
          <w:w w:val="111"/>
        </w:rPr>
        <w:t>vljanina</w:t>
      </w:r>
      <w:proofErr w:type="spellEnd"/>
      <w:r w:rsidR="000B70A6">
        <w:rPr>
          <w:spacing w:val="16"/>
        </w:rPr>
        <w:t xml:space="preserve"> </w:t>
      </w:r>
      <w:proofErr w:type="spellStart"/>
      <w:r w:rsidR="000B70A6">
        <w:rPr>
          <w:spacing w:val="-1"/>
          <w:w w:val="110"/>
        </w:rPr>
        <w:t>u</w:t>
      </w:r>
      <w:r w:rsidR="000B70A6">
        <w:rPr>
          <w:spacing w:val="-6"/>
          <w:w w:val="110"/>
        </w:rPr>
        <w:t>k</w:t>
      </w:r>
      <w:r w:rsidR="000B70A6">
        <w:rPr>
          <w:spacing w:val="-1"/>
          <w:w w:val="104"/>
        </w:rPr>
        <w:t>oli</w:t>
      </w:r>
      <w:r w:rsidR="000B70A6">
        <w:rPr>
          <w:spacing w:val="-6"/>
          <w:w w:val="104"/>
        </w:rPr>
        <w:t>k</w:t>
      </w:r>
      <w:r w:rsidR="000B70A6">
        <w:rPr>
          <w:w w:val="102"/>
        </w:rPr>
        <w:t>o</w:t>
      </w:r>
      <w:proofErr w:type="spellEnd"/>
      <w:r w:rsidR="000B70A6">
        <w:rPr>
          <w:spacing w:val="17"/>
        </w:rPr>
        <w:t xml:space="preserve"> </w:t>
      </w:r>
      <w:proofErr w:type="spellStart"/>
      <w:r w:rsidR="000B70A6">
        <w:rPr>
          <w:spacing w:val="-1"/>
          <w:w w:val="110"/>
        </w:rPr>
        <w:t>ona</w:t>
      </w:r>
      <w:proofErr w:type="spellEnd"/>
      <w:r w:rsidR="000B70A6">
        <w:rPr>
          <w:spacing w:val="-1"/>
          <w:w w:val="110"/>
        </w:rPr>
        <w:t xml:space="preserve"> </w:t>
      </w:r>
      <w:r w:rsidR="000B70A6">
        <w:rPr>
          <w:w w:val="107"/>
        </w:rPr>
        <w:t>ide</w:t>
      </w:r>
      <w:r w:rsidR="000B70A6">
        <w:rPr>
          <w:spacing w:val="21"/>
        </w:rPr>
        <w:t xml:space="preserve"> </w:t>
      </w:r>
      <w:proofErr w:type="spellStart"/>
      <w:r w:rsidR="000B70A6">
        <w:rPr>
          <w:spacing w:val="-1"/>
          <w:w w:val="110"/>
        </w:rPr>
        <w:t>pre</w:t>
      </w:r>
      <w:r w:rsidR="000B70A6">
        <w:rPr>
          <w:spacing w:val="-6"/>
          <w:w w:val="110"/>
        </w:rPr>
        <w:t>k</w:t>
      </w:r>
      <w:r w:rsidR="000B70A6">
        <w:rPr>
          <w:w w:val="102"/>
        </w:rPr>
        <w:t>o</w:t>
      </w:r>
      <w:proofErr w:type="spellEnd"/>
      <w:r w:rsidR="000B70A6">
        <w:rPr>
          <w:spacing w:val="21"/>
        </w:rPr>
        <w:t xml:space="preserve"> </w:t>
      </w:r>
      <w:proofErr w:type="spellStart"/>
      <w:r w:rsidR="000B70A6">
        <w:rPr>
          <w:w w:val="103"/>
        </w:rPr>
        <w:t>s</w:t>
      </w:r>
      <w:r w:rsidR="000B70A6">
        <w:rPr>
          <w:spacing w:val="-1"/>
          <w:w w:val="103"/>
        </w:rPr>
        <w:t>e</w:t>
      </w:r>
      <w:r w:rsidR="000B70A6">
        <w:rPr>
          <w:spacing w:val="-1"/>
          <w:w w:val="112"/>
        </w:rPr>
        <w:t>r</w:t>
      </w:r>
      <w:r w:rsidR="000B70A6">
        <w:rPr>
          <w:spacing w:val="-6"/>
          <w:w w:val="112"/>
        </w:rPr>
        <w:t>v</w:t>
      </w:r>
      <w:r w:rsidR="000B70A6">
        <w:rPr>
          <w:w w:val="112"/>
        </w:rPr>
        <w:t>era</w:t>
      </w:r>
      <w:proofErr w:type="spellEnd"/>
      <w:r w:rsidR="000B70A6">
        <w:rPr>
          <w:spacing w:val="21"/>
        </w:rPr>
        <w:t xml:space="preserve"> </w:t>
      </w:r>
      <w:proofErr w:type="spellStart"/>
      <w:r w:rsidR="000B70A6">
        <w:rPr>
          <w:spacing w:val="-5"/>
          <w:w w:val="107"/>
        </w:rPr>
        <w:t>k</w:t>
      </w:r>
      <w:r w:rsidR="000B70A6">
        <w:rPr>
          <w:spacing w:val="10"/>
          <w:w w:val="102"/>
        </w:rPr>
        <w:t>o</w:t>
      </w:r>
      <w:r w:rsidR="000B70A6">
        <w:rPr>
          <w:w w:val="107"/>
        </w:rPr>
        <w:t>ji</w:t>
      </w:r>
      <w:proofErr w:type="spellEnd"/>
      <w:r w:rsidR="000B70A6">
        <w:rPr>
          <w:spacing w:val="21"/>
        </w:rPr>
        <w:t xml:space="preserve"> </w:t>
      </w:r>
      <w:r w:rsidR="000B70A6">
        <w:rPr>
          <w:w w:val="103"/>
        </w:rPr>
        <w:t>se</w:t>
      </w:r>
      <w:r w:rsidR="000B70A6">
        <w:rPr>
          <w:spacing w:val="21"/>
        </w:rPr>
        <w:t xml:space="preserve"> </w:t>
      </w:r>
      <w:proofErr w:type="spellStart"/>
      <w:r w:rsidR="000B70A6">
        <w:rPr>
          <w:spacing w:val="-1"/>
          <w:w w:val="109"/>
        </w:rPr>
        <w:t>nalaz</w:t>
      </w:r>
      <w:r w:rsidR="000B70A6">
        <w:rPr>
          <w:w w:val="109"/>
        </w:rPr>
        <w:t>e</w:t>
      </w:r>
      <w:proofErr w:type="spellEnd"/>
      <w:r w:rsidR="000B70A6">
        <w:rPr>
          <w:spacing w:val="21"/>
        </w:rPr>
        <w:t xml:space="preserve"> </w:t>
      </w:r>
      <w:r w:rsidR="000B70A6">
        <w:rPr>
          <w:w w:val="113"/>
        </w:rPr>
        <w:t>u</w:t>
      </w:r>
      <w:r w:rsidR="000B70A6">
        <w:rPr>
          <w:spacing w:val="21"/>
        </w:rPr>
        <w:t xml:space="preserve"> </w:t>
      </w:r>
      <w:r w:rsidR="000B70A6">
        <w:rPr>
          <w:spacing w:val="-1"/>
          <w:w w:val="107"/>
        </w:rPr>
        <w:t>SAD-u</w:t>
      </w:r>
      <w:r w:rsidR="000B70A6">
        <w:rPr>
          <w:w w:val="107"/>
        </w:rPr>
        <w:t>.</w:t>
      </w:r>
      <w:r w:rsidR="000B70A6">
        <w:t xml:space="preserve"> </w:t>
      </w:r>
      <w:r w:rsidR="000B70A6">
        <w:rPr>
          <w:spacing w:val="6"/>
        </w:rPr>
        <w:t xml:space="preserve"> </w:t>
      </w:r>
      <w:proofErr w:type="spellStart"/>
      <w:r w:rsidR="000B70A6">
        <w:rPr>
          <w:w w:val="110"/>
        </w:rPr>
        <w:t>Ka</w:t>
      </w:r>
      <w:r w:rsidR="000B70A6">
        <w:rPr>
          <w:spacing w:val="-6"/>
          <w:w w:val="110"/>
        </w:rPr>
        <w:t>k</w:t>
      </w:r>
      <w:r w:rsidR="000B70A6">
        <w:rPr>
          <w:w w:val="102"/>
        </w:rPr>
        <w:t>o</w:t>
      </w:r>
      <w:proofErr w:type="spellEnd"/>
      <w:r w:rsidR="000B70A6">
        <w:rPr>
          <w:spacing w:val="21"/>
        </w:rPr>
        <w:t xml:space="preserve"> </w:t>
      </w:r>
      <w:r w:rsidR="000B70A6">
        <w:rPr>
          <w:w w:val="106"/>
        </w:rPr>
        <w:t>je</w:t>
      </w:r>
      <w:r w:rsidR="000B70A6">
        <w:rPr>
          <w:spacing w:val="21"/>
        </w:rPr>
        <w:t xml:space="preserve"> </w:t>
      </w:r>
      <w:proofErr w:type="spellStart"/>
      <w:r w:rsidR="000B70A6">
        <w:rPr>
          <w:spacing w:val="-5"/>
          <w:w w:val="107"/>
        </w:rPr>
        <w:t>v</w:t>
      </w:r>
      <w:r w:rsidR="000B70A6">
        <w:rPr>
          <w:spacing w:val="-6"/>
          <w:w w:val="102"/>
        </w:rPr>
        <w:t>e</w:t>
      </w:r>
      <w:r w:rsidR="000B70A6">
        <w:rPr>
          <w:spacing w:val="-87"/>
          <w:w w:val="153"/>
        </w:rPr>
        <w:t>´</w:t>
      </w:r>
      <w:r w:rsidR="000B70A6">
        <w:rPr>
          <w:spacing w:val="-1"/>
          <w:w w:val="109"/>
        </w:rPr>
        <w:t>cin</w:t>
      </w:r>
      <w:r w:rsidR="000B70A6">
        <w:rPr>
          <w:w w:val="109"/>
        </w:rPr>
        <w:t>a</w:t>
      </w:r>
      <w:proofErr w:type="spellEnd"/>
      <w:r w:rsidR="000B70A6">
        <w:rPr>
          <w:spacing w:val="21"/>
        </w:rPr>
        <w:t xml:space="preserve"> </w:t>
      </w:r>
      <w:proofErr w:type="spellStart"/>
      <w:r w:rsidR="000B70A6">
        <w:rPr>
          <w:w w:val="107"/>
        </w:rPr>
        <w:t>ser</w:t>
      </w:r>
      <w:r w:rsidR="000B70A6">
        <w:rPr>
          <w:spacing w:val="-5"/>
          <w:w w:val="107"/>
        </w:rPr>
        <w:t>v</w:t>
      </w:r>
      <w:r w:rsidR="000B70A6">
        <w:rPr>
          <w:w w:val="112"/>
        </w:rPr>
        <w:t>era</w:t>
      </w:r>
      <w:proofErr w:type="spellEnd"/>
      <w:r w:rsidR="000B70A6">
        <w:rPr>
          <w:spacing w:val="21"/>
        </w:rPr>
        <w:t xml:space="preserve"> </w:t>
      </w:r>
      <w:proofErr w:type="spellStart"/>
      <w:r w:rsidR="000B70A6">
        <w:rPr>
          <w:spacing w:val="-5"/>
          <w:w w:val="107"/>
        </w:rPr>
        <w:t>v</w:t>
      </w:r>
      <w:r w:rsidR="000B70A6">
        <w:rPr>
          <w:w w:val="106"/>
        </w:rPr>
        <w:t>elikih</w:t>
      </w:r>
      <w:proofErr w:type="spellEnd"/>
      <w:r w:rsidR="000B70A6">
        <w:rPr>
          <w:w w:val="106"/>
        </w:rPr>
        <w:t xml:space="preserve"> </w:t>
      </w:r>
      <w:r w:rsidR="000B70A6">
        <w:rPr>
          <w:w w:val="110"/>
        </w:rPr>
        <w:t xml:space="preserve">internet </w:t>
      </w:r>
      <w:proofErr w:type="spellStart"/>
      <w:r w:rsidR="000B70A6">
        <w:rPr>
          <w:w w:val="110"/>
        </w:rPr>
        <w:t>kompanija</w:t>
      </w:r>
      <w:proofErr w:type="spellEnd"/>
      <w:r w:rsidR="000B70A6">
        <w:rPr>
          <w:w w:val="110"/>
        </w:rPr>
        <w:t xml:space="preserve"> </w:t>
      </w:r>
      <w:proofErr w:type="spellStart"/>
      <w:r w:rsidR="000B70A6">
        <w:rPr>
          <w:w w:val="110"/>
        </w:rPr>
        <w:t>locirano</w:t>
      </w:r>
      <w:proofErr w:type="spellEnd"/>
      <w:r w:rsidR="000B70A6">
        <w:rPr>
          <w:w w:val="110"/>
        </w:rPr>
        <w:t xml:space="preserve"> u SAD-u</w:t>
      </w:r>
      <w:r w:rsidR="00CB74C5">
        <w:rPr>
          <w:w w:val="110"/>
        </w:rPr>
        <w:t xml:space="preserve">, </w:t>
      </w:r>
      <w:proofErr w:type="spellStart"/>
      <w:r w:rsidR="00CB74C5">
        <w:rPr>
          <w:w w:val="110"/>
        </w:rPr>
        <w:t>ovaj</w:t>
      </w:r>
      <w:proofErr w:type="spellEnd"/>
      <w:r w:rsidR="00CB74C5">
        <w:rPr>
          <w:w w:val="110"/>
        </w:rPr>
        <w:t xml:space="preserve"> </w:t>
      </w:r>
      <w:proofErr w:type="spellStart"/>
      <w:r w:rsidR="00CB74C5">
        <w:rPr>
          <w:w w:val="110"/>
        </w:rPr>
        <w:t>zakon</w:t>
      </w:r>
      <w:proofErr w:type="spellEnd"/>
      <w:r w:rsidR="00CB74C5">
        <w:rPr>
          <w:w w:val="110"/>
        </w:rPr>
        <w:t xml:space="preserve"> je u </w:t>
      </w:r>
      <w:proofErr w:type="spellStart"/>
      <w:r w:rsidR="00CB74C5">
        <w:rPr>
          <w:w w:val="110"/>
        </w:rPr>
        <w:t>velikoj</w:t>
      </w:r>
      <w:proofErr w:type="spellEnd"/>
      <w:r w:rsidR="00CB74C5">
        <w:rPr>
          <w:w w:val="110"/>
        </w:rPr>
        <w:t xml:space="preserve"> </w:t>
      </w:r>
      <w:proofErr w:type="spellStart"/>
      <w:r w:rsidR="00CB74C5">
        <w:rPr>
          <w:w w:val="110"/>
        </w:rPr>
        <w:t>meri</w:t>
      </w:r>
      <w:proofErr w:type="spellEnd"/>
      <w:r w:rsidR="00CB74C5">
        <w:rPr>
          <w:w w:val="110"/>
        </w:rPr>
        <w:t xml:space="preserve"> </w:t>
      </w:r>
      <w:proofErr w:type="spellStart"/>
      <w:r w:rsidR="00CB74C5">
        <w:rPr>
          <w:w w:val="110"/>
        </w:rPr>
        <w:t>ograničavao</w:t>
      </w:r>
      <w:proofErr w:type="spellEnd"/>
      <w:r w:rsidR="00CB74C5">
        <w:rPr>
          <w:w w:val="110"/>
        </w:rPr>
        <w:t xml:space="preserve"> </w:t>
      </w:r>
      <w:proofErr w:type="spellStart"/>
      <w:r w:rsidR="00CB74C5">
        <w:rPr>
          <w:w w:val="110"/>
        </w:rPr>
        <w:t>mogućnost</w:t>
      </w:r>
      <w:proofErr w:type="spellEnd"/>
      <w:r w:rsidR="00CB74C5">
        <w:rPr>
          <w:w w:val="110"/>
        </w:rPr>
        <w:t xml:space="preserve"> </w:t>
      </w:r>
      <w:proofErr w:type="spellStart"/>
      <w:r w:rsidR="00CB74C5">
        <w:rPr>
          <w:w w:val="110"/>
        </w:rPr>
        <w:t>praćenja</w:t>
      </w:r>
      <w:proofErr w:type="spellEnd"/>
      <w:r w:rsidR="00CB74C5">
        <w:rPr>
          <w:w w:val="110"/>
        </w:rPr>
        <w:t xml:space="preserve"> </w:t>
      </w:r>
      <w:proofErr w:type="spellStart"/>
      <w:r w:rsidR="00CB74C5">
        <w:rPr>
          <w:w w:val="110"/>
        </w:rPr>
        <w:t>komunikacije</w:t>
      </w:r>
      <w:proofErr w:type="spellEnd"/>
      <w:r w:rsidR="00CB74C5">
        <w:rPr>
          <w:w w:val="110"/>
        </w:rPr>
        <w:t xml:space="preserve"> </w:t>
      </w:r>
      <w:proofErr w:type="spellStart"/>
      <w:r w:rsidR="00CB74C5">
        <w:rPr>
          <w:w w:val="110"/>
        </w:rPr>
        <w:t>između</w:t>
      </w:r>
      <w:proofErr w:type="spellEnd"/>
      <w:r w:rsidR="00CB74C5">
        <w:rPr>
          <w:w w:val="110"/>
        </w:rPr>
        <w:t xml:space="preserve"> </w:t>
      </w:r>
      <w:proofErr w:type="spellStart"/>
      <w:r w:rsidR="00CB74C5">
        <w:rPr>
          <w:w w:val="110"/>
        </w:rPr>
        <w:t>stranih</w:t>
      </w:r>
      <w:proofErr w:type="spellEnd"/>
      <w:r w:rsidR="00CB74C5">
        <w:rPr>
          <w:w w:val="110"/>
        </w:rPr>
        <w:t xml:space="preserve"> </w:t>
      </w:r>
      <w:proofErr w:type="spellStart"/>
      <w:r w:rsidR="00CB74C5">
        <w:rPr>
          <w:w w:val="110"/>
        </w:rPr>
        <w:t>državljana</w:t>
      </w:r>
      <w:proofErr w:type="spellEnd"/>
      <w:r w:rsidR="00CB74C5">
        <w:rPr>
          <w:w w:val="110"/>
        </w:rPr>
        <w:t xml:space="preserve">. </w:t>
      </w:r>
      <w:proofErr w:type="spellStart"/>
      <w:r w:rsidR="00CB74C5">
        <w:rPr>
          <w:w w:val="110"/>
        </w:rPr>
        <w:t>Zbog</w:t>
      </w:r>
      <w:proofErr w:type="spellEnd"/>
      <w:r w:rsidR="00CB74C5">
        <w:rPr>
          <w:w w:val="110"/>
        </w:rPr>
        <w:t xml:space="preserve"> toga je </w:t>
      </w:r>
      <w:r w:rsidR="000B70A6">
        <w:rPr>
          <w:w w:val="110"/>
        </w:rPr>
        <w:t xml:space="preserve">2007. </w:t>
      </w:r>
      <w:proofErr w:type="spellStart"/>
      <w:r w:rsidR="000B70A6">
        <w:rPr>
          <w:w w:val="110"/>
        </w:rPr>
        <w:t>godine</w:t>
      </w:r>
      <w:proofErr w:type="spellEnd"/>
      <w:r w:rsidR="000B70A6">
        <w:rPr>
          <w:w w:val="110"/>
        </w:rPr>
        <w:t xml:space="preserve"> </w:t>
      </w:r>
      <w:proofErr w:type="spellStart"/>
      <w:r w:rsidR="000B70A6">
        <w:rPr>
          <w:w w:val="110"/>
        </w:rPr>
        <w:t>donet</w:t>
      </w:r>
      <w:proofErr w:type="spellEnd"/>
      <w:r w:rsidR="000B70A6">
        <w:rPr>
          <w:w w:val="110"/>
        </w:rPr>
        <w:t xml:space="preserve"> </w:t>
      </w:r>
      <w:proofErr w:type="spellStart"/>
      <w:r w:rsidR="000B70A6">
        <w:rPr>
          <w:w w:val="110"/>
        </w:rPr>
        <w:t>zakon</w:t>
      </w:r>
      <w:proofErr w:type="spellEnd"/>
      <w:r w:rsidR="000B70A6">
        <w:rPr>
          <w:w w:val="110"/>
        </w:rPr>
        <w:t xml:space="preserve"> o </w:t>
      </w:r>
      <w:proofErr w:type="spellStart"/>
      <w:r w:rsidR="000B70A6">
        <w:rPr>
          <w:spacing w:val="-1"/>
          <w:w w:val="108"/>
        </w:rPr>
        <w:t>z</w:t>
      </w:r>
      <w:r w:rsidR="000B70A6">
        <w:rPr>
          <w:spacing w:val="-10"/>
          <w:w w:val="108"/>
        </w:rPr>
        <w:t>a</w:t>
      </w:r>
      <w:r w:rsidR="000B70A6">
        <w:rPr>
          <w:spacing w:val="-83"/>
          <w:w w:val="153"/>
        </w:rPr>
        <w:t>ˇ</w:t>
      </w:r>
      <w:r w:rsidR="000B70A6">
        <w:rPr>
          <w:w w:val="117"/>
        </w:rPr>
        <w:t>stiti</w:t>
      </w:r>
      <w:proofErr w:type="spellEnd"/>
      <w:r w:rsidR="000B70A6">
        <w:rPr>
          <w:spacing w:val="6"/>
        </w:rPr>
        <w:t xml:space="preserve"> </w:t>
      </w:r>
      <w:proofErr w:type="spellStart"/>
      <w:r w:rsidR="000B70A6">
        <w:rPr>
          <w:w w:val="108"/>
        </w:rPr>
        <w:t>Ameri</w:t>
      </w:r>
      <w:r w:rsidR="000B70A6">
        <w:rPr>
          <w:spacing w:val="-6"/>
          <w:w w:val="108"/>
        </w:rPr>
        <w:t>k</w:t>
      </w:r>
      <w:r w:rsidR="000B70A6">
        <w:rPr>
          <w:w w:val="102"/>
        </w:rPr>
        <w:t>e</w:t>
      </w:r>
      <w:proofErr w:type="spellEnd"/>
      <w:r w:rsidR="000B70A6">
        <w:rPr>
          <w:spacing w:val="6"/>
        </w:rPr>
        <w:t xml:space="preserve"> </w:t>
      </w:r>
      <w:r w:rsidR="000B70A6">
        <w:rPr>
          <w:spacing w:val="-1"/>
          <w:w w:val="109"/>
        </w:rPr>
        <w:t>(</w:t>
      </w:r>
      <w:proofErr w:type="spellStart"/>
      <w:r w:rsidR="000B70A6" w:rsidRPr="00F36DB5">
        <w:rPr>
          <w:spacing w:val="-1"/>
          <w:w w:val="109"/>
        </w:rPr>
        <w:t>eng</w:t>
      </w:r>
      <w:r w:rsidR="000B70A6" w:rsidRPr="00F36DB5">
        <w:rPr>
          <w:w w:val="109"/>
        </w:rPr>
        <w:t>.</w:t>
      </w:r>
      <w:proofErr w:type="spellEnd"/>
      <w:r w:rsidR="000B70A6">
        <w:t xml:space="preserve">  </w:t>
      </w:r>
      <w:r w:rsidR="000B70A6">
        <w:rPr>
          <w:spacing w:val="-6"/>
        </w:rPr>
        <w:t xml:space="preserve"> </w:t>
      </w:r>
      <w:r w:rsidR="000B70A6" w:rsidRPr="00F36DB5">
        <w:rPr>
          <w:i/>
          <w:w w:val="112"/>
        </w:rPr>
        <w:t>P</w:t>
      </w:r>
      <w:r w:rsidR="000B70A6" w:rsidRPr="00F36DB5">
        <w:rPr>
          <w:i/>
          <w:spacing w:val="-10"/>
          <w:w w:val="112"/>
        </w:rPr>
        <w:t>r</w:t>
      </w:r>
      <w:r w:rsidR="000B70A6" w:rsidRPr="00F36DB5">
        <w:rPr>
          <w:i/>
          <w:spacing w:val="-1"/>
          <w:w w:val="110"/>
        </w:rPr>
        <w:t>ot</w:t>
      </w:r>
      <w:r w:rsidR="000B70A6" w:rsidRPr="00F36DB5">
        <w:rPr>
          <w:i/>
          <w:spacing w:val="-10"/>
          <w:w w:val="105"/>
        </w:rPr>
        <w:t>e</w:t>
      </w:r>
      <w:r w:rsidR="000B70A6" w:rsidRPr="00F36DB5">
        <w:rPr>
          <w:i/>
          <w:w w:val="112"/>
        </w:rPr>
        <w:t>ct</w:t>
      </w:r>
      <w:r w:rsidR="000B70A6" w:rsidRPr="00F36DB5">
        <w:rPr>
          <w:i/>
          <w:spacing w:val="11"/>
        </w:rPr>
        <w:t xml:space="preserve"> </w:t>
      </w:r>
      <w:r w:rsidR="000B70A6" w:rsidRPr="00F36DB5">
        <w:rPr>
          <w:i/>
          <w:spacing w:val="-5"/>
          <w:w w:val="124"/>
        </w:rPr>
        <w:t>A</w:t>
      </w:r>
      <w:r w:rsidR="000B70A6" w:rsidRPr="00F36DB5">
        <w:rPr>
          <w:i/>
          <w:w w:val="110"/>
        </w:rPr>
        <w:t>meri</w:t>
      </w:r>
      <w:r w:rsidR="000B70A6" w:rsidRPr="00F36DB5">
        <w:rPr>
          <w:i/>
          <w:spacing w:val="-10"/>
          <w:w w:val="110"/>
        </w:rPr>
        <w:t>c</w:t>
      </w:r>
      <w:r w:rsidR="000B70A6" w:rsidRPr="00F36DB5">
        <w:rPr>
          <w:i/>
          <w:w w:val="104"/>
        </w:rPr>
        <w:t>a</w:t>
      </w:r>
      <w:r w:rsidR="000B70A6" w:rsidRPr="00F36DB5">
        <w:rPr>
          <w:i/>
          <w:spacing w:val="11"/>
        </w:rPr>
        <w:t xml:space="preserve"> </w:t>
      </w:r>
      <w:r w:rsidR="000B70A6" w:rsidRPr="00F36DB5">
        <w:rPr>
          <w:i/>
          <w:spacing w:val="-10"/>
          <w:w w:val="124"/>
        </w:rPr>
        <w:t>A</w:t>
      </w:r>
      <w:r w:rsidR="000B70A6" w:rsidRPr="00F36DB5">
        <w:rPr>
          <w:i/>
          <w:w w:val="112"/>
        </w:rPr>
        <w:t>c</w:t>
      </w:r>
      <w:r w:rsidR="000B70A6" w:rsidRPr="00F36DB5">
        <w:rPr>
          <w:i/>
          <w:spacing w:val="-1"/>
          <w:w w:val="112"/>
        </w:rPr>
        <w:t>t</w:t>
      </w:r>
      <w:r w:rsidR="00CB74C5">
        <w:rPr>
          <w:spacing w:val="-1"/>
          <w:w w:val="112"/>
        </w:rPr>
        <w:t>, PAA</w:t>
      </w:r>
      <w:r w:rsidR="000B70A6">
        <w:rPr>
          <w:spacing w:val="-1"/>
          <w:w w:val="117"/>
        </w:rPr>
        <w:t>)</w:t>
      </w:r>
      <w:r w:rsidR="000B70A6">
        <w:rPr>
          <w:w w:val="117"/>
        </w:rPr>
        <w:t>,</w:t>
      </w:r>
      <w:r w:rsidR="000B70A6">
        <w:rPr>
          <w:spacing w:val="8"/>
        </w:rPr>
        <w:t xml:space="preserve"> </w:t>
      </w:r>
      <w:proofErr w:type="spellStart"/>
      <w:r w:rsidR="000B70A6">
        <w:rPr>
          <w:spacing w:val="-5"/>
          <w:w w:val="107"/>
        </w:rPr>
        <w:t>k</w:t>
      </w:r>
      <w:r w:rsidR="000B70A6">
        <w:rPr>
          <w:spacing w:val="10"/>
          <w:w w:val="102"/>
        </w:rPr>
        <w:t>o</w:t>
      </w:r>
      <w:r w:rsidR="000B70A6">
        <w:rPr>
          <w:w w:val="107"/>
        </w:rPr>
        <w:t>ji</w:t>
      </w:r>
      <w:proofErr w:type="spellEnd"/>
      <w:r w:rsidR="000B70A6">
        <w:rPr>
          <w:spacing w:val="6"/>
        </w:rPr>
        <w:t xml:space="preserve"> </w:t>
      </w:r>
      <w:r w:rsidR="000B70A6">
        <w:rPr>
          <w:w w:val="106"/>
        </w:rPr>
        <w:t>je</w:t>
      </w:r>
      <w:r w:rsidR="000B70A6">
        <w:rPr>
          <w:spacing w:val="6"/>
        </w:rPr>
        <w:t xml:space="preserve"> </w:t>
      </w:r>
      <w:proofErr w:type="spellStart"/>
      <w:r w:rsidR="000B70A6">
        <w:rPr>
          <w:spacing w:val="-1"/>
          <w:w w:val="106"/>
        </w:rPr>
        <w:t>omog</w:t>
      </w:r>
      <w:r w:rsidR="000B70A6">
        <w:rPr>
          <w:spacing w:val="-6"/>
          <w:w w:val="106"/>
        </w:rPr>
        <w:t>u</w:t>
      </w:r>
      <w:r w:rsidR="000B70A6">
        <w:rPr>
          <w:spacing w:val="-88"/>
          <w:w w:val="153"/>
        </w:rPr>
        <w:t>´</w:t>
      </w:r>
      <w:r w:rsidR="000B70A6">
        <w:rPr>
          <w:spacing w:val="-1"/>
          <w:w w:val="102"/>
        </w:rPr>
        <w:t>ci</w:t>
      </w:r>
      <w:r w:rsidR="000B70A6">
        <w:rPr>
          <w:w w:val="102"/>
        </w:rPr>
        <w:t>o</w:t>
      </w:r>
      <w:proofErr w:type="spellEnd"/>
      <w:r w:rsidR="000B70A6">
        <w:rPr>
          <w:spacing w:val="6"/>
        </w:rPr>
        <w:t xml:space="preserve"> </w:t>
      </w:r>
      <w:r w:rsidR="000B70A6">
        <w:rPr>
          <w:w w:val="105"/>
        </w:rPr>
        <w:t>NSA</w:t>
      </w:r>
      <w:r w:rsidR="00CB74C5">
        <w:rPr>
          <w:w w:val="105"/>
        </w:rPr>
        <w:t>-</w:t>
      </w:r>
      <w:proofErr w:type="spellStart"/>
      <w:r w:rsidR="00CB74C5">
        <w:rPr>
          <w:w w:val="105"/>
        </w:rPr>
        <w:t>i</w:t>
      </w:r>
      <w:proofErr w:type="spellEnd"/>
      <w:r w:rsidR="000B70A6">
        <w:rPr>
          <w:w w:val="105"/>
        </w:rPr>
        <w:t xml:space="preserve"> </w:t>
      </w:r>
      <w:proofErr w:type="gramStart"/>
      <w:r w:rsidR="000B70A6">
        <w:rPr>
          <w:spacing w:val="-1"/>
          <w:w w:val="114"/>
        </w:rPr>
        <w:t>d</w:t>
      </w:r>
      <w:r w:rsidR="000B70A6">
        <w:rPr>
          <w:w w:val="114"/>
        </w:rPr>
        <w:t>a</w:t>
      </w:r>
      <w:r w:rsidR="000B70A6">
        <w:t xml:space="preserve"> </w:t>
      </w:r>
      <w:r w:rsidR="000B70A6">
        <w:rPr>
          <w:spacing w:val="-9"/>
        </w:rPr>
        <w:t xml:space="preserve"> </w:t>
      </w:r>
      <w:proofErr w:type="spellStart"/>
      <w:r w:rsidR="000B70A6">
        <w:rPr>
          <w:spacing w:val="5"/>
          <w:w w:val="113"/>
        </w:rPr>
        <w:t>p</w:t>
      </w:r>
      <w:r w:rsidR="000B70A6">
        <w:rPr>
          <w:spacing w:val="-1"/>
          <w:w w:val="107"/>
        </w:rPr>
        <w:t>okren</w:t>
      </w:r>
      <w:r w:rsidR="000B70A6">
        <w:rPr>
          <w:w w:val="107"/>
        </w:rPr>
        <w:t>e</w:t>
      </w:r>
      <w:proofErr w:type="spellEnd"/>
      <w:proofErr w:type="gramEnd"/>
      <w:r w:rsidR="000B70A6">
        <w:t xml:space="preserve"> </w:t>
      </w:r>
      <w:r w:rsidR="000B70A6">
        <w:rPr>
          <w:spacing w:val="-9"/>
        </w:rPr>
        <w:t xml:space="preserve"> </w:t>
      </w:r>
      <w:r w:rsidR="000B70A6">
        <w:rPr>
          <w:spacing w:val="-1"/>
          <w:w w:val="110"/>
        </w:rPr>
        <w:t>progra</w:t>
      </w:r>
      <w:r w:rsidR="000B70A6">
        <w:rPr>
          <w:w w:val="110"/>
        </w:rPr>
        <w:t>m</w:t>
      </w:r>
      <w:r w:rsidR="000B70A6">
        <w:t xml:space="preserve"> </w:t>
      </w:r>
      <w:r w:rsidR="000B70A6">
        <w:rPr>
          <w:spacing w:val="-9"/>
        </w:rPr>
        <w:t xml:space="preserve"> </w:t>
      </w:r>
      <w:r w:rsidR="000B70A6">
        <w:rPr>
          <w:w w:val="110"/>
        </w:rPr>
        <w:t>PRISM</w:t>
      </w:r>
      <w:r w:rsidR="000B70A6">
        <w:t xml:space="preserve"> </w:t>
      </w:r>
      <w:r w:rsidR="000B70A6">
        <w:rPr>
          <w:spacing w:val="-9"/>
        </w:rPr>
        <w:t xml:space="preserve"> </w:t>
      </w:r>
      <w:proofErr w:type="spellStart"/>
      <w:r w:rsidR="000B70A6">
        <w:rPr>
          <w:w w:val="102"/>
        </w:rPr>
        <w:t>i</w:t>
      </w:r>
      <w:proofErr w:type="spellEnd"/>
      <w:r w:rsidR="000B70A6">
        <w:t xml:space="preserve"> </w:t>
      </w:r>
      <w:r w:rsidR="000B70A6">
        <w:rPr>
          <w:spacing w:val="-9"/>
        </w:rPr>
        <w:t xml:space="preserve"> </w:t>
      </w:r>
      <w:r w:rsidR="000B70A6">
        <w:rPr>
          <w:spacing w:val="-1"/>
          <w:w w:val="114"/>
        </w:rPr>
        <w:t>d</w:t>
      </w:r>
      <w:r w:rsidR="000B70A6">
        <w:rPr>
          <w:w w:val="114"/>
        </w:rPr>
        <w:t>a</w:t>
      </w:r>
      <w:r w:rsidR="000B70A6">
        <w:t xml:space="preserve"> </w:t>
      </w:r>
      <w:r w:rsidR="000B70A6">
        <w:rPr>
          <w:spacing w:val="-9"/>
        </w:rPr>
        <w:t xml:space="preserve"> </w:t>
      </w:r>
      <w:proofErr w:type="spellStart"/>
      <w:r w:rsidR="000B70A6">
        <w:rPr>
          <w:spacing w:val="-1"/>
          <w:w w:val="107"/>
        </w:rPr>
        <w:t>zlou</w:t>
      </w:r>
      <w:r w:rsidR="00CB74C5">
        <w:rPr>
          <w:spacing w:val="-1"/>
          <w:w w:val="107"/>
        </w:rPr>
        <w:t>potrebi</w:t>
      </w:r>
      <w:proofErr w:type="spellEnd"/>
      <w:r w:rsidR="000B70A6">
        <w:rPr>
          <w:spacing w:val="-9"/>
        </w:rPr>
        <w:t xml:space="preserve"> </w:t>
      </w:r>
      <w:proofErr w:type="spellStart"/>
      <w:r w:rsidR="000B70A6">
        <w:rPr>
          <w:spacing w:val="-6"/>
          <w:w w:val="102"/>
        </w:rPr>
        <w:t>o</w:t>
      </w:r>
      <w:r w:rsidR="000B70A6">
        <w:rPr>
          <w:w w:val="109"/>
        </w:rPr>
        <w:t>vl</w:t>
      </w:r>
      <w:r w:rsidR="000B70A6">
        <w:rPr>
          <w:spacing w:val="-10"/>
          <w:w w:val="109"/>
        </w:rPr>
        <w:t>a</w:t>
      </w:r>
      <w:r w:rsidR="000B70A6">
        <w:rPr>
          <w:spacing w:val="-83"/>
          <w:w w:val="153"/>
        </w:rPr>
        <w:t>ˇ</w:t>
      </w:r>
      <w:r w:rsidR="000B70A6">
        <w:rPr>
          <w:spacing w:val="-6"/>
          <w:w w:val="103"/>
        </w:rPr>
        <w:t>s</w:t>
      </w:r>
      <w:r w:rsidR="000B70A6">
        <w:rPr>
          <w:spacing w:val="-87"/>
          <w:w w:val="153"/>
        </w:rPr>
        <w:t>´</w:t>
      </w:r>
      <w:r w:rsidR="000B70A6">
        <w:rPr>
          <w:spacing w:val="-1"/>
          <w:w w:val="109"/>
        </w:rPr>
        <w:t>cenj</w:t>
      </w:r>
      <w:r w:rsidR="000B70A6">
        <w:rPr>
          <w:w w:val="109"/>
        </w:rPr>
        <w:t>a</w:t>
      </w:r>
      <w:proofErr w:type="spellEnd"/>
      <w:r w:rsidR="000B70A6">
        <w:t xml:space="preserve"> </w:t>
      </w:r>
      <w:r w:rsidR="000B70A6">
        <w:rPr>
          <w:spacing w:val="-9"/>
        </w:rPr>
        <w:t xml:space="preserve"> </w:t>
      </w:r>
      <w:r w:rsidR="000B70A6">
        <w:rPr>
          <w:spacing w:val="-1"/>
          <w:w w:val="119"/>
        </w:rPr>
        <w:t>dat</w:t>
      </w:r>
      <w:r w:rsidR="000B70A6">
        <w:rPr>
          <w:w w:val="119"/>
        </w:rPr>
        <w:t>a</w:t>
      </w:r>
      <w:r w:rsidR="000B70A6">
        <w:t xml:space="preserve"> </w:t>
      </w:r>
      <w:r w:rsidR="000B70A6">
        <w:rPr>
          <w:spacing w:val="-9"/>
        </w:rPr>
        <w:t xml:space="preserve"> </w:t>
      </w:r>
      <w:proofErr w:type="spellStart"/>
      <w:r w:rsidR="000B70A6">
        <w:rPr>
          <w:spacing w:val="-6"/>
          <w:w w:val="102"/>
        </w:rPr>
        <w:t>o</w:t>
      </w:r>
      <w:r w:rsidR="000B70A6">
        <w:rPr>
          <w:w w:val="107"/>
        </w:rPr>
        <w:t>vim</w:t>
      </w:r>
      <w:proofErr w:type="spellEnd"/>
      <w:r w:rsidR="000B70A6">
        <w:rPr>
          <w:w w:val="107"/>
        </w:rPr>
        <w:t xml:space="preserve"> </w:t>
      </w:r>
      <w:proofErr w:type="spellStart"/>
      <w:r w:rsidR="000B70A6">
        <w:rPr>
          <w:w w:val="110"/>
        </w:rPr>
        <w:t>zakonom</w:t>
      </w:r>
      <w:proofErr w:type="spellEnd"/>
      <w:r w:rsidR="000B70A6">
        <w:rPr>
          <w:w w:val="110"/>
        </w:rPr>
        <w:t xml:space="preserve"> </w:t>
      </w:r>
      <w:proofErr w:type="spellStart"/>
      <w:r w:rsidR="000B70A6">
        <w:rPr>
          <w:spacing w:val="-5"/>
          <w:w w:val="110"/>
        </w:rPr>
        <w:t>kako</w:t>
      </w:r>
      <w:proofErr w:type="spellEnd"/>
      <w:r w:rsidR="000B70A6">
        <w:rPr>
          <w:spacing w:val="-5"/>
          <w:w w:val="110"/>
        </w:rPr>
        <w:t xml:space="preserve"> </w:t>
      </w:r>
      <w:r w:rsidR="000B70A6">
        <w:rPr>
          <w:w w:val="110"/>
        </w:rPr>
        <w:t xml:space="preserve">bi </w:t>
      </w:r>
      <w:proofErr w:type="spellStart"/>
      <w:r w:rsidR="000B70A6">
        <w:rPr>
          <w:w w:val="110"/>
        </w:rPr>
        <w:t>prikupljali</w:t>
      </w:r>
      <w:proofErr w:type="spellEnd"/>
      <w:r w:rsidR="000B70A6">
        <w:rPr>
          <w:w w:val="110"/>
        </w:rPr>
        <w:t xml:space="preserve"> </w:t>
      </w:r>
      <w:proofErr w:type="spellStart"/>
      <w:r w:rsidR="000B70A6">
        <w:rPr>
          <w:w w:val="110"/>
        </w:rPr>
        <w:t>i</w:t>
      </w:r>
      <w:proofErr w:type="spellEnd"/>
      <w:r w:rsidR="000B70A6">
        <w:rPr>
          <w:w w:val="110"/>
        </w:rPr>
        <w:t xml:space="preserve"> </w:t>
      </w:r>
      <w:proofErr w:type="spellStart"/>
      <w:r w:rsidR="000B70A6">
        <w:rPr>
          <w:w w:val="110"/>
        </w:rPr>
        <w:t>pratili</w:t>
      </w:r>
      <w:proofErr w:type="spellEnd"/>
      <w:r w:rsidR="000B70A6">
        <w:rPr>
          <w:w w:val="110"/>
        </w:rPr>
        <w:t xml:space="preserve"> </w:t>
      </w:r>
      <w:proofErr w:type="spellStart"/>
      <w:r w:rsidR="000B70A6">
        <w:rPr>
          <w:spacing w:val="-3"/>
          <w:w w:val="110"/>
        </w:rPr>
        <w:t>komunikaciju</w:t>
      </w:r>
      <w:proofErr w:type="spellEnd"/>
      <w:r w:rsidR="000B70A6">
        <w:rPr>
          <w:spacing w:val="-3"/>
          <w:w w:val="110"/>
        </w:rPr>
        <w:t xml:space="preserve"> </w:t>
      </w:r>
      <w:proofErr w:type="spellStart"/>
      <w:r w:rsidR="000B70A6">
        <w:rPr>
          <w:w w:val="110"/>
        </w:rPr>
        <w:t>na</w:t>
      </w:r>
      <w:proofErr w:type="spellEnd"/>
      <w:r w:rsidR="000B70A6">
        <w:rPr>
          <w:w w:val="110"/>
        </w:rPr>
        <w:t xml:space="preserve"> </w:t>
      </w:r>
      <w:proofErr w:type="spellStart"/>
      <w:r w:rsidR="000B70A6">
        <w:rPr>
          <w:w w:val="110"/>
        </w:rPr>
        <w:t>internetu</w:t>
      </w:r>
      <w:proofErr w:type="spellEnd"/>
      <w:r w:rsidR="000B70A6">
        <w:rPr>
          <w:w w:val="110"/>
        </w:rPr>
        <w:t xml:space="preserve"> [</w:t>
      </w:r>
      <w:hyperlink w:anchor="_bookmark31" w:history="1">
        <w:r w:rsidR="000B70A6">
          <w:rPr>
            <w:color w:val="00FF00"/>
            <w:w w:val="110"/>
          </w:rPr>
          <w:t>13</w:t>
        </w:r>
      </w:hyperlink>
      <w:r w:rsidR="000B70A6">
        <w:rPr>
          <w:w w:val="110"/>
        </w:rPr>
        <w:t xml:space="preserve">]. </w:t>
      </w:r>
    </w:p>
    <w:p w14:paraId="3D5A92F8" w14:textId="1BFBB420" w:rsidR="0033007A" w:rsidRDefault="000B70A6" w:rsidP="00EC04DE">
      <w:pPr>
        <w:pStyle w:val="BodyText"/>
        <w:spacing w:line="254" w:lineRule="auto"/>
        <w:ind w:left="1314" w:right="1350" w:firstLine="276"/>
        <w:jc w:val="both"/>
        <w:sectPr w:rsidR="0033007A">
          <w:pgSz w:w="11910" w:h="16840"/>
          <w:pgMar w:top="1580" w:right="1680" w:bottom="1980" w:left="1680" w:header="0" w:footer="1795" w:gutter="0"/>
          <w:cols w:space="720"/>
        </w:sectPr>
      </w:pPr>
      <w:proofErr w:type="spellStart"/>
      <w:r>
        <w:rPr>
          <w:w w:val="110"/>
        </w:rPr>
        <w:t>Iako</w:t>
      </w:r>
      <w:proofErr w:type="spellEnd"/>
      <w:r>
        <w:rPr>
          <w:w w:val="110"/>
        </w:rPr>
        <w:t xml:space="preserve"> </w:t>
      </w:r>
      <w:proofErr w:type="spellStart"/>
      <w:r>
        <w:rPr>
          <w:w w:val="109"/>
        </w:rPr>
        <w:t>su</w:t>
      </w:r>
      <w:proofErr w:type="spellEnd"/>
      <w:r>
        <w:rPr>
          <w:spacing w:val="5"/>
        </w:rPr>
        <w:t xml:space="preserve"> </w:t>
      </w:r>
      <w:proofErr w:type="spellStart"/>
      <w:r>
        <w:rPr>
          <w:w w:val="106"/>
        </w:rPr>
        <w:t>s</w:t>
      </w:r>
      <w:r>
        <w:rPr>
          <w:spacing w:val="-5"/>
          <w:w w:val="106"/>
        </w:rPr>
        <w:t>v</w:t>
      </w:r>
      <w:r>
        <w:rPr>
          <w:w w:val="102"/>
        </w:rPr>
        <w:t>e</w:t>
      </w:r>
      <w:proofErr w:type="spellEnd"/>
      <w:r>
        <w:rPr>
          <w:spacing w:val="5"/>
        </w:rPr>
        <w:t xml:space="preserve"> </w:t>
      </w:r>
      <w:proofErr w:type="spellStart"/>
      <w:r>
        <w:rPr>
          <w:spacing w:val="-5"/>
          <w:w w:val="107"/>
        </w:rPr>
        <w:t>k</w:t>
      </w:r>
      <w:r>
        <w:rPr>
          <w:spacing w:val="-1"/>
          <w:w w:val="109"/>
        </w:rPr>
        <w:t>ompanij</w:t>
      </w:r>
      <w:r>
        <w:rPr>
          <w:w w:val="109"/>
        </w:rPr>
        <w:t>e</w:t>
      </w:r>
      <w:proofErr w:type="spellEnd"/>
      <w:r>
        <w:rPr>
          <w:spacing w:val="5"/>
        </w:rPr>
        <w:t xml:space="preserve"> </w:t>
      </w:r>
      <w:proofErr w:type="spellStart"/>
      <w:r>
        <w:rPr>
          <w:spacing w:val="-1"/>
          <w:w w:val="109"/>
        </w:rPr>
        <w:t>um</w:t>
      </w:r>
      <w:r>
        <w:rPr>
          <w:spacing w:val="-10"/>
          <w:w w:val="109"/>
        </w:rPr>
        <w:t>e</w:t>
      </w:r>
      <w:r>
        <w:rPr>
          <w:spacing w:val="-83"/>
          <w:w w:val="153"/>
        </w:rPr>
        <w:t>ˇ</w:t>
      </w:r>
      <w:r>
        <w:rPr>
          <w:w w:val="109"/>
        </w:rPr>
        <w:t>sane</w:t>
      </w:r>
      <w:proofErr w:type="spellEnd"/>
      <w:r>
        <w:rPr>
          <w:spacing w:val="5"/>
        </w:rPr>
        <w:t xml:space="preserve"> </w:t>
      </w:r>
      <w:r>
        <w:rPr>
          <w:w w:val="113"/>
        </w:rPr>
        <w:t>u</w:t>
      </w:r>
      <w:r>
        <w:rPr>
          <w:spacing w:val="5"/>
        </w:rPr>
        <w:t xml:space="preserve"> </w:t>
      </w:r>
      <w:proofErr w:type="spellStart"/>
      <w:r>
        <w:rPr>
          <w:spacing w:val="-6"/>
          <w:w w:val="102"/>
        </w:rPr>
        <w:t>o</w:t>
      </w:r>
      <w:r>
        <w:rPr>
          <w:spacing w:val="-11"/>
          <w:w w:val="107"/>
        </w:rPr>
        <w:t>v</w:t>
      </w:r>
      <w:r>
        <w:rPr>
          <w:spacing w:val="10"/>
          <w:w w:val="115"/>
        </w:rPr>
        <w:t>a</w:t>
      </w:r>
      <w:r>
        <w:rPr>
          <w:w w:val="112"/>
        </w:rPr>
        <w:t>j</w:t>
      </w:r>
      <w:proofErr w:type="spellEnd"/>
      <w:r>
        <w:rPr>
          <w:spacing w:val="5"/>
        </w:rPr>
        <w:t xml:space="preserve"> </w:t>
      </w:r>
      <w:r>
        <w:rPr>
          <w:spacing w:val="-1"/>
          <w:w w:val="110"/>
        </w:rPr>
        <w:t>progra</w:t>
      </w:r>
      <w:r>
        <w:rPr>
          <w:w w:val="110"/>
        </w:rPr>
        <w:t>m</w:t>
      </w:r>
      <w:r>
        <w:rPr>
          <w:spacing w:val="5"/>
        </w:rPr>
        <w:t xml:space="preserve"> </w:t>
      </w:r>
      <w:proofErr w:type="spellStart"/>
      <w:r>
        <w:rPr>
          <w:spacing w:val="-1"/>
          <w:w w:val="107"/>
        </w:rPr>
        <w:t>negiral</w:t>
      </w:r>
      <w:r>
        <w:rPr>
          <w:w w:val="107"/>
        </w:rPr>
        <w:t>e</w:t>
      </w:r>
      <w:proofErr w:type="spellEnd"/>
      <w:r>
        <w:rPr>
          <w:spacing w:val="5"/>
        </w:rPr>
        <w:t xml:space="preserve"> </w:t>
      </w:r>
      <w:proofErr w:type="spellStart"/>
      <w:r>
        <w:rPr>
          <w:spacing w:val="-1"/>
          <w:w w:val="105"/>
        </w:rPr>
        <w:t>bil</w:t>
      </w:r>
      <w:r>
        <w:rPr>
          <w:w w:val="105"/>
        </w:rPr>
        <w:t>o</w:t>
      </w:r>
      <w:proofErr w:type="spellEnd"/>
      <w:r>
        <w:rPr>
          <w:spacing w:val="5"/>
        </w:rPr>
        <w:t xml:space="preserve"> </w:t>
      </w:r>
      <w:proofErr w:type="spellStart"/>
      <w:r>
        <w:rPr>
          <w:spacing w:val="-11"/>
          <w:w w:val="107"/>
        </w:rPr>
        <w:t>k</w:t>
      </w:r>
      <w:r>
        <w:rPr>
          <w:spacing w:val="-1"/>
          <w:w w:val="111"/>
        </w:rPr>
        <w:t>akv</w:t>
      </w:r>
      <w:r>
        <w:rPr>
          <w:w w:val="111"/>
        </w:rPr>
        <w:t>u</w:t>
      </w:r>
      <w:proofErr w:type="spellEnd"/>
      <w:r>
        <w:rPr>
          <w:spacing w:val="5"/>
        </w:rPr>
        <w:t xml:space="preserve"> </w:t>
      </w:r>
      <w:proofErr w:type="spellStart"/>
      <w:r>
        <w:rPr>
          <w:spacing w:val="4"/>
          <w:w w:val="113"/>
        </w:rPr>
        <w:t>p</w:t>
      </w:r>
      <w:r>
        <w:rPr>
          <w:spacing w:val="-6"/>
          <w:w w:val="102"/>
        </w:rPr>
        <w:t>o</w:t>
      </w:r>
      <w:r>
        <w:rPr>
          <w:spacing w:val="-6"/>
          <w:w w:val="107"/>
        </w:rPr>
        <w:t>v</w:t>
      </w:r>
      <w:r>
        <w:rPr>
          <w:w w:val="110"/>
        </w:rPr>
        <w:t>ezanost</w:t>
      </w:r>
      <w:proofErr w:type="spellEnd"/>
      <w:r>
        <w:rPr>
          <w:w w:val="110"/>
        </w:rPr>
        <w:t xml:space="preserve">, </w:t>
      </w:r>
      <w:proofErr w:type="spellStart"/>
      <w:r>
        <w:rPr>
          <w:spacing w:val="-11"/>
          <w:w w:val="107"/>
        </w:rPr>
        <w:t>k</w:t>
      </w:r>
      <w:r>
        <w:rPr>
          <w:spacing w:val="-1"/>
          <w:w w:val="108"/>
        </w:rPr>
        <w:t>asnij</w:t>
      </w:r>
      <w:r>
        <w:rPr>
          <w:w w:val="108"/>
        </w:rPr>
        <w:t>e</w:t>
      </w:r>
      <w:proofErr w:type="spellEnd"/>
      <w:r>
        <w:rPr>
          <w:spacing w:val="6"/>
        </w:rPr>
        <w:t xml:space="preserve"> </w:t>
      </w:r>
      <w:proofErr w:type="spellStart"/>
      <w:r>
        <w:rPr>
          <w:w w:val="109"/>
        </w:rPr>
        <w:t>su</w:t>
      </w:r>
      <w:proofErr w:type="spellEnd"/>
      <w:r>
        <w:rPr>
          <w:spacing w:val="6"/>
        </w:rPr>
        <w:t xml:space="preserve"> </w:t>
      </w:r>
      <w:proofErr w:type="spellStart"/>
      <w:r>
        <w:rPr>
          <w:w w:val="104"/>
        </w:rPr>
        <w:t>izlazile</w:t>
      </w:r>
      <w:proofErr w:type="spellEnd"/>
      <w:r>
        <w:rPr>
          <w:spacing w:val="6"/>
        </w:rPr>
        <w:t xml:space="preserve"> </w:t>
      </w:r>
      <w:proofErr w:type="spellStart"/>
      <w:r>
        <w:rPr>
          <w:w w:val="109"/>
        </w:rPr>
        <w:t>sa</w:t>
      </w:r>
      <w:proofErr w:type="spellEnd"/>
      <w:r>
        <w:rPr>
          <w:spacing w:val="6"/>
        </w:rPr>
        <w:t xml:space="preserve"> </w:t>
      </w:r>
      <w:proofErr w:type="spellStart"/>
      <w:r>
        <w:rPr>
          <w:w w:val="104"/>
        </w:rPr>
        <w:t>iz</w:t>
      </w:r>
      <w:r>
        <w:rPr>
          <w:spacing w:val="-5"/>
          <w:w w:val="104"/>
        </w:rPr>
        <w:t>v</w:t>
      </w:r>
      <w:r>
        <w:rPr>
          <w:spacing w:val="-10"/>
          <w:w w:val="102"/>
        </w:rPr>
        <w:t>e</w:t>
      </w:r>
      <w:r>
        <w:rPr>
          <w:spacing w:val="-83"/>
          <w:w w:val="153"/>
        </w:rPr>
        <w:t>ˇ</w:t>
      </w:r>
      <w:r>
        <w:rPr>
          <w:w w:val="118"/>
        </w:rPr>
        <w:t>st</w:t>
      </w:r>
      <w:r>
        <w:rPr>
          <w:spacing w:val="10"/>
          <w:w w:val="118"/>
        </w:rPr>
        <w:t>a</w:t>
      </w:r>
      <w:r>
        <w:rPr>
          <w:w w:val="110"/>
        </w:rPr>
        <w:t>jima</w:t>
      </w:r>
      <w:proofErr w:type="spellEnd"/>
      <w:r>
        <w:rPr>
          <w:spacing w:val="6"/>
        </w:rPr>
        <w:t xml:space="preserve"> </w:t>
      </w:r>
      <w:proofErr w:type="spellStart"/>
      <w:r>
        <w:rPr>
          <w:spacing w:val="-1"/>
          <w:w w:val="106"/>
        </w:rPr>
        <w:t>gd</w:t>
      </w:r>
      <w:r>
        <w:rPr>
          <w:w w:val="106"/>
        </w:rPr>
        <w:t>e</w:t>
      </w:r>
      <w:proofErr w:type="spellEnd"/>
      <w:r>
        <w:rPr>
          <w:spacing w:val="6"/>
        </w:rPr>
        <w:t xml:space="preserve"> </w:t>
      </w:r>
      <w:proofErr w:type="spellStart"/>
      <w:r>
        <w:rPr>
          <w:spacing w:val="-1"/>
          <w:w w:val="114"/>
        </w:rPr>
        <w:t>n</w:t>
      </w:r>
      <w:r>
        <w:rPr>
          <w:spacing w:val="-6"/>
          <w:w w:val="114"/>
        </w:rPr>
        <w:t>a</w:t>
      </w:r>
      <w:r>
        <w:rPr>
          <w:spacing w:val="-6"/>
          <w:w w:val="107"/>
        </w:rPr>
        <w:t>v</w:t>
      </w:r>
      <w:r>
        <w:rPr>
          <w:spacing w:val="5"/>
          <w:w w:val="102"/>
        </w:rPr>
        <w:t>o</w:t>
      </w:r>
      <w:r>
        <w:rPr>
          <w:spacing w:val="-1"/>
          <w:w w:val="108"/>
        </w:rPr>
        <w:t>d</w:t>
      </w:r>
      <w:r>
        <w:rPr>
          <w:w w:val="108"/>
        </w:rPr>
        <w:t>e</w:t>
      </w:r>
      <w:proofErr w:type="spellEnd"/>
      <w:r>
        <w:rPr>
          <w:spacing w:val="6"/>
        </w:rPr>
        <w:t xml:space="preserve"> </w:t>
      </w:r>
      <w:r>
        <w:rPr>
          <w:spacing w:val="-1"/>
          <w:w w:val="114"/>
        </w:rPr>
        <w:t>d</w:t>
      </w:r>
      <w:r>
        <w:rPr>
          <w:w w:val="114"/>
        </w:rPr>
        <w:t>a</w:t>
      </w:r>
      <w:r>
        <w:rPr>
          <w:spacing w:val="6"/>
        </w:rPr>
        <w:t xml:space="preserve"> </w:t>
      </w:r>
      <w:r>
        <w:rPr>
          <w:w w:val="106"/>
        </w:rPr>
        <w:t>je</w:t>
      </w:r>
      <w:r>
        <w:rPr>
          <w:spacing w:val="6"/>
        </w:rPr>
        <w:t xml:space="preserve"> </w:t>
      </w:r>
      <w:proofErr w:type="spellStart"/>
      <w:r>
        <w:rPr>
          <w:spacing w:val="-1"/>
          <w:w w:val="110"/>
        </w:rPr>
        <w:t>amer</w:t>
      </w:r>
      <w:r>
        <w:rPr>
          <w:spacing w:val="-6"/>
          <w:w w:val="110"/>
        </w:rPr>
        <w:t>i</w:t>
      </w:r>
      <w:r>
        <w:rPr>
          <w:spacing w:val="-87"/>
          <w:w w:val="153"/>
        </w:rPr>
        <w:t>ˇ</w:t>
      </w:r>
      <w:r>
        <w:rPr>
          <w:spacing w:val="-1"/>
          <w:w w:val="105"/>
        </w:rPr>
        <w:t>c</w:t>
      </w:r>
      <w:r>
        <w:rPr>
          <w:spacing w:val="-11"/>
          <w:w w:val="105"/>
        </w:rPr>
        <w:t>k</w:t>
      </w:r>
      <w:r>
        <w:rPr>
          <w:w w:val="115"/>
        </w:rPr>
        <w:t>a</w:t>
      </w:r>
      <w:proofErr w:type="spellEnd"/>
      <w:r>
        <w:rPr>
          <w:spacing w:val="6"/>
        </w:rPr>
        <w:t xml:space="preserve"> </w:t>
      </w:r>
      <w:proofErr w:type="spellStart"/>
      <w:r>
        <w:rPr>
          <w:spacing w:val="-1"/>
          <w:w w:val="112"/>
        </w:rPr>
        <w:t>administracija</w:t>
      </w:r>
      <w:proofErr w:type="spellEnd"/>
      <w:r>
        <w:rPr>
          <w:spacing w:val="-1"/>
          <w:w w:val="112"/>
        </w:rPr>
        <w:t xml:space="preserve"> </w:t>
      </w:r>
      <w:proofErr w:type="spellStart"/>
      <w:r>
        <w:rPr>
          <w:spacing w:val="-1"/>
          <w:w w:val="110"/>
        </w:rPr>
        <w:t>za</w:t>
      </w:r>
      <w:r>
        <w:rPr>
          <w:spacing w:val="-6"/>
          <w:w w:val="110"/>
        </w:rPr>
        <w:t>h</w:t>
      </w:r>
      <w:r>
        <w:rPr>
          <w:spacing w:val="-1"/>
          <w:w w:val="114"/>
        </w:rPr>
        <w:t>te</w:t>
      </w:r>
      <w:r>
        <w:rPr>
          <w:spacing w:val="-11"/>
          <w:w w:val="114"/>
        </w:rPr>
        <w:t>v</w:t>
      </w:r>
      <w:r>
        <w:rPr>
          <w:spacing w:val="-1"/>
          <w:w w:val="112"/>
        </w:rPr>
        <w:t>al</w:t>
      </w:r>
      <w:r>
        <w:rPr>
          <w:w w:val="112"/>
        </w:rPr>
        <w:t>a</w:t>
      </w:r>
      <w:proofErr w:type="spellEnd"/>
      <w:r>
        <w:rPr>
          <w:spacing w:val="10"/>
        </w:rPr>
        <w:t xml:space="preserve"> </w:t>
      </w:r>
      <w:proofErr w:type="spellStart"/>
      <w:r>
        <w:rPr>
          <w:spacing w:val="5"/>
          <w:w w:val="102"/>
        </w:rPr>
        <w:t>o</w:t>
      </w:r>
      <w:r>
        <w:rPr>
          <w:w w:val="113"/>
        </w:rPr>
        <w:t>d</w:t>
      </w:r>
      <w:proofErr w:type="spellEnd"/>
      <w:r>
        <w:rPr>
          <w:spacing w:val="10"/>
        </w:rPr>
        <w:t xml:space="preserve"> </w:t>
      </w:r>
      <w:proofErr w:type="spellStart"/>
      <w:r>
        <w:rPr>
          <w:w w:val="113"/>
        </w:rPr>
        <w:t>n</w:t>
      </w:r>
      <w:r>
        <w:rPr>
          <w:w w:val="110"/>
        </w:rPr>
        <w:t>jih</w:t>
      </w:r>
      <w:proofErr w:type="spellEnd"/>
      <w:r>
        <w:rPr>
          <w:spacing w:val="10"/>
        </w:rPr>
        <w:t xml:space="preserve"> </w:t>
      </w:r>
      <w:proofErr w:type="spellStart"/>
      <w:r>
        <w:rPr>
          <w:spacing w:val="-1"/>
          <w:w w:val="114"/>
        </w:rPr>
        <w:t>na</w:t>
      </w:r>
      <w:r>
        <w:rPr>
          <w:w w:val="114"/>
        </w:rPr>
        <w:t>d</w:t>
      </w:r>
      <w:r>
        <w:rPr>
          <w:spacing w:val="-1"/>
          <w:w w:val="102"/>
        </w:rPr>
        <w:t>z</w:t>
      </w:r>
      <w:r>
        <w:rPr>
          <w:spacing w:val="-1"/>
          <w:w w:val="109"/>
        </w:rPr>
        <w:t>o</w:t>
      </w:r>
      <w:r>
        <w:rPr>
          <w:w w:val="109"/>
        </w:rPr>
        <w:t>r</w:t>
      </w:r>
      <w:proofErr w:type="spellEnd"/>
      <w:r>
        <w:rPr>
          <w:spacing w:val="10"/>
        </w:rPr>
        <w:t xml:space="preserve"> </w:t>
      </w:r>
      <w:proofErr w:type="spellStart"/>
      <w:r>
        <w:rPr>
          <w:w w:val="102"/>
        </w:rPr>
        <w:t>i</w:t>
      </w:r>
      <w:proofErr w:type="spellEnd"/>
      <w:r>
        <w:rPr>
          <w:spacing w:val="10"/>
        </w:rPr>
        <w:t xml:space="preserve"> </w:t>
      </w:r>
      <w:proofErr w:type="spellStart"/>
      <w:r>
        <w:rPr>
          <w:spacing w:val="-1"/>
          <w:w w:val="114"/>
        </w:rPr>
        <w:t>pristu</w:t>
      </w:r>
      <w:r>
        <w:rPr>
          <w:w w:val="114"/>
        </w:rPr>
        <w:t>p</w:t>
      </w:r>
      <w:proofErr w:type="spellEnd"/>
      <w:r>
        <w:rPr>
          <w:spacing w:val="10"/>
        </w:rPr>
        <w:t xml:space="preserve"> </w:t>
      </w:r>
      <w:proofErr w:type="spellStart"/>
      <w:r>
        <w:rPr>
          <w:spacing w:val="5"/>
          <w:w w:val="113"/>
        </w:rPr>
        <w:t>p</w:t>
      </w:r>
      <w:r>
        <w:rPr>
          <w:spacing w:val="4"/>
          <w:w w:val="102"/>
        </w:rPr>
        <w:t>o</w:t>
      </w:r>
      <w:r>
        <w:rPr>
          <w:spacing w:val="-1"/>
          <w:w w:val="110"/>
        </w:rPr>
        <w:t>dacim</w:t>
      </w:r>
      <w:r>
        <w:rPr>
          <w:w w:val="110"/>
        </w:rPr>
        <w:t>a</w:t>
      </w:r>
      <w:proofErr w:type="spellEnd"/>
      <w:r>
        <w:rPr>
          <w:spacing w:val="10"/>
        </w:rPr>
        <w:t xml:space="preserve"> </w:t>
      </w:r>
      <w:proofErr w:type="spellStart"/>
      <w:r>
        <w:rPr>
          <w:w w:val="106"/>
        </w:rPr>
        <w:t>s</w:t>
      </w:r>
      <w:r>
        <w:rPr>
          <w:spacing w:val="-5"/>
          <w:w w:val="106"/>
        </w:rPr>
        <w:t>v</w:t>
      </w:r>
      <w:r>
        <w:rPr>
          <w:spacing w:val="10"/>
          <w:w w:val="102"/>
        </w:rPr>
        <w:t>o</w:t>
      </w:r>
      <w:r>
        <w:rPr>
          <w:w w:val="110"/>
        </w:rPr>
        <w:t>jih</w:t>
      </w:r>
      <w:proofErr w:type="spellEnd"/>
      <w:r>
        <w:rPr>
          <w:spacing w:val="10"/>
        </w:rPr>
        <w:t xml:space="preserve"> </w:t>
      </w:r>
      <w:proofErr w:type="spellStart"/>
      <w:r>
        <w:rPr>
          <w:spacing w:val="-6"/>
          <w:w w:val="107"/>
        </w:rPr>
        <w:t>k</w:t>
      </w:r>
      <w:r>
        <w:rPr>
          <w:spacing w:val="-1"/>
          <w:w w:val="107"/>
        </w:rPr>
        <w:t>orisni</w:t>
      </w:r>
      <w:r>
        <w:rPr>
          <w:spacing w:val="-11"/>
          <w:w w:val="107"/>
        </w:rPr>
        <w:t>k</w:t>
      </w:r>
      <w:r>
        <w:rPr>
          <w:spacing w:val="-1"/>
          <w:w w:val="114"/>
        </w:rPr>
        <w:t>a</w:t>
      </w:r>
      <w:proofErr w:type="spellEnd"/>
      <w:r>
        <w:rPr>
          <w:w w:val="114"/>
        </w:rPr>
        <w:t>.</w:t>
      </w:r>
      <w:r>
        <w:t xml:space="preserve"> </w:t>
      </w:r>
      <w:r>
        <w:rPr>
          <w:spacing w:val="-11"/>
        </w:rPr>
        <w:t xml:space="preserve"> </w:t>
      </w:r>
      <w:proofErr w:type="spellStart"/>
      <w:r w:rsidR="00CB74C5">
        <w:rPr>
          <w:spacing w:val="-11"/>
        </w:rPr>
        <w:lastRenderedPageBreak/>
        <w:t>Tako</w:t>
      </w:r>
      <w:proofErr w:type="spellEnd"/>
      <w:r w:rsidR="00CB74C5">
        <w:rPr>
          <w:spacing w:val="-11"/>
        </w:rPr>
        <w:t xml:space="preserve"> </w:t>
      </w:r>
      <w:proofErr w:type="spellStart"/>
      <w:r w:rsidR="00CB74C5">
        <w:rPr>
          <w:spacing w:val="-11"/>
        </w:rPr>
        <w:t>na</w:t>
      </w:r>
      <w:proofErr w:type="spellEnd"/>
      <w:r w:rsidR="00CB74C5">
        <w:rPr>
          <w:spacing w:val="-11"/>
        </w:rPr>
        <w:t xml:space="preserve"> primer, </w:t>
      </w:r>
      <w:r w:rsidR="00CB74C5">
        <w:rPr>
          <w:w w:val="106"/>
        </w:rPr>
        <w:t>u</w:t>
      </w:r>
      <w:r>
        <w:rPr>
          <w:spacing w:val="10"/>
        </w:rPr>
        <w:t xml:space="preserve"> </w:t>
      </w:r>
      <w:proofErr w:type="spellStart"/>
      <w:r>
        <w:rPr>
          <w:w w:val="104"/>
        </w:rPr>
        <w:t>iz</w:t>
      </w:r>
      <w:r>
        <w:rPr>
          <w:spacing w:val="-6"/>
          <w:w w:val="104"/>
        </w:rPr>
        <w:t>v</w:t>
      </w:r>
      <w:r>
        <w:rPr>
          <w:spacing w:val="-10"/>
          <w:w w:val="102"/>
        </w:rPr>
        <w:t>e</w:t>
      </w:r>
      <w:r>
        <w:rPr>
          <w:spacing w:val="-83"/>
          <w:w w:val="153"/>
        </w:rPr>
        <w:t>ˇ</w:t>
      </w:r>
      <w:r>
        <w:rPr>
          <w:w w:val="118"/>
        </w:rPr>
        <w:t>st</w:t>
      </w:r>
      <w:r>
        <w:rPr>
          <w:spacing w:val="10"/>
          <w:w w:val="118"/>
        </w:rPr>
        <w:t>a</w:t>
      </w:r>
      <w:r>
        <w:rPr>
          <w:w w:val="113"/>
        </w:rPr>
        <w:t>ju</w:t>
      </w:r>
      <w:proofErr w:type="spellEnd"/>
      <w:r>
        <w:rPr>
          <w:w w:val="113"/>
        </w:rPr>
        <w:t xml:space="preserve"> </w:t>
      </w:r>
      <w:proofErr w:type="spellStart"/>
      <w:r>
        <w:rPr>
          <w:w w:val="110"/>
        </w:rPr>
        <w:t>kompanije</w:t>
      </w:r>
      <w:proofErr w:type="spellEnd"/>
      <w:r>
        <w:rPr>
          <w:w w:val="110"/>
        </w:rPr>
        <w:t xml:space="preserve"> </w:t>
      </w:r>
      <w:proofErr w:type="spellStart"/>
      <w:r>
        <w:rPr>
          <w:w w:val="110"/>
        </w:rPr>
        <w:t>Jahu</w:t>
      </w:r>
      <w:proofErr w:type="spellEnd"/>
      <w:r>
        <w:rPr>
          <w:w w:val="110"/>
        </w:rPr>
        <w:t xml:space="preserve">, </w:t>
      </w:r>
      <w:proofErr w:type="spellStart"/>
      <w:r>
        <w:rPr>
          <w:w w:val="110"/>
        </w:rPr>
        <w:t>navod</w:t>
      </w:r>
      <w:r w:rsidR="00CB74C5">
        <w:rPr>
          <w:w w:val="110"/>
        </w:rPr>
        <w:t>i</w:t>
      </w:r>
      <w:proofErr w:type="spellEnd"/>
      <w:r w:rsidR="00CB74C5">
        <w:rPr>
          <w:w w:val="110"/>
        </w:rPr>
        <w:t xml:space="preserve"> se</w:t>
      </w:r>
      <w:r>
        <w:rPr>
          <w:w w:val="110"/>
        </w:rPr>
        <w:t xml:space="preserve"> da </w:t>
      </w:r>
      <w:proofErr w:type="spellStart"/>
      <w:r>
        <w:rPr>
          <w:w w:val="110"/>
        </w:rPr>
        <w:t>im</w:t>
      </w:r>
      <w:proofErr w:type="spellEnd"/>
      <w:r>
        <w:rPr>
          <w:w w:val="110"/>
        </w:rPr>
        <w:t xml:space="preserve"> je </w:t>
      </w:r>
      <w:proofErr w:type="spellStart"/>
      <w:r>
        <w:rPr>
          <w:w w:val="110"/>
        </w:rPr>
        <w:t>administracija</w:t>
      </w:r>
      <w:proofErr w:type="spellEnd"/>
      <w:r>
        <w:rPr>
          <w:w w:val="110"/>
        </w:rPr>
        <w:t xml:space="preserve"> </w:t>
      </w:r>
      <w:proofErr w:type="spellStart"/>
      <w:r>
        <w:rPr>
          <w:w w:val="110"/>
        </w:rPr>
        <w:t>pretila</w:t>
      </w:r>
      <w:proofErr w:type="spellEnd"/>
      <w:r>
        <w:rPr>
          <w:w w:val="110"/>
        </w:rPr>
        <w:t xml:space="preserve"> </w:t>
      </w:r>
      <w:proofErr w:type="spellStart"/>
      <w:r>
        <w:rPr>
          <w:w w:val="110"/>
        </w:rPr>
        <w:t>i</w:t>
      </w:r>
      <w:proofErr w:type="spellEnd"/>
      <w:r>
        <w:rPr>
          <w:w w:val="110"/>
        </w:rPr>
        <w:t xml:space="preserve"> </w:t>
      </w:r>
      <w:proofErr w:type="spellStart"/>
      <w:r>
        <w:rPr>
          <w:spacing w:val="-3"/>
          <w:w w:val="110"/>
        </w:rPr>
        <w:t>kaznom</w:t>
      </w:r>
      <w:proofErr w:type="spellEnd"/>
      <w:r>
        <w:rPr>
          <w:spacing w:val="-3"/>
          <w:w w:val="110"/>
        </w:rPr>
        <w:t xml:space="preserve"> </w:t>
      </w:r>
      <w:r>
        <w:rPr>
          <w:spacing w:val="2"/>
          <w:w w:val="110"/>
        </w:rPr>
        <w:t xml:space="preserve">od </w:t>
      </w:r>
      <w:r>
        <w:rPr>
          <w:spacing w:val="-1"/>
          <w:w w:val="102"/>
        </w:rPr>
        <w:t>25</w:t>
      </w:r>
      <w:r>
        <w:rPr>
          <w:w w:val="102"/>
        </w:rPr>
        <w:t>0</w:t>
      </w:r>
      <w:r>
        <w:rPr>
          <w:spacing w:val="16"/>
        </w:rPr>
        <w:t xml:space="preserve"> </w:t>
      </w:r>
      <w:proofErr w:type="spellStart"/>
      <w:r>
        <w:rPr>
          <w:spacing w:val="-1"/>
          <w:w w:val="111"/>
        </w:rPr>
        <w:t>hiljad</w:t>
      </w:r>
      <w:r>
        <w:rPr>
          <w:w w:val="111"/>
        </w:rPr>
        <w:t>a</w:t>
      </w:r>
      <w:proofErr w:type="spellEnd"/>
      <w:r>
        <w:rPr>
          <w:spacing w:val="16"/>
        </w:rPr>
        <w:t xml:space="preserve"> </w:t>
      </w:r>
      <w:proofErr w:type="spellStart"/>
      <w:r>
        <w:rPr>
          <w:spacing w:val="-1"/>
          <w:w w:val="111"/>
        </w:rPr>
        <w:t>dolar</w:t>
      </w:r>
      <w:r>
        <w:rPr>
          <w:w w:val="111"/>
        </w:rPr>
        <w:t>a</w:t>
      </w:r>
      <w:proofErr w:type="spellEnd"/>
      <w:r>
        <w:rPr>
          <w:spacing w:val="16"/>
        </w:rPr>
        <w:t xml:space="preserve"> </w:t>
      </w:r>
      <w:proofErr w:type="spellStart"/>
      <w:r>
        <w:rPr>
          <w:spacing w:val="-1"/>
          <w:w w:val="102"/>
        </w:rPr>
        <w:t>g</w:t>
      </w:r>
      <w:r>
        <w:rPr>
          <w:spacing w:val="5"/>
          <w:w w:val="102"/>
        </w:rPr>
        <w:t>o</w:t>
      </w:r>
      <w:r>
        <w:rPr>
          <w:spacing w:val="-1"/>
          <w:w w:val="109"/>
        </w:rPr>
        <w:t>d</w:t>
      </w:r>
      <w:r>
        <w:rPr>
          <w:spacing w:val="-10"/>
          <w:w w:val="109"/>
        </w:rPr>
        <w:t>i</w:t>
      </w:r>
      <w:r>
        <w:rPr>
          <w:spacing w:val="-83"/>
          <w:w w:val="153"/>
        </w:rPr>
        <w:t>ˇ</w:t>
      </w:r>
      <w:r>
        <w:rPr>
          <w:w w:val="108"/>
        </w:rPr>
        <w:t>snje</w:t>
      </w:r>
      <w:proofErr w:type="spellEnd"/>
      <w:r>
        <w:rPr>
          <w:spacing w:val="16"/>
        </w:rPr>
        <w:t xml:space="preserve"> </w:t>
      </w:r>
      <w:proofErr w:type="spellStart"/>
      <w:r>
        <w:rPr>
          <w:spacing w:val="-1"/>
          <w:w w:val="110"/>
        </w:rPr>
        <w:t>u</w:t>
      </w:r>
      <w:r>
        <w:rPr>
          <w:spacing w:val="-6"/>
          <w:w w:val="110"/>
        </w:rPr>
        <w:t>k</w:t>
      </w:r>
      <w:r>
        <w:rPr>
          <w:spacing w:val="-1"/>
          <w:w w:val="104"/>
        </w:rPr>
        <w:t>oli</w:t>
      </w:r>
      <w:r>
        <w:rPr>
          <w:spacing w:val="-6"/>
          <w:w w:val="104"/>
        </w:rPr>
        <w:t>k</w:t>
      </w:r>
      <w:r>
        <w:rPr>
          <w:w w:val="102"/>
        </w:rPr>
        <w:t>o</w:t>
      </w:r>
      <w:proofErr w:type="spellEnd"/>
      <w:r>
        <w:rPr>
          <w:spacing w:val="16"/>
        </w:rPr>
        <w:t xml:space="preserve"> </w:t>
      </w:r>
      <w:r>
        <w:rPr>
          <w:spacing w:val="-1"/>
          <w:w w:val="108"/>
        </w:rPr>
        <w:t>n</w:t>
      </w:r>
      <w:r>
        <w:rPr>
          <w:w w:val="108"/>
        </w:rPr>
        <w:t>e</w:t>
      </w:r>
      <w:r>
        <w:rPr>
          <w:spacing w:val="16"/>
        </w:rPr>
        <w:t xml:space="preserve"> </w:t>
      </w:r>
      <w:proofErr w:type="spellStart"/>
      <w:r>
        <w:rPr>
          <w:spacing w:val="-1"/>
          <w:w w:val="113"/>
        </w:rPr>
        <w:t>bud</w:t>
      </w:r>
      <w:r>
        <w:rPr>
          <w:w w:val="113"/>
        </w:rPr>
        <w:t>u</w:t>
      </w:r>
      <w:proofErr w:type="spellEnd"/>
      <w:r>
        <w:rPr>
          <w:spacing w:val="16"/>
        </w:rPr>
        <w:t xml:space="preserve"> </w:t>
      </w:r>
      <w:proofErr w:type="spellStart"/>
      <w:r>
        <w:rPr>
          <w:w w:val="113"/>
        </w:rPr>
        <w:t>sara</w:t>
      </w:r>
      <w:r>
        <w:rPr>
          <w:rFonts w:ascii="Arial" w:hAnsi="Arial"/>
          <w:w w:val="102"/>
        </w:rPr>
        <w:t>d</w:t>
      </w:r>
      <w:r>
        <w:rPr>
          <w:w w:val="105"/>
        </w:rPr>
        <w:t>i</w:t>
      </w:r>
      <w:r>
        <w:rPr>
          <w:spacing w:val="-11"/>
          <w:w w:val="105"/>
        </w:rPr>
        <w:t>v</w:t>
      </w:r>
      <w:r>
        <w:rPr>
          <w:spacing w:val="-1"/>
          <w:w w:val="108"/>
        </w:rPr>
        <w:t>al</w:t>
      </w:r>
      <w:r>
        <w:rPr>
          <w:w w:val="108"/>
        </w:rPr>
        <w:t>i</w:t>
      </w:r>
      <w:proofErr w:type="spellEnd"/>
      <w:r>
        <w:rPr>
          <w:spacing w:val="16"/>
        </w:rPr>
        <w:t xml:space="preserve"> </w:t>
      </w:r>
      <w:r>
        <w:rPr>
          <w:w w:val="85"/>
        </w:rPr>
        <w:t>[</w:t>
      </w:r>
      <w:hyperlink w:anchor="_bookmark21" w:history="1">
        <w:r>
          <w:rPr>
            <w:color w:val="00FF00"/>
            <w:spacing w:val="-1"/>
            <w:w w:val="102"/>
          </w:rPr>
          <w:t>3</w:t>
        </w:r>
      </w:hyperlink>
      <w:del w:id="24" w:author="Viktor Milovanović" w:date="2019-04-04T18:30:00Z">
        <w:r w:rsidDel="00EC04DE">
          <w:rPr>
            <w:w w:val="85"/>
          </w:rPr>
          <w:delText>]</w:delText>
        </w:r>
      </w:del>
    </w:p>
    <w:p w14:paraId="7DAB20D3" w14:textId="77777777" w:rsidR="0033007A" w:rsidRDefault="0033007A">
      <w:pPr>
        <w:spacing w:line="254" w:lineRule="auto"/>
        <w:jc w:val="both"/>
        <w:sectPr w:rsidR="0033007A">
          <w:pgSz w:w="11910" w:h="16840"/>
          <w:pgMar w:top="1580" w:right="1680" w:bottom="1980" w:left="1680" w:header="0" w:footer="1795" w:gutter="0"/>
          <w:cols w:space="720"/>
        </w:sectPr>
      </w:pPr>
      <w:bookmarkStart w:id="25" w:name="Rizici_za_pojedinca_na_internetu_(promen"/>
      <w:bookmarkStart w:id="26" w:name="_bookmark9"/>
      <w:bookmarkStart w:id="27" w:name="Društvene_mreže"/>
      <w:bookmarkStart w:id="28" w:name="_bookmark10"/>
      <w:bookmarkStart w:id="29" w:name="Krađa_identiteta"/>
      <w:bookmarkStart w:id="30" w:name="_bookmark11"/>
      <w:bookmarkStart w:id="31" w:name="Kolačići"/>
      <w:bookmarkStart w:id="32" w:name="_bookmark12"/>
      <w:bookmarkEnd w:id="25"/>
      <w:bookmarkEnd w:id="26"/>
      <w:bookmarkEnd w:id="27"/>
      <w:bookmarkEnd w:id="28"/>
      <w:bookmarkEnd w:id="29"/>
      <w:bookmarkEnd w:id="30"/>
      <w:bookmarkEnd w:id="31"/>
      <w:bookmarkEnd w:id="32"/>
    </w:p>
    <w:p w14:paraId="29173AE3" w14:textId="6414D389" w:rsidR="0033007A" w:rsidDel="00EC04DE" w:rsidRDefault="0033007A">
      <w:pPr>
        <w:pStyle w:val="BodyText"/>
        <w:rPr>
          <w:del w:id="33" w:author="Viktor Milovanović" w:date="2019-04-04T18:30:00Z"/>
          <w:sz w:val="20"/>
        </w:rPr>
      </w:pPr>
    </w:p>
    <w:p w14:paraId="7B3AD03B" w14:textId="0E042B27" w:rsidR="0033007A" w:rsidDel="00EC04DE" w:rsidRDefault="0033007A">
      <w:pPr>
        <w:pStyle w:val="BodyText"/>
        <w:rPr>
          <w:del w:id="34" w:author="Viktor Milovanović" w:date="2019-04-04T18:30:00Z"/>
          <w:sz w:val="20"/>
        </w:rPr>
      </w:pPr>
    </w:p>
    <w:p w14:paraId="1A53695D" w14:textId="50F83EB9" w:rsidR="0033007A" w:rsidDel="00EC04DE" w:rsidRDefault="0033007A">
      <w:pPr>
        <w:pStyle w:val="BodyText"/>
        <w:rPr>
          <w:del w:id="35" w:author="Viktor Milovanović" w:date="2019-04-04T18:30:00Z"/>
          <w:sz w:val="20"/>
        </w:rPr>
      </w:pPr>
    </w:p>
    <w:p w14:paraId="6DB45080" w14:textId="5E8B2AF4" w:rsidR="0033007A" w:rsidDel="00EC04DE" w:rsidRDefault="0033007A" w:rsidP="00EC04DE">
      <w:pPr>
        <w:pStyle w:val="BodyText"/>
        <w:spacing w:line="254" w:lineRule="auto"/>
        <w:ind w:right="1351"/>
        <w:jc w:val="both"/>
        <w:rPr>
          <w:del w:id="36" w:author="Viktor Milovanović" w:date="2019-04-04T18:30:00Z"/>
        </w:rPr>
      </w:pPr>
      <w:bookmarkStart w:id="37" w:name="Onlajn_kupovina"/>
      <w:bookmarkStart w:id="38" w:name="_bookmark13"/>
      <w:bookmarkStart w:id="39" w:name="_GoBack"/>
      <w:bookmarkEnd w:id="37"/>
      <w:bookmarkEnd w:id="38"/>
    </w:p>
    <w:bookmarkEnd w:id="39"/>
    <w:p w14:paraId="398124B4" w14:textId="77777777" w:rsidR="0033007A" w:rsidRDefault="0033007A">
      <w:pPr>
        <w:spacing w:line="254" w:lineRule="auto"/>
        <w:jc w:val="both"/>
        <w:sectPr w:rsidR="0033007A">
          <w:pgSz w:w="11910" w:h="16840"/>
          <w:pgMar w:top="1580" w:right="1680" w:bottom="1980" w:left="1680" w:header="0" w:footer="1795" w:gutter="0"/>
          <w:cols w:space="720"/>
        </w:sectPr>
      </w:pPr>
    </w:p>
    <w:p w14:paraId="2A69DDF1" w14:textId="77777777" w:rsidR="0033007A" w:rsidRDefault="0033007A">
      <w:pPr>
        <w:pStyle w:val="BodyText"/>
        <w:rPr>
          <w:sz w:val="20"/>
        </w:rPr>
      </w:pPr>
    </w:p>
    <w:p w14:paraId="3A742424" w14:textId="77777777" w:rsidR="0033007A" w:rsidRDefault="0033007A">
      <w:pPr>
        <w:pStyle w:val="BodyText"/>
        <w:rPr>
          <w:sz w:val="20"/>
        </w:rPr>
      </w:pPr>
    </w:p>
    <w:p w14:paraId="149B5EC2" w14:textId="77777777" w:rsidR="0033007A" w:rsidRDefault="0033007A">
      <w:pPr>
        <w:pStyle w:val="BodyText"/>
        <w:spacing w:before="7"/>
        <w:rPr>
          <w:sz w:val="25"/>
        </w:rPr>
      </w:pPr>
    </w:p>
    <w:p w14:paraId="278EFE9C" w14:textId="77777777" w:rsidR="0033007A" w:rsidRDefault="000B70A6">
      <w:pPr>
        <w:pStyle w:val="Heading1"/>
        <w:numPr>
          <w:ilvl w:val="0"/>
          <w:numId w:val="1"/>
        </w:numPr>
        <w:tabs>
          <w:tab w:val="left" w:pos="1787"/>
          <w:tab w:val="left" w:pos="1788"/>
        </w:tabs>
        <w:spacing w:before="106"/>
        <w:ind w:firstLine="0"/>
      </w:pPr>
      <w:bookmarkStart w:id="40" w:name="Zaštita_privatnosti"/>
      <w:bookmarkStart w:id="41" w:name="_bookmark14"/>
      <w:bookmarkEnd w:id="40"/>
      <w:bookmarkEnd w:id="41"/>
      <w:proofErr w:type="spellStart"/>
      <w:r>
        <w:rPr>
          <w:w w:val="97"/>
        </w:rPr>
        <w:t>Z</w:t>
      </w:r>
      <w:r>
        <w:rPr>
          <w:spacing w:val="-17"/>
          <w:w w:val="97"/>
        </w:rPr>
        <w:t>a</w:t>
      </w:r>
      <w:r>
        <w:rPr>
          <w:spacing w:val="-142"/>
          <w:w w:val="112"/>
        </w:rPr>
        <w:t>ˇ</w:t>
      </w:r>
      <w:r>
        <w:rPr>
          <w:spacing w:val="-1"/>
          <w:w w:val="97"/>
        </w:rPr>
        <w:t>stit</w:t>
      </w:r>
      <w:r>
        <w:rPr>
          <w:w w:val="97"/>
        </w:rPr>
        <w:t>a</w:t>
      </w:r>
      <w:proofErr w:type="spellEnd"/>
      <w:r>
        <w:rPr>
          <w:spacing w:val="33"/>
        </w:rPr>
        <w:t xml:space="preserve"> </w:t>
      </w:r>
      <w:proofErr w:type="spellStart"/>
      <w:r>
        <w:rPr>
          <w:w w:val="94"/>
        </w:rPr>
        <w:t>pri</w:t>
      </w:r>
      <w:r>
        <w:rPr>
          <w:spacing w:val="-18"/>
          <w:w w:val="94"/>
        </w:rPr>
        <w:t>v</w:t>
      </w:r>
      <w:r>
        <w:rPr>
          <w:spacing w:val="-1"/>
          <w:w w:val="94"/>
        </w:rPr>
        <w:t>atnosti</w:t>
      </w:r>
      <w:proofErr w:type="spellEnd"/>
    </w:p>
    <w:p w14:paraId="63A479DA" w14:textId="77777777" w:rsidR="0033007A" w:rsidRDefault="0033007A">
      <w:pPr>
        <w:pStyle w:val="BodyText"/>
        <w:spacing w:before="6"/>
        <w:rPr>
          <w:sz w:val="23"/>
        </w:rPr>
      </w:pPr>
    </w:p>
    <w:p w14:paraId="37E397DB" w14:textId="77777777" w:rsidR="0033007A" w:rsidRDefault="000B70A6">
      <w:pPr>
        <w:pStyle w:val="Heading2"/>
        <w:numPr>
          <w:ilvl w:val="1"/>
          <w:numId w:val="1"/>
        </w:numPr>
        <w:tabs>
          <w:tab w:val="left" w:pos="1926"/>
          <w:tab w:val="left" w:pos="1927"/>
        </w:tabs>
        <w:spacing w:before="1"/>
      </w:pPr>
      <w:bookmarkStart w:id="42" w:name="Enkripcija"/>
      <w:bookmarkStart w:id="43" w:name="_bookmark15"/>
      <w:bookmarkEnd w:id="42"/>
      <w:bookmarkEnd w:id="43"/>
      <w:commentRangeStart w:id="44"/>
      <w:proofErr w:type="spellStart"/>
      <w:r>
        <w:t>Enkripcija</w:t>
      </w:r>
      <w:commentRangeEnd w:id="44"/>
      <w:proofErr w:type="spellEnd"/>
      <w:r w:rsidR="0064276C">
        <w:rPr>
          <w:rStyle w:val="CommentReference"/>
          <w:rFonts w:ascii="Times New Roman" w:eastAsia="Times New Roman" w:hAnsi="Times New Roman" w:cs="Times New Roman"/>
          <w:b w:val="0"/>
          <w:bCs w:val="0"/>
        </w:rPr>
        <w:commentReference w:id="44"/>
      </w:r>
    </w:p>
    <w:p w14:paraId="31458979" w14:textId="64BF41BE" w:rsidR="0033007A" w:rsidRDefault="008F5184">
      <w:pPr>
        <w:pStyle w:val="BodyText"/>
        <w:spacing w:before="113" w:line="254" w:lineRule="auto"/>
        <w:ind w:left="1314" w:right="1350" w:firstLine="276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503305208" behindDoc="1" locked="0" layoutInCell="1" allowOverlap="1" wp14:anchorId="68F0FA63" wp14:editId="74A122C1">
                <wp:simplePos x="0" y="0"/>
                <wp:positionH relativeFrom="page">
                  <wp:posOffset>4953000</wp:posOffset>
                </wp:positionH>
                <wp:positionV relativeFrom="paragraph">
                  <wp:posOffset>118745</wp:posOffset>
                </wp:positionV>
                <wp:extent cx="34925" cy="0"/>
                <wp:effectExtent l="9525" t="8890" r="12700" b="10160"/>
                <wp:wrapNone/>
                <wp:docPr id="18" name="Lin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925" cy="0"/>
                        </a:xfrm>
                        <a:prstGeom prst="line">
                          <a:avLst/>
                        </a:prstGeom>
                        <a:noFill/>
                        <a:ln w="490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E5E882" id="Line 18" o:spid="_x0000_s1026" style="position:absolute;z-index:-11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90pt,9.35pt" to="392.75pt,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SJlEQIAACgEAAAOAAAAZHJzL2Uyb0RvYy54bWysU8GO2jAQvVfqP1i+QxLIUo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" strokeweight=".1362mm"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503305232" behindDoc="1" locked="0" layoutInCell="1" allowOverlap="1" wp14:anchorId="7FC29C53" wp14:editId="3A4F31E0">
                <wp:simplePos x="0" y="0"/>
                <wp:positionH relativeFrom="page">
                  <wp:posOffset>3852545</wp:posOffset>
                </wp:positionH>
                <wp:positionV relativeFrom="paragraph">
                  <wp:posOffset>397510</wp:posOffset>
                </wp:positionV>
                <wp:extent cx="35560" cy="0"/>
                <wp:effectExtent l="13970" t="11430" r="7620" b="7620"/>
                <wp:wrapNone/>
                <wp:docPr id="17" name="Lin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5560" cy="0"/>
                        </a:xfrm>
                        <a:prstGeom prst="line">
                          <a:avLst/>
                        </a:prstGeom>
                        <a:noFill/>
                        <a:ln w="490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60AA8BB" id="Line 17" o:spid="_x0000_s1026" style="position:absolute;z-index:-11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03.35pt,31.3pt" to="306.15pt,3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F/3EgIAACg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" strokeweight=".1362mm"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503305256" behindDoc="1" locked="0" layoutInCell="1" allowOverlap="1" wp14:anchorId="67F41FB9" wp14:editId="4FEF05D5">
                <wp:simplePos x="0" y="0"/>
                <wp:positionH relativeFrom="page">
                  <wp:posOffset>4192905</wp:posOffset>
                </wp:positionH>
                <wp:positionV relativeFrom="paragraph">
                  <wp:posOffset>397510</wp:posOffset>
                </wp:positionV>
                <wp:extent cx="34925" cy="0"/>
                <wp:effectExtent l="11430" t="11430" r="10795" b="7620"/>
                <wp:wrapNone/>
                <wp:docPr id="16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925" cy="0"/>
                        </a:xfrm>
                        <a:prstGeom prst="line">
                          <a:avLst/>
                        </a:prstGeom>
                        <a:noFill/>
                        <a:ln w="490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FD93332" id="Line 16" o:spid="_x0000_s1026" style="position:absolute;z-index:-11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30.15pt,31.3pt" to="332.9pt,3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P5EEQIAACgEAAAOAAAAZHJzL2Uyb0RvYy54bWysU8GO2jAQvVfqP1i+QxLIUo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" strokeweight=".1362mm"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503305280" behindDoc="1" locked="0" layoutInCell="1" allowOverlap="1" wp14:anchorId="1B71FAEA" wp14:editId="33664BC8">
                <wp:simplePos x="0" y="0"/>
                <wp:positionH relativeFrom="page">
                  <wp:posOffset>4350385</wp:posOffset>
                </wp:positionH>
                <wp:positionV relativeFrom="paragraph">
                  <wp:posOffset>675640</wp:posOffset>
                </wp:positionV>
                <wp:extent cx="35560" cy="0"/>
                <wp:effectExtent l="6985" t="13335" r="5080" b="5715"/>
                <wp:wrapNone/>
                <wp:docPr id="15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5560" cy="0"/>
                        </a:xfrm>
                        <a:prstGeom prst="line">
                          <a:avLst/>
                        </a:prstGeom>
                        <a:noFill/>
                        <a:ln w="490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B4D32A" id="Line 15" o:spid="_x0000_s1026" style="position:absolute;z-index:-1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42.55pt,53.2pt" to="345.35pt,5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" strokeweight=".1362mm"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503305304" behindDoc="1" locked="0" layoutInCell="1" allowOverlap="1" wp14:anchorId="7EB39C66" wp14:editId="6B5B5DA2">
                <wp:simplePos x="0" y="0"/>
                <wp:positionH relativeFrom="page">
                  <wp:posOffset>5528310</wp:posOffset>
                </wp:positionH>
                <wp:positionV relativeFrom="paragraph">
                  <wp:posOffset>675640</wp:posOffset>
                </wp:positionV>
                <wp:extent cx="34925" cy="0"/>
                <wp:effectExtent l="13335" t="13335" r="8890" b="5715"/>
                <wp:wrapNone/>
                <wp:docPr id="14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925" cy="0"/>
                        </a:xfrm>
                        <a:prstGeom prst="line">
                          <a:avLst/>
                        </a:prstGeom>
                        <a:noFill/>
                        <a:ln w="490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062CA8B" id="Line 14" o:spid="_x0000_s1026" style="position:absolute;z-index:-11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35.3pt,53.2pt" to="438.05pt,5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DyGEQIAACgEAAAOAAAAZHJzL2Uyb0RvYy54bWysU8GO2jAQvVfqP1i+QxLIUo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" strokeweight=".1362mm">
                <w10:wrap anchorx="page"/>
              </v:line>
            </w:pict>
          </mc:Fallback>
        </mc:AlternateContent>
      </w:r>
      <w:proofErr w:type="gramStart"/>
      <w:r w:rsidR="000B70A6">
        <w:rPr>
          <w:spacing w:val="-1"/>
          <w:w w:val="112"/>
        </w:rPr>
        <w:t>I</w:t>
      </w:r>
      <w:r w:rsidR="000B70A6">
        <w:rPr>
          <w:spacing w:val="-6"/>
          <w:w w:val="112"/>
        </w:rPr>
        <w:t>n</w:t>
      </w:r>
      <w:r w:rsidR="000B70A6">
        <w:rPr>
          <w:spacing w:val="-1"/>
          <w:w w:val="118"/>
        </w:rPr>
        <w:t>te</w:t>
      </w:r>
      <w:r w:rsidR="000B70A6">
        <w:rPr>
          <w:w w:val="120"/>
        </w:rPr>
        <w:t>r</w:t>
      </w:r>
      <w:r w:rsidR="000B70A6">
        <w:rPr>
          <w:spacing w:val="-1"/>
          <w:w w:val="116"/>
        </w:rPr>
        <w:t>ne</w:t>
      </w:r>
      <w:r w:rsidR="000B70A6">
        <w:rPr>
          <w:w w:val="116"/>
        </w:rPr>
        <w:t>t</w:t>
      </w:r>
      <w:r w:rsidR="000B70A6">
        <w:t xml:space="preserve"> </w:t>
      </w:r>
      <w:r w:rsidR="000B70A6">
        <w:rPr>
          <w:spacing w:val="-17"/>
        </w:rPr>
        <w:t xml:space="preserve"> </w:t>
      </w:r>
      <w:r w:rsidR="000B70A6">
        <w:rPr>
          <w:w w:val="106"/>
        </w:rPr>
        <w:t>je</w:t>
      </w:r>
      <w:proofErr w:type="gramEnd"/>
      <w:r w:rsidR="000B70A6">
        <w:t xml:space="preserve"> </w:t>
      </w:r>
      <w:r w:rsidR="000B70A6">
        <w:rPr>
          <w:spacing w:val="-17"/>
        </w:rPr>
        <w:t xml:space="preserve"> </w:t>
      </w:r>
      <w:proofErr w:type="spellStart"/>
      <w:r w:rsidR="000B70A6">
        <w:rPr>
          <w:spacing w:val="-1"/>
          <w:w w:val="113"/>
        </w:rPr>
        <w:t>ot</w:t>
      </w:r>
      <w:r w:rsidR="000B70A6">
        <w:rPr>
          <w:spacing w:val="-6"/>
          <w:w w:val="113"/>
        </w:rPr>
        <w:t>v</w:t>
      </w:r>
      <w:r w:rsidR="000B70A6">
        <w:rPr>
          <w:spacing w:val="-1"/>
          <w:w w:val="108"/>
        </w:rPr>
        <w:t>ore</w:t>
      </w:r>
      <w:r w:rsidR="000B70A6">
        <w:rPr>
          <w:w w:val="108"/>
        </w:rPr>
        <w:t>n</w:t>
      </w:r>
      <w:proofErr w:type="spellEnd"/>
      <w:r w:rsidR="000B70A6">
        <w:t xml:space="preserve"> </w:t>
      </w:r>
      <w:r w:rsidR="000B70A6">
        <w:rPr>
          <w:spacing w:val="-17"/>
        </w:rPr>
        <w:t xml:space="preserve"> </w:t>
      </w:r>
      <w:proofErr w:type="spellStart"/>
      <w:r w:rsidR="000B70A6">
        <w:rPr>
          <w:w w:val="109"/>
        </w:rPr>
        <w:t>sistem</w:t>
      </w:r>
      <w:proofErr w:type="spellEnd"/>
      <w:r w:rsidR="00752109">
        <w:rPr>
          <w:spacing w:val="-17"/>
        </w:rPr>
        <w:t xml:space="preserve">, </w:t>
      </w:r>
      <w:proofErr w:type="spellStart"/>
      <w:r w:rsidR="00752109">
        <w:rPr>
          <w:spacing w:val="-17"/>
        </w:rPr>
        <w:t>što</w:t>
      </w:r>
      <w:proofErr w:type="spellEnd"/>
      <w:r w:rsidR="00752109">
        <w:rPr>
          <w:spacing w:val="-17"/>
        </w:rPr>
        <w:t xml:space="preserve"> </w:t>
      </w:r>
      <w:proofErr w:type="spellStart"/>
      <w:r w:rsidR="00752109">
        <w:rPr>
          <w:spacing w:val="-17"/>
        </w:rPr>
        <w:t>znači</w:t>
      </w:r>
      <w:proofErr w:type="spellEnd"/>
      <w:r w:rsidR="00752109">
        <w:rPr>
          <w:spacing w:val="-17"/>
        </w:rPr>
        <w:t xml:space="preserve"> da se </w:t>
      </w:r>
      <w:proofErr w:type="spellStart"/>
      <w:r w:rsidR="00752109">
        <w:rPr>
          <w:spacing w:val="-1"/>
          <w:w w:val="104"/>
        </w:rPr>
        <w:t>s</w:t>
      </w:r>
      <w:r w:rsidR="000B70A6">
        <w:rPr>
          <w:spacing w:val="-1"/>
          <w:w w:val="104"/>
        </w:rPr>
        <w:t>v</w:t>
      </w:r>
      <w:r w:rsidR="000B70A6">
        <w:rPr>
          <w:w w:val="104"/>
        </w:rPr>
        <w:t>i</w:t>
      </w:r>
      <w:proofErr w:type="spellEnd"/>
      <w:r w:rsidR="000B70A6">
        <w:t xml:space="preserve"> </w:t>
      </w:r>
      <w:r w:rsidR="000B70A6">
        <w:rPr>
          <w:spacing w:val="-17"/>
        </w:rPr>
        <w:t xml:space="preserve"> </w:t>
      </w:r>
      <w:proofErr w:type="spellStart"/>
      <w:r w:rsidR="000B70A6">
        <w:rPr>
          <w:spacing w:val="4"/>
          <w:w w:val="113"/>
        </w:rPr>
        <w:t>p</w:t>
      </w:r>
      <w:r w:rsidR="000B70A6">
        <w:rPr>
          <w:spacing w:val="5"/>
          <w:w w:val="102"/>
        </w:rPr>
        <w:t>o</w:t>
      </w:r>
      <w:r w:rsidR="000B70A6">
        <w:rPr>
          <w:spacing w:val="-1"/>
          <w:w w:val="109"/>
        </w:rPr>
        <w:t>dac</w:t>
      </w:r>
      <w:r w:rsidR="000B70A6">
        <w:rPr>
          <w:w w:val="109"/>
        </w:rPr>
        <w:t>i</w:t>
      </w:r>
      <w:proofErr w:type="spellEnd"/>
      <w:r w:rsidR="000B70A6">
        <w:t xml:space="preserve"> </w:t>
      </w:r>
      <w:r w:rsidR="000B70A6">
        <w:rPr>
          <w:spacing w:val="-17"/>
        </w:rPr>
        <w:t xml:space="preserve"> </w:t>
      </w:r>
      <w:proofErr w:type="spellStart"/>
      <w:r w:rsidR="000B70A6">
        <w:rPr>
          <w:w w:val="108"/>
        </w:rPr>
        <w:t>kr</w:t>
      </w:r>
      <w:r w:rsidR="000B70A6">
        <w:rPr>
          <w:spacing w:val="-1"/>
          <w:w w:val="108"/>
        </w:rPr>
        <w:t>o</w:t>
      </w:r>
      <w:r w:rsidR="000B70A6">
        <w:rPr>
          <w:w w:val="102"/>
        </w:rPr>
        <w:t>z</w:t>
      </w:r>
      <w:proofErr w:type="spellEnd"/>
      <w:r w:rsidR="000B70A6">
        <w:t xml:space="preserve"> </w:t>
      </w:r>
      <w:r w:rsidR="000B70A6">
        <w:rPr>
          <w:spacing w:val="-17"/>
        </w:rPr>
        <w:t xml:space="preserve"> </w:t>
      </w:r>
      <w:proofErr w:type="spellStart"/>
      <w:r w:rsidR="000B70A6">
        <w:rPr>
          <w:w w:val="105"/>
        </w:rPr>
        <w:t>v</w:t>
      </w:r>
      <w:r w:rsidR="000B70A6">
        <w:rPr>
          <w:spacing w:val="-10"/>
          <w:w w:val="105"/>
        </w:rPr>
        <w:t>i</w:t>
      </w:r>
      <w:r w:rsidR="000B70A6">
        <w:rPr>
          <w:spacing w:val="-83"/>
          <w:w w:val="153"/>
        </w:rPr>
        <w:t>ˇ</w:t>
      </w:r>
      <w:r w:rsidR="000B70A6">
        <w:rPr>
          <w:w w:val="103"/>
        </w:rPr>
        <w:t>se</w:t>
      </w:r>
      <w:proofErr w:type="spellEnd"/>
      <w:r w:rsidR="000B70A6">
        <w:t xml:space="preserve"> </w:t>
      </w:r>
      <w:r w:rsidR="000B70A6">
        <w:rPr>
          <w:spacing w:val="-17"/>
        </w:rPr>
        <w:t xml:space="preserve"> </w:t>
      </w:r>
      <w:proofErr w:type="spellStart"/>
      <w:r w:rsidR="000B70A6">
        <w:rPr>
          <w:spacing w:val="-1"/>
          <w:w w:val="111"/>
        </w:rPr>
        <w:t>ur</w:t>
      </w:r>
      <w:r w:rsidR="000B70A6">
        <w:rPr>
          <w:w w:val="111"/>
        </w:rPr>
        <w:t>e</w:t>
      </w:r>
      <w:r w:rsidR="000B70A6">
        <w:rPr>
          <w:rFonts w:ascii="Arial" w:hAnsi="Arial"/>
          <w:w w:val="102"/>
        </w:rPr>
        <w:t>d</w:t>
      </w:r>
      <w:r w:rsidR="000B70A6">
        <w:rPr>
          <w:spacing w:val="10"/>
          <w:w w:val="115"/>
        </w:rPr>
        <w:t>a</w:t>
      </w:r>
      <w:r w:rsidR="000B70A6">
        <w:rPr>
          <w:w w:val="114"/>
        </w:rPr>
        <w:t>ja</w:t>
      </w:r>
      <w:proofErr w:type="spellEnd"/>
      <w:r w:rsidR="000B70A6">
        <w:rPr>
          <w:w w:val="114"/>
        </w:rPr>
        <w:t>,</w:t>
      </w:r>
      <w:r w:rsidR="000B70A6">
        <w:t xml:space="preserve"> </w:t>
      </w:r>
      <w:r w:rsidR="000B70A6">
        <w:rPr>
          <w:spacing w:val="-14"/>
        </w:rPr>
        <w:t xml:space="preserve"> </w:t>
      </w:r>
      <w:proofErr w:type="spellStart"/>
      <w:r w:rsidR="000B70A6">
        <w:rPr>
          <w:spacing w:val="-1"/>
          <w:w w:val="108"/>
        </w:rPr>
        <w:t>deljenih</w:t>
      </w:r>
      <w:proofErr w:type="spellEnd"/>
      <w:r w:rsidR="000B70A6">
        <w:rPr>
          <w:spacing w:val="-1"/>
          <w:w w:val="108"/>
        </w:rPr>
        <w:t xml:space="preserve"> </w:t>
      </w:r>
      <w:proofErr w:type="spellStart"/>
      <w:r w:rsidR="000B70A6">
        <w:rPr>
          <w:spacing w:val="-6"/>
          <w:w w:val="107"/>
        </w:rPr>
        <w:t>k</w:t>
      </w:r>
      <w:r w:rsidR="000B70A6">
        <w:rPr>
          <w:spacing w:val="-1"/>
          <w:w w:val="106"/>
        </w:rPr>
        <w:t>one</w:t>
      </w:r>
      <w:r w:rsidR="000B70A6">
        <w:rPr>
          <w:spacing w:val="-6"/>
          <w:w w:val="106"/>
        </w:rPr>
        <w:t>k</w:t>
      </w:r>
      <w:r w:rsidR="000B70A6">
        <w:rPr>
          <w:spacing w:val="-1"/>
          <w:w w:val="109"/>
        </w:rPr>
        <w:t>cija</w:t>
      </w:r>
      <w:proofErr w:type="spellEnd"/>
      <w:r w:rsidR="000B70A6">
        <w:rPr>
          <w:w w:val="109"/>
        </w:rPr>
        <w:t>,</w:t>
      </w:r>
      <w:r w:rsidR="000B70A6">
        <w:rPr>
          <w:spacing w:val="22"/>
        </w:rPr>
        <w:t xml:space="preserve"> </w:t>
      </w:r>
      <w:proofErr w:type="spellStart"/>
      <w:r w:rsidR="000B70A6">
        <w:rPr>
          <w:w w:val="102"/>
        </w:rPr>
        <w:t>ili</w:t>
      </w:r>
      <w:proofErr w:type="spellEnd"/>
      <w:r w:rsidR="000B70A6">
        <w:rPr>
          <w:spacing w:val="16"/>
        </w:rPr>
        <w:t xml:space="preserve"> </w:t>
      </w:r>
      <w:r w:rsidR="000B70A6">
        <w:rPr>
          <w:spacing w:val="-87"/>
          <w:w w:val="153"/>
        </w:rPr>
        <w:t>ˇ</w:t>
      </w:r>
      <w:proofErr w:type="spellStart"/>
      <w:r w:rsidR="000B70A6">
        <w:rPr>
          <w:spacing w:val="-1"/>
          <w:w w:val="108"/>
        </w:rPr>
        <w:t>ca</w:t>
      </w:r>
      <w:r w:rsidR="000B70A6">
        <w:rPr>
          <w:w w:val="108"/>
        </w:rPr>
        <w:t>k</w:t>
      </w:r>
      <w:proofErr w:type="spellEnd"/>
      <w:r w:rsidR="000B70A6">
        <w:rPr>
          <w:spacing w:val="21"/>
        </w:rPr>
        <w:t xml:space="preserve"> </w:t>
      </w:r>
      <w:proofErr w:type="spellStart"/>
      <w:r w:rsidR="000B70A6">
        <w:rPr>
          <w:spacing w:val="5"/>
          <w:w w:val="113"/>
        </w:rPr>
        <w:t>b</w:t>
      </w:r>
      <w:r w:rsidR="000B70A6">
        <w:rPr>
          <w:spacing w:val="-6"/>
          <w:w w:val="102"/>
        </w:rPr>
        <w:t>e</w:t>
      </w:r>
      <w:r w:rsidR="000B70A6">
        <w:rPr>
          <w:spacing w:val="-87"/>
          <w:w w:val="153"/>
        </w:rPr>
        <w:t>ˇ</w:t>
      </w:r>
      <w:r w:rsidR="000B70A6">
        <w:rPr>
          <w:spacing w:val="-1"/>
          <w:w w:val="102"/>
        </w:rPr>
        <w:t>z</w:t>
      </w:r>
      <w:r w:rsidR="000B70A6">
        <w:rPr>
          <w:spacing w:val="-6"/>
          <w:w w:val="102"/>
        </w:rPr>
        <w:t>i</w:t>
      </w:r>
      <w:r w:rsidR="000B70A6">
        <w:rPr>
          <w:spacing w:val="-88"/>
          <w:w w:val="153"/>
        </w:rPr>
        <w:t>ˇ</w:t>
      </w:r>
      <w:r w:rsidR="000B70A6">
        <w:rPr>
          <w:spacing w:val="-1"/>
          <w:w w:val="106"/>
        </w:rPr>
        <w:t>cn</w:t>
      </w:r>
      <w:r w:rsidR="000B70A6">
        <w:rPr>
          <w:w w:val="106"/>
        </w:rPr>
        <w:t>o</w:t>
      </w:r>
      <w:proofErr w:type="spellEnd"/>
      <w:r w:rsidR="000B70A6">
        <w:rPr>
          <w:spacing w:val="11"/>
        </w:rPr>
        <w:t xml:space="preserve"> </w:t>
      </w:r>
      <w:r w:rsidR="000B70A6">
        <w:rPr>
          <w:spacing w:val="-83"/>
          <w:w w:val="153"/>
        </w:rPr>
        <w:t>ˇ</w:t>
      </w:r>
      <w:proofErr w:type="spellStart"/>
      <w:r w:rsidR="000B70A6">
        <w:rPr>
          <w:w w:val="110"/>
        </w:rPr>
        <w:t>salju</w:t>
      </w:r>
      <w:proofErr w:type="spellEnd"/>
      <w:r w:rsidR="000B70A6">
        <w:rPr>
          <w:spacing w:val="21"/>
        </w:rPr>
        <w:t xml:space="preserve"> </w:t>
      </w:r>
      <w:proofErr w:type="spellStart"/>
      <w:r w:rsidR="000B70A6">
        <w:rPr>
          <w:spacing w:val="-11"/>
          <w:w w:val="107"/>
        </w:rPr>
        <w:t>k</w:t>
      </w:r>
      <w:r w:rsidR="000B70A6">
        <w:rPr>
          <w:spacing w:val="-1"/>
          <w:w w:val="111"/>
        </w:rPr>
        <w:t>a</w:t>
      </w:r>
      <w:r w:rsidR="000B70A6">
        <w:rPr>
          <w:spacing w:val="-6"/>
          <w:w w:val="111"/>
        </w:rPr>
        <w:t>k</w:t>
      </w:r>
      <w:r w:rsidR="000B70A6">
        <w:rPr>
          <w:w w:val="102"/>
        </w:rPr>
        <w:t>o</w:t>
      </w:r>
      <w:proofErr w:type="spellEnd"/>
      <w:r w:rsidR="000B70A6">
        <w:rPr>
          <w:spacing w:val="21"/>
        </w:rPr>
        <w:t xml:space="preserve"> </w:t>
      </w:r>
      <w:r w:rsidR="000B70A6">
        <w:rPr>
          <w:spacing w:val="-1"/>
          <w:w w:val="109"/>
        </w:rPr>
        <w:t>b</w:t>
      </w:r>
      <w:r w:rsidR="000B70A6">
        <w:rPr>
          <w:w w:val="109"/>
        </w:rPr>
        <w:t>i</w:t>
      </w:r>
      <w:r w:rsidR="000B70A6">
        <w:rPr>
          <w:spacing w:val="21"/>
        </w:rPr>
        <w:t xml:space="preserve"> </w:t>
      </w:r>
      <w:proofErr w:type="spellStart"/>
      <w:r w:rsidR="000B70A6">
        <w:rPr>
          <w:w w:val="108"/>
        </w:rPr>
        <w:t>stigli</w:t>
      </w:r>
      <w:proofErr w:type="spellEnd"/>
      <w:r w:rsidR="000B70A6">
        <w:rPr>
          <w:spacing w:val="21"/>
        </w:rPr>
        <w:t xml:space="preserve"> </w:t>
      </w:r>
      <w:r w:rsidR="000B70A6">
        <w:rPr>
          <w:spacing w:val="-1"/>
          <w:w w:val="108"/>
        </w:rPr>
        <w:t>d</w:t>
      </w:r>
      <w:r w:rsidR="000B70A6">
        <w:rPr>
          <w:w w:val="108"/>
        </w:rPr>
        <w:t>o</w:t>
      </w:r>
      <w:r w:rsidR="000B70A6">
        <w:rPr>
          <w:spacing w:val="16"/>
        </w:rPr>
        <w:t xml:space="preserve"> </w:t>
      </w:r>
      <w:r w:rsidR="000B70A6">
        <w:rPr>
          <w:spacing w:val="-88"/>
          <w:w w:val="153"/>
        </w:rPr>
        <w:t>ˇ</w:t>
      </w:r>
      <w:proofErr w:type="spellStart"/>
      <w:r w:rsidR="000B70A6">
        <w:rPr>
          <w:spacing w:val="-1"/>
          <w:w w:val="105"/>
        </w:rPr>
        <w:t>zeljen</w:t>
      </w:r>
      <w:r w:rsidR="000B70A6">
        <w:rPr>
          <w:w w:val="105"/>
        </w:rPr>
        <w:t>e</w:t>
      </w:r>
      <w:proofErr w:type="spellEnd"/>
      <w:r w:rsidR="000B70A6">
        <w:rPr>
          <w:spacing w:val="21"/>
        </w:rPr>
        <w:t xml:space="preserve"> </w:t>
      </w:r>
      <w:proofErr w:type="spellStart"/>
      <w:r w:rsidR="000B70A6">
        <w:rPr>
          <w:spacing w:val="-1"/>
          <w:w w:val="110"/>
        </w:rPr>
        <w:t>destinacije</w:t>
      </w:r>
      <w:proofErr w:type="spellEnd"/>
      <w:r w:rsidR="000B70A6">
        <w:rPr>
          <w:w w:val="110"/>
        </w:rPr>
        <w:t>.</w:t>
      </w:r>
      <w:r w:rsidR="000B70A6">
        <w:t xml:space="preserve"> </w:t>
      </w:r>
      <w:r w:rsidR="000B70A6">
        <w:rPr>
          <w:spacing w:val="6"/>
        </w:rPr>
        <w:t xml:space="preserve"> </w:t>
      </w:r>
      <w:proofErr w:type="spellStart"/>
      <w:r w:rsidR="000B70A6">
        <w:rPr>
          <w:w w:val="109"/>
        </w:rPr>
        <w:t>O</w:t>
      </w:r>
      <w:r w:rsidR="000B70A6">
        <w:rPr>
          <w:spacing w:val="-11"/>
          <w:w w:val="109"/>
        </w:rPr>
        <w:t>v</w:t>
      </w:r>
      <w:r w:rsidR="000B70A6">
        <w:rPr>
          <w:spacing w:val="10"/>
          <w:w w:val="115"/>
        </w:rPr>
        <w:t>a</w:t>
      </w:r>
      <w:r w:rsidR="000B70A6">
        <w:rPr>
          <w:w w:val="112"/>
        </w:rPr>
        <w:t>j</w:t>
      </w:r>
      <w:proofErr w:type="spellEnd"/>
      <w:r w:rsidR="000B70A6">
        <w:rPr>
          <w:w w:val="112"/>
        </w:rPr>
        <w:t xml:space="preserve"> </w:t>
      </w:r>
      <w:proofErr w:type="spellStart"/>
      <w:proofErr w:type="gramStart"/>
      <w:r w:rsidR="000B70A6">
        <w:rPr>
          <w:w w:val="109"/>
        </w:rPr>
        <w:t>sistem</w:t>
      </w:r>
      <w:proofErr w:type="spellEnd"/>
      <w:r w:rsidR="000B70A6">
        <w:t xml:space="preserve"> </w:t>
      </w:r>
      <w:r w:rsidR="000B70A6">
        <w:rPr>
          <w:spacing w:val="-16"/>
        </w:rPr>
        <w:t xml:space="preserve"> </w:t>
      </w:r>
      <w:proofErr w:type="spellStart"/>
      <w:r w:rsidR="000B70A6">
        <w:rPr>
          <w:spacing w:val="-1"/>
          <w:w w:val="106"/>
        </w:rPr>
        <w:t>omog</w:t>
      </w:r>
      <w:r w:rsidR="000B70A6">
        <w:rPr>
          <w:spacing w:val="-6"/>
          <w:w w:val="106"/>
        </w:rPr>
        <w:t>u</w:t>
      </w:r>
      <w:proofErr w:type="gramEnd"/>
      <w:r w:rsidR="000B70A6">
        <w:rPr>
          <w:spacing w:val="-88"/>
          <w:w w:val="153"/>
        </w:rPr>
        <w:t>´</w:t>
      </w:r>
      <w:r w:rsidR="000B70A6">
        <w:rPr>
          <w:spacing w:val="-1"/>
          <w:w w:val="108"/>
        </w:rPr>
        <w:t>c</w:t>
      </w:r>
      <w:r w:rsidR="000B70A6">
        <w:rPr>
          <w:spacing w:val="-6"/>
          <w:w w:val="108"/>
        </w:rPr>
        <w:t>a</w:t>
      </w:r>
      <w:r w:rsidR="000B70A6">
        <w:rPr>
          <w:spacing w:val="-11"/>
          <w:w w:val="107"/>
        </w:rPr>
        <w:t>v</w:t>
      </w:r>
      <w:r w:rsidR="000B70A6">
        <w:rPr>
          <w:w w:val="115"/>
        </w:rPr>
        <w:t>a</w:t>
      </w:r>
      <w:proofErr w:type="spellEnd"/>
      <w:r w:rsidR="000B70A6">
        <w:t xml:space="preserve"> </w:t>
      </w:r>
      <w:r w:rsidR="000B70A6">
        <w:rPr>
          <w:spacing w:val="-16"/>
        </w:rPr>
        <w:t xml:space="preserve"> </w:t>
      </w:r>
      <w:proofErr w:type="spellStart"/>
      <w:r w:rsidR="000B70A6">
        <w:rPr>
          <w:spacing w:val="-6"/>
          <w:w w:val="107"/>
        </w:rPr>
        <w:t>k</w:t>
      </w:r>
      <w:r w:rsidR="000B70A6">
        <w:rPr>
          <w:spacing w:val="-1"/>
          <w:w w:val="106"/>
        </w:rPr>
        <w:t>o</w:t>
      </w:r>
      <w:r w:rsidR="000B70A6">
        <w:rPr>
          <w:spacing w:val="-6"/>
          <w:w w:val="106"/>
        </w:rPr>
        <w:t>m</w:t>
      </w:r>
      <w:r w:rsidR="000B70A6">
        <w:rPr>
          <w:spacing w:val="-1"/>
          <w:w w:val="110"/>
        </w:rPr>
        <w:t>uni</w:t>
      </w:r>
      <w:r w:rsidR="000B70A6">
        <w:rPr>
          <w:spacing w:val="-11"/>
          <w:w w:val="110"/>
        </w:rPr>
        <w:t>k</w:t>
      </w:r>
      <w:r w:rsidR="000B70A6">
        <w:rPr>
          <w:spacing w:val="-1"/>
          <w:w w:val="109"/>
        </w:rPr>
        <w:t>acij</w:t>
      </w:r>
      <w:r w:rsidR="000B70A6">
        <w:rPr>
          <w:w w:val="109"/>
        </w:rPr>
        <w:t>u</w:t>
      </w:r>
      <w:proofErr w:type="spellEnd"/>
      <w:r w:rsidR="000B70A6">
        <w:t xml:space="preserve"> </w:t>
      </w:r>
      <w:r w:rsidR="000B70A6">
        <w:rPr>
          <w:spacing w:val="-16"/>
        </w:rPr>
        <w:t xml:space="preserve"> </w:t>
      </w:r>
      <w:proofErr w:type="spellStart"/>
      <w:r w:rsidR="000B70A6">
        <w:rPr>
          <w:w w:val="105"/>
        </w:rPr>
        <w:t>izme</w:t>
      </w:r>
      <w:r w:rsidR="000B70A6">
        <w:rPr>
          <w:rFonts w:ascii="Arial" w:hAnsi="Arial"/>
          <w:w w:val="102"/>
        </w:rPr>
        <w:t>d</w:t>
      </w:r>
      <w:r w:rsidR="000B70A6">
        <w:rPr>
          <w:w w:val="113"/>
        </w:rPr>
        <w:t>u</w:t>
      </w:r>
      <w:proofErr w:type="spellEnd"/>
      <w:r w:rsidR="000B70A6">
        <w:t xml:space="preserve"> </w:t>
      </w:r>
      <w:r w:rsidR="000B70A6">
        <w:rPr>
          <w:spacing w:val="-16"/>
        </w:rPr>
        <w:t xml:space="preserve"> </w:t>
      </w:r>
      <w:proofErr w:type="spellStart"/>
      <w:r w:rsidR="000B70A6">
        <w:rPr>
          <w:spacing w:val="-1"/>
          <w:w w:val="111"/>
        </w:rPr>
        <w:t>ur</w:t>
      </w:r>
      <w:r w:rsidR="000B70A6">
        <w:rPr>
          <w:w w:val="111"/>
        </w:rPr>
        <w:t>e</w:t>
      </w:r>
      <w:r w:rsidR="000B70A6">
        <w:rPr>
          <w:rFonts w:ascii="Arial" w:hAnsi="Arial"/>
          <w:w w:val="102"/>
        </w:rPr>
        <w:t>d</w:t>
      </w:r>
      <w:r w:rsidR="000B70A6">
        <w:rPr>
          <w:spacing w:val="10"/>
          <w:w w:val="115"/>
        </w:rPr>
        <w:t>a</w:t>
      </w:r>
      <w:r w:rsidR="000B70A6">
        <w:rPr>
          <w:w w:val="114"/>
        </w:rPr>
        <w:t>ja</w:t>
      </w:r>
      <w:proofErr w:type="spellEnd"/>
      <w:r w:rsidR="000B70A6">
        <w:t xml:space="preserve"> </w:t>
      </w:r>
      <w:r w:rsidR="000B70A6">
        <w:rPr>
          <w:spacing w:val="-16"/>
        </w:rPr>
        <w:t xml:space="preserve"> </w:t>
      </w:r>
      <w:proofErr w:type="spellStart"/>
      <w:r w:rsidR="000B70A6">
        <w:rPr>
          <w:spacing w:val="-5"/>
          <w:w w:val="107"/>
        </w:rPr>
        <w:t>k</w:t>
      </w:r>
      <w:r w:rsidR="000B70A6">
        <w:rPr>
          <w:spacing w:val="10"/>
          <w:w w:val="102"/>
        </w:rPr>
        <w:t>o</w:t>
      </w:r>
      <w:r w:rsidR="000B70A6">
        <w:rPr>
          <w:w w:val="107"/>
        </w:rPr>
        <w:t>ji</w:t>
      </w:r>
      <w:proofErr w:type="spellEnd"/>
      <w:r w:rsidR="000B70A6">
        <w:t xml:space="preserve"> </w:t>
      </w:r>
      <w:r w:rsidR="000B70A6">
        <w:rPr>
          <w:spacing w:val="-16"/>
        </w:rPr>
        <w:t xml:space="preserve"> </w:t>
      </w:r>
      <w:proofErr w:type="spellStart"/>
      <w:r w:rsidR="000B70A6">
        <w:rPr>
          <w:w w:val="107"/>
        </w:rPr>
        <w:t>mogu</w:t>
      </w:r>
      <w:proofErr w:type="spellEnd"/>
      <w:r w:rsidR="000B70A6">
        <w:t xml:space="preserve"> </w:t>
      </w:r>
      <w:r w:rsidR="000B70A6">
        <w:rPr>
          <w:spacing w:val="-16"/>
        </w:rPr>
        <w:t xml:space="preserve"> </w:t>
      </w:r>
      <w:proofErr w:type="spellStart"/>
      <w:r w:rsidR="000B70A6">
        <w:rPr>
          <w:spacing w:val="-1"/>
          <w:w w:val="115"/>
        </w:rPr>
        <w:t>bit</w:t>
      </w:r>
      <w:r w:rsidR="000B70A6">
        <w:rPr>
          <w:w w:val="115"/>
        </w:rPr>
        <w:t>i</w:t>
      </w:r>
      <w:proofErr w:type="spellEnd"/>
      <w:r w:rsidR="000B70A6">
        <w:t xml:space="preserve"> </w:t>
      </w:r>
      <w:r w:rsidR="000B70A6">
        <w:rPr>
          <w:spacing w:val="-16"/>
        </w:rPr>
        <w:t xml:space="preserve"> </w:t>
      </w:r>
      <w:proofErr w:type="spellStart"/>
      <w:r w:rsidR="000B70A6">
        <w:rPr>
          <w:spacing w:val="-1"/>
          <w:w w:val="110"/>
        </w:rPr>
        <w:t>udaljeni</w:t>
      </w:r>
      <w:proofErr w:type="spellEnd"/>
      <w:r w:rsidR="000B70A6">
        <w:rPr>
          <w:spacing w:val="-1"/>
          <w:w w:val="110"/>
        </w:rPr>
        <w:t xml:space="preserve"> </w:t>
      </w:r>
      <w:proofErr w:type="spellStart"/>
      <w:r w:rsidR="000B70A6">
        <w:rPr>
          <w:w w:val="105"/>
        </w:rPr>
        <w:t>v</w:t>
      </w:r>
      <w:r w:rsidR="000B70A6">
        <w:rPr>
          <w:spacing w:val="-10"/>
          <w:w w:val="105"/>
        </w:rPr>
        <w:t>i</w:t>
      </w:r>
      <w:r w:rsidR="000B70A6">
        <w:rPr>
          <w:spacing w:val="-83"/>
          <w:w w:val="153"/>
        </w:rPr>
        <w:t>ˇ</w:t>
      </w:r>
      <w:r w:rsidR="000B70A6">
        <w:rPr>
          <w:w w:val="103"/>
        </w:rPr>
        <w:t>se</w:t>
      </w:r>
      <w:proofErr w:type="spellEnd"/>
      <w:r w:rsidR="000B70A6">
        <w:t xml:space="preserve"> </w:t>
      </w:r>
      <w:r w:rsidR="000B70A6">
        <w:rPr>
          <w:spacing w:val="-17"/>
        </w:rPr>
        <w:t xml:space="preserve"> </w:t>
      </w:r>
      <w:proofErr w:type="spellStart"/>
      <w:r w:rsidR="000B70A6">
        <w:rPr>
          <w:spacing w:val="-1"/>
          <w:w w:val="111"/>
        </w:rPr>
        <w:t>hiljad</w:t>
      </w:r>
      <w:r w:rsidR="000B70A6">
        <w:rPr>
          <w:w w:val="111"/>
        </w:rPr>
        <w:t>a</w:t>
      </w:r>
      <w:proofErr w:type="spellEnd"/>
      <w:r w:rsidR="000B70A6">
        <w:t xml:space="preserve"> </w:t>
      </w:r>
      <w:r w:rsidR="000B70A6">
        <w:rPr>
          <w:spacing w:val="-17"/>
        </w:rPr>
        <w:t xml:space="preserve"> </w:t>
      </w:r>
      <w:proofErr w:type="spellStart"/>
      <w:r w:rsidR="000B70A6">
        <w:rPr>
          <w:w w:val="111"/>
        </w:rPr>
        <w:t>kilometara</w:t>
      </w:r>
      <w:proofErr w:type="spellEnd"/>
      <w:r w:rsidR="000B70A6">
        <w:rPr>
          <w:w w:val="111"/>
        </w:rPr>
        <w:t>,</w:t>
      </w:r>
      <w:r w:rsidR="000B70A6">
        <w:t xml:space="preserve"> </w:t>
      </w:r>
      <w:r w:rsidR="000B70A6">
        <w:rPr>
          <w:spacing w:val="-14"/>
        </w:rPr>
        <w:t xml:space="preserve"> </w:t>
      </w:r>
      <w:proofErr w:type="spellStart"/>
      <w:r w:rsidR="000B70A6">
        <w:rPr>
          <w:spacing w:val="-1"/>
          <w:w w:val="108"/>
        </w:rPr>
        <w:t>al</w:t>
      </w:r>
      <w:r w:rsidR="000B70A6">
        <w:rPr>
          <w:w w:val="108"/>
        </w:rPr>
        <w:t>i</w:t>
      </w:r>
      <w:proofErr w:type="spellEnd"/>
      <w:r w:rsidR="000B70A6">
        <w:t xml:space="preserve"> </w:t>
      </w:r>
      <w:r w:rsidR="000B70A6">
        <w:rPr>
          <w:spacing w:val="-17"/>
        </w:rPr>
        <w:t xml:space="preserve"> </w:t>
      </w:r>
      <w:proofErr w:type="spellStart"/>
      <w:r w:rsidR="000B70A6">
        <w:rPr>
          <w:spacing w:val="-1"/>
          <w:w w:val="108"/>
        </w:rPr>
        <w:t>z</w:t>
      </w:r>
      <w:r w:rsidR="000B70A6">
        <w:rPr>
          <w:spacing w:val="5"/>
          <w:w w:val="108"/>
        </w:rPr>
        <w:t>b</w:t>
      </w:r>
      <w:r w:rsidR="000B70A6">
        <w:rPr>
          <w:spacing w:val="-1"/>
          <w:w w:val="102"/>
        </w:rPr>
        <w:t>o</w:t>
      </w:r>
      <w:r w:rsidR="000B70A6">
        <w:rPr>
          <w:w w:val="102"/>
        </w:rPr>
        <w:t>g</w:t>
      </w:r>
      <w:proofErr w:type="spellEnd"/>
      <w:r w:rsidR="000B70A6">
        <w:t xml:space="preserve"> </w:t>
      </w:r>
      <w:r w:rsidR="000B70A6">
        <w:rPr>
          <w:spacing w:val="-17"/>
        </w:rPr>
        <w:t xml:space="preserve"> </w:t>
      </w:r>
      <w:proofErr w:type="spellStart"/>
      <w:r w:rsidR="000B70A6">
        <w:rPr>
          <w:w w:val="109"/>
        </w:rPr>
        <w:t>klj</w:t>
      </w:r>
      <w:r w:rsidR="000B70A6">
        <w:rPr>
          <w:spacing w:val="-6"/>
          <w:w w:val="109"/>
        </w:rPr>
        <w:t>u</w:t>
      </w:r>
      <w:r w:rsidR="000B70A6">
        <w:rPr>
          <w:spacing w:val="-87"/>
          <w:w w:val="153"/>
        </w:rPr>
        <w:t>ˇ</w:t>
      </w:r>
      <w:r w:rsidR="000B70A6">
        <w:rPr>
          <w:spacing w:val="-1"/>
          <w:w w:val="105"/>
        </w:rPr>
        <w:t>cno</w:t>
      </w:r>
      <w:r w:rsidR="000B70A6">
        <w:rPr>
          <w:w w:val="105"/>
        </w:rPr>
        <w:t>g</w:t>
      </w:r>
      <w:proofErr w:type="spellEnd"/>
      <w:r w:rsidR="000B70A6">
        <w:t xml:space="preserve"> </w:t>
      </w:r>
      <w:r w:rsidR="000B70A6">
        <w:rPr>
          <w:spacing w:val="-17"/>
        </w:rPr>
        <w:t xml:space="preserve"> </w:t>
      </w:r>
      <w:proofErr w:type="spellStart"/>
      <w:r w:rsidR="000B70A6">
        <w:rPr>
          <w:w w:val="109"/>
        </w:rPr>
        <w:t>mehanizma</w:t>
      </w:r>
      <w:proofErr w:type="spellEnd"/>
      <w:r w:rsidR="000B70A6">
        <w:t xml:space="preserve"> </w:t>
      </w:r>
      <w:r w:rsidR="000B70A6">
        <w:rPr>
          <w:spacing w:val="-17"/>
        </w:rPr>
        <w:t xml:space="preserve"> </w:t>
      </w:r>
      <w:proofErr w:type="spellStart"/>
      <w:r w:rsidR="000B70A6">
        <w:rPr>
          <w:spacing w:val="-6"/>
          <w:w w:val="107"/>
        </w:rPr>
        <w:t>k</w:t>
      </w:r>
      <w:r w:rsidR="000B70A6">
        <w:rPr>
          <w:spacing w:val="10"/>
          <w:w w:val="102"/>
        </w:rPr>
        <w:t>o</w:t>
      </w:r>
      <w:r w:rsidR="000B70A6">
        <w:rPr>
          <w:w w:val="107"/>
        </w:rPr>
        <w:t>ji</w:t>
      </w:r>
      <w:proofErr w:type="spellEnd"/>
      <w:r w:rsidR="000B70A6">
        <w:t xml:space="preserve"> </w:t>
      </w:r>
      <w:r w:rsidR="000B70A6">
        <w:rPr>
          <w:spacing w:val="-17"/>
        </w:rPr>
        <w:t xml:space="preserve"> </w:t>
      </w:r>
      <w:r w:rsidR="000B70A6">
        <w:rPr>
          <w:spacing w:val="-1"/>
          <w:w w:val="117"/>
        </w:rPr>
        <w:t>t</w:t>
      </w:r>
      <w:r w:rsidR="000B70A6">
        <w:rPr>
          <w:w w:val="117"/>
        </w:rPr>
        <w:t>o</w:t>
      </w:r>
      <w:r w:rsidR="000B70A6">
        <w:t xml:space="preserve"> </w:t>
      </w:r>
      <w:r w:rsidR="000B70A6">
        <w:rPr>
          <w:spacing w:val="-17"/>
        </w:rPr>
        <w:t xml:space="preserve"> </w:t>
      </w:r>
      <w:proofErr w:type="spellStart"/>
      <w:r w:rsidR="000B70A6">
        <w:rPr>
          <w:spacing w:val="-1"/>
          <w:w w:val="106"/>
        </w:rPr>
        <w:t>doz</w:t>
      </w:r>
      <w:r w:rsidR="000B70A6">
        <w:rPr>
          <w:spacing w:val="-6"/>
          <w:w w:val="106"/>
        </w:rPr>
        <w:t>v</w:t>
      </w:r>
      <w:r w:rsidR="000B70A6">
        <w:rPr>
          <w:spacing w:val="-1"/>
          <w:w w:val="108"/>
        </w:rPr>
        <w:t>olj</w:t>
      </w:r>
      <w:r w:rsidR="000B70A6">
        <w:rPr>
          <w:spacing w:val="-6"/>
          <w:w w:val="108"/>
        </w:rPr>
        <w:t>a</w:t>
      </w:r>
      <w:r w:rsidR="000B70A6">
        <w:rPr>
          <w:spacing w:val="-11"/>
          <w:w w:val="107"/>
        </w:rPr>
        <w:t>v</w:t>
      </w:r>
      <w:r w:rsidR="000B70A6">
        <w:rPr>
          <w:w w:val="115"/>
        </w:rPr>
        <w:t>a</w:t>
      </w:r>
      <w:proofErr w:type="spellEnd"/>
      <w:r w:rsidR="00752109">
        <w:rPr>
          <w:w w:val="115"/>
        </w:rPr>
        <w:t xml:space="preserve">, </w:t>
      </w:r>
      <w:proofErr w:type="spellStart"/>
      <w:r w:rsidR="00752109">
        <w:rPr>
          <w:w w:val="115"/>
        </w:rPr>
        <w:t>ovaj</w:t>
      </w:r>
      <w:proofErr w:type="spellEnd"/>
      <w:r w:rsidR="00752109">
        <w:rPr>
          <w:w w:val="115"/>
        </w:rPr>
        <w:t xml:space="preserve"> </w:t>
      </w:r>
      <w:proofErr w:type="spellStart"/>
      <w:r w:rsidR="00752109">
        <w:rPr>
          <w:w w:val="115"/>
        </w:rPr>
        <w:t>sistem</w:t>
      </w:r>
      <w:proofErr w:type="spellEnd"/>
      <w:r w:rsidR="00752109">
        <w:rPr>
          <w:w w:val="115"/>
        </w:rPr>
        <w:t xml:space="preserve"> </w:t>
      </w:r>
      <w:proofErr w:type="spellStart"/>
      <w:r w:rsidR="000B70A6">
        <w:rPr>
          <w:spacing w:val="-1"/>
          <w:w w:val="116"/>
        </w:rPr>
        <w:t>pr</w:t>
      </w:r>
      <w:r w:rsidR="000B70A6">
        <w:rPr>
          <w:spacing w:val="-6"/>
          <w:w w:val="116"/>
        </w:rPr>
        <w:t>a</w:t>
      </w:r>
      <w:r w:rsidR="000B70A6">
        <w:rPr>
          <w:w w:val="105"/>
        </w:rPr>
        <w:t>vi</w:t>
      </w:r>
      <w:proofErr w:type="spellEnd"/>
      <w:r w:rsidR="000B70A6">
        <w:t xml:space="preserve"> </w:t>
      </w:r>
      <w:r w:rsidR="000B70A6">
        <w:rPr>
          <w:spacing w:val="-16"/>
        </w:rPr>
        <w:t xml:space="preserve"> </w:t>
      </w:r>
      <w:proofErr w:type="spellStart"/>
      <w:r w:rsidR="000B70A6">
        <w:rPr>
          <w:w w:val="102"/>
        </w:rPr>
        <w:t>i</w:t>
      </w:r>
      <w:proofErr w:type="spellEnd"/>
      <w:r w:rsidR="000B70A6">
        <w:t xml:space="preserve"> </w:t>
      </w:r>
      <w:r w:rsidR="000B70A6">
        <w:rPr>
          <w:spacing w:val="-16"/>
        </w:rPr>
        <w:t xml:space="preserve"> </w:t>
      </w:r>
      <w:proofErr w:type="spellStart"/>
      <w:r w:rsidR="000B70A6">
        <w:rPr>
          <w:w w:val="111"/>
        </w:rPr>
        <w:t>jedan</w:t>
      </w:r>
      <w:proofErr w:type="spellEnd"/>
      <w:r w:rsidR="000B70A6">
        <w:t xml:space="preserve"> </w:t>
      </w:r>
      <w:r w:rsidR="000B70A6">
        <w:rPr>
          <w:spacing w:val="-16"/>
        </w:rPr>
        <w:t xml:space="preserve"> </w:t>
      </w:r>
      <w:proofErr w:type="spellStart"/>
      <w:r w:rsidR="000B70A6">
        <w:rPr>
          <w:spacing w:val="5"/>
          <w:w w:val="102"/>
        </w:rPr>
        <w:t>o</w:t>
      </w:r>
      <w:r w:rsidR="000B70A6">
        <w:rPr>
          <w:w w:val="113"/>
        </w:rPr>
        <w:t>d</w:t>
      </w:r>
      <w:proofErr w:type="spellEnd"/>
      <w:r w:rsidR="000B70A6">
        <w:t xml:space="preserve"> </w:t>
      </w:r>
      <w:r w:rsidR="000B70A6">
        <w:rPr>
          <w:spacing w:val="-16"/>
        </w:rPr>
        <w:t xml:space="preserve"> </w:t>
      </w:r>
      <w:proofErr w:type="spellStart"/>
      <w:r w:rsidR="000B70A6">
        <w:rPr>
          <w:spacing w:val="-1"/>
          <w:w w:val="114"/>
        </w:rPr>
        <w:t>n</w:t>
      </w:r>
      <w:r w:rsidR="000B70A6">
        <w:rPr>
          <w:spacing w:val="10"/>
          <w:w w:val="114"/>
        </w:rPr>
        <w:t>a</w:t>
      </w:r>
      <w:r w:rsidR="000B70A6">
        <w:rPr>
          <w:w w:val="109"/>
        </w:rPr>
        <w:t>j</w:t>
      </w:r>
      <w:r w:rsidR="000B70A6">
        <w:rPr>
          <w:spacing w:val="-6"/>
          <w:w w:val="109"/>
        </w:rPr>
        <w:t>v</w:t>
      </w:r>
      <w:r w:rsidR="000B70A6">
        <w:rPr>
          <w:spacing w:val="-5"/>
          <w:w w:val="102"/>
        </w:rPr>
        <w:t>e</w:t>
      </w:r>
      <w:r w:rsidR="000B70A6">
        <w:rPr>
          <w:spacing w:val="-88"/>
          <w:w w:val="153"/>
        </w:rPr>
        <w:t>´</w:t>
      </w:r>
      <w:r w:rsidR="000B70A6">
        <w:rPr>
          <w:spacing w:val="-1"/>
          <w:w w:val="107"/>
        </w:rPr>
        <w:t>ci</w:t>
      </w:r>
      <w:r w:rsidR="000B70A6">
        <w:rPr>
          <w:w w:val="107"/>
        </w:rPr>
        <w:t>h</w:t>
      </w:r>
      <w:proofErr w:type="spellEnd"/>
      <w:r w:rsidR="000B70A6">
        <w:t xml:space="preserve"> </w:t>
      </w:r>
      <w:r w:rsidR="000B70A6">
        <w:rPr>
          <w:spacing w:val="-16"/>
        </w:rPr>
        <w:t xml:space="preserve"> </w:t>
      </w:r>
      <w:proofErr w:type="spellStart"/>
      <w:r w:rsidR="000B70A6">
        <w:rPr>
          <w:spacing w:val="-1"/>
          <w:w w:val="110"/>
        </w:rPr>
        <w:t>problema</w:t>
      </w:r>
      <w:proofErr w:type="spellEnd"/>
      <w:r w:rsidR="000B70A6">
        <w:rPr>
          <w:w w:val="110"/>
        </w:rPr>
        <w:t>.</w:t>
      </w:r>
      <w:r w:rsidR="000B70A6">
        <w:t xml:space="preserve">  </w:t>
      </w:r>
      <w:r w:rsidR="000B70A6">
        <w:rPr>
          <w:spacing w:val="-15"/>
        </w:rPr>
        <w:t xml:space="preserve"> </w:t>
      </w:r>
      <w:proofErr w:type="spellStart"/>
      <w:proofErr w:type="gramStart"/>
      <w:r w:rsidR="000B70A6">
        <w:rPr>
          <w:spacing w:val="-1"/>
          <w:w w:val="104"/>
        </w:rPr>
        <w:t>S</w:t>
      </w:r>
      <w:r w:rsidR="000B70A6">
        <w:rPr>
          <w:spacing w:val="-11"/>
          <w:w w:val="104"/>
        </w:rPr>
        <w:t>v</w:t>
      </w:r>
      <w:r w:rsidR="000B70A6">
        <w:rPr>
          <w:spacing w:val="-1"/>
          <w:w w:val="109"/>
        </w:rPr>
        <w:t>ak</w:t>
      </w:r>
      <w:r w:rsidR="000B70A6">
        <w:rPr>
          <w:w w:val="109"/>
        </w:rPr>
        <w:t>i</w:t>
      </w:r>
      <w:proofErr w:type="spellEnd"/>
      <w:r w:rsidR="000B70A6">
        <w:t xml:space="preserve"> </w:t>
      </w:r>
      <w:r w:rsidR="000B70A6">
        <w:rPr>
          <w:spacing w:val="-16"/>
        </w:rPr>
        <w:t xml:space="preserve"> </w:t>
      </w:r>
      <w:proofErr w:type="spellStart"/>
      <w:r w:rsidR="000B70A6">
        <w:rPr>
          <w:spacing w:val="-1"/>
          <w:w w:val="111"/>
        </w:rPr>
        <w:t>ur</w:t>
      </w:r>
      <w:r w:rsidR="000B70A6">
        <w:rPr>
          <w:w w:val="111"/>
        </w:rPr>
        <w:t>e</w:t>
      </w:r>
      <w:r w:rsidR="000B70A6">
        <w:rPr>
          <w:rFonts w:ascii="Arial" w:hAnsi="Arial"/>
          <w:w w:val="102"/>
        </w:rPr>
        <w:t>d</w:t>
      </w:r>
      <w:r w:rsidR="000B70A6">
        <w:rPr>
          <w:spacing w:val="10"/>
          <w:w w:val="115"/>
        </w:rPr>
        <w:t>a</w:t>
      </w:r>
      <w:r w:rsidR="000B70A6">
        <w:rPr>
          <w:w w:val="112"/>
        </w:rPr>
        <w:t>j</w:t>
      </w:r>
      <w:proofErr w:type="spellEnd"/>
      <w:proofErr w:type="gramEnd"/>
      <w:r w:rsidR="000B70A6">
        <w:t xml:space="preserve"> </w:t>
      </w:r>
      <w:r w:rsidR="000B70A6">
        <w:rPr>
          <w:spacing w:val="-16"/>
        </w:rPr>
        <w:t xml:space="preserve"> </w:t>
      </w:r>
      <w:proofErr w:type="spellStart"/>
      <w:r w:rsidR="000B70A6">
        <w:rPr>
          <w:spacing w:val="-6"/>
          <w:w w:val="107"/>
        </w:rPr>
        <w:t>k</w:t>
      </w:r>
      <w:r w:rsidR="000B70A6">
        <w:rPr>
          <w:spacing w:val="10"/>
          <w:w w:val="102"/>
        </w:rPr>
        <w:t>o</w:t>
      </w:r>
      <w:r w:rsidR="000B70A6">
        <w:rPr>
          <w:w w:val="107"/>
        </w:rPr>
        <w:t>ji</w:t>
      </w:r>
      <w:proofErr w:type="spellEnd"/>
      <w:r w:rsidR="000B70A6">
        <w:t xml:space="preserve"> </w:t>
      </w:r>
      <w:r w:rsidR="000B70A6">
        <w:rPr>
          <w:spacing w:val="-16"/>
        </w:rPr>
        <w:t xml:space="preserve"> </w:t>
      </w:r>
      <w:r w:rsidR="000B70A6">
        <w:rPr>
          <w:w w:val="103"/>
        </w:rPr>
        <w:t>se</w:t>
      </w:r>
      <w:r w:rsidR="000B70A6">
        <w:t xml:space="preserve"> </w:t>
      </w:r>
      <w:r w:rsidR="000B70A6">
        <w:rPr>
          <w:spacing w:val="-16"/>
        </w:rPr>
        <w:t xml:space="preserve"> </w:t>
      </w:r>
      <w:proofErr w:type="spellStart"/>
      <w:r w:rsidR="000B70A6">
        <w:rPr>
          <w:spacing w:val="-1"/>
          <w:w w:val="109"/>
        </w:rPr>
        <w:t>nalaz</w:t>
      </w:r>
      <w:r w:rsidR="000B70A6">
        <w:rPr>
          <w:w w:val="109"/>
        </w:rPr>
        <w:t>i</w:t>
      </w:r>
      <w:proofErr w:type="spellEnd"/>
      <w:r w:rsidR="000B70A6">
        <w:t xml:space="preserve"> </w:t>
      </w:r>
      <w:r w:rsidR="000B70A6">
        <w:rPr>
          <w:spacing w:val="-16"/>
        </w:rPr>
        <w:t xml:space="preserve"> </w:t>
      </w:r>
      <w:proofErr w:type="spellStart"/>
      <w:r w:rsidR="000B70A6">
        <w:rPr>
          <w:w w:val="105"/>
        </w:rPr>
        <w:t>izme</w:t>
      </w:r>
      <w:r w:rsidR="000B70A6">
        <w:rPr>
          <w:rFonts w:ascii="Arial" w:hAnsi="Arial"/>
          <w:w w:val="102"/>
        </w:rPr>
        <w:t>d</w:t>
      </w:r>
      <w:r w:rsidR="000B70A6">
        <w:rPr>
          <w:w w:val="113"/>
        </w:rPr>
        <w:t>u</w:t>
      </w:r>
      <w:proofErr w:type="spellEnd"/>
      <w:r w:rsidR="000B70A6">
        <w:rPr>
          <w:w w:val="113"/>
        </w:rPr>
        <w:t xml:space="preserve"> </w:t>
      </w:r>
      <w:proofErr w:type="spellStart"/>
      <w:r w:rsidR="000B70A6">
        <w:rPr>
          <w:spacing w:val="5"/>
          <w:w w:val="113"/>
        </w:rPr>
        <w:t>p</w:t>
      </w:r>
      <w:r w:rsidR="000B70A6">
        <w:rPr>
          <w:spacing w:val="-6"/>
          <w:w w:val="102"/>
        </w:rPr>
        <w:t>o</w:t>
      </w:r>
      <w:r w:rsidR="000B70A6">
        <w:rPr>
          <w:spacing w:val="-87"/>
          <w:w w:val="153"/>
        </w:rPr>
        <w:t>ˇ</w:t>
      </w:r>
      <w:r w:rsidR="000B70A6">
        <w:rPr>
          <w:spacing w:val="-1"/>
          <w:w w:val="108"/>
        </w:rPr>
        <w:t>cetno</w:t>
      </w:r>
      <w:r w:rsidR="000B70A6">
        <w:rPr>
          <w:w w:val="108"/>
        </w:rPr>
        <w:t>g</w:t>
      </w:r>
      <w:proofErr w:type="spellEnd"/>
      <w:r w:rsidR="000B70A6">
        <w:rPr>
          <w:spacing w:val="18"/>
        </w:rPr>
        <w:t xml:space="preserve"> </w:t>
      </w:r>
      <w:proofErr w:type="spellStart"/>
      <w:r w:rsidR="000B70A6">
        <w:rPr>
          <w:w w:val="102"/>
        </w:rPr>
        <w:t>i</w:t>
      </w:r>
      <w:proofErr w:type="spellEnd"/>
      <w:r w:rsidR="000B70A6">
        <w:rPr>
          <w:spacing w:val="18"/>
        </w:rPr>
        <w:t xml:space="preserve"> </w:t>
      </w:r>
      <w:proofErr w:type="spellStart"/>
      <w:r w:rsidR="000B70A6">
        <w:rPr>
          <w:w w:val="113"/>
        </w:rPr>
        <w:t>kr</w:t>
      </w:r>
      <w:r w:rsidR="000B70A6">
        <w:rPr>
          <w:spacing w:val="10"/>
          <w:w w:val="113"/>
        </w:rPr>
        <w:t>a</w:t>
      </w:r>
      <w:r w:rsidR="000B70A6">
        <w:rPr>
          <w:w w:val="108"/>
        </w:rPr>
        <w:t>jnjeg</w:t>
      </w:r>
      <w:proofErr w:type="spellEnd"/>
      <w:r w:rsidR="000B70A6">
        <w:rPr>
          <w:spacing w:val="18"/>
        </w:rPr>
        <w:t xml:space="preserve"> </w:t>
      </w:r>
      <w:proofErr w:type="spellStart"/>
      <w:r w:rsidR="000B70A6">
        <w:rPr>
          <w:spacing w:val="4"/>
          <w:w w:val="102"/>
        </w:rPr>
        <w:t>o</w:t>
      </w:r>
      <w:r w:rsidR="000B70A6">
        <w:rPr>
          <w:spacing w:val="-1"/>
          <w:w w:val="110"/>
        </w:rPr>
        <w:t>dred</w:t>
      </w:r>
      <w:r w:rsidR="000B70A6">
        <w:rPr>
          <w:spacing w:val="-10"/>
          <w:w w:val="110"/>
        </w:rPr>
        <w:t>i</w:t>
      </w:r>
      <w:r w:rsidR="000B70A6">
        <w:rPr>
          <w:spacing w:val="-83"/>
          <w:w w:val="153"/>
        </w:rPr>
        <w:t>ˇ</w:t>
      </w:r>
      <w:r w:rsidR="000B70A6">
        <w:rPr>
          <w:w w:val="118"/>
        </w:rPr>
        <w:t>sta</w:t>
      </w:r>
      <w:proofErr w:type="spellEnd"/>
      <w:r w:rsidR="000B70A6">
        <w:rPr>
          <w:spacing w:val="18"/>
        </w:rPr>
        <w:t xml:space="preserve"> </w:t>
      </w:r>
      <w:proofErr w:type="spellStart"/>
      <w:r w:rsidR="000B70A6">
        <w:rPr>
          <w:w w:val="106"/>
        </w:rPr>
        <w:t>m</w:t>
      </w:r>
      <w:r w:rsidR="000B70A6">
        <w:rPr>
          <w:spacing w:val="-6"/>
          <w:w w:val="106"/>
        </w:rPr>
        <w:t>o</w:t>
      </w:r>
      <w:r w:rsidR="000B70A6">
        <w:rPr>
          <w:spacing w:val="-87"/>
          <w:w w:val="153"/>
        </w:rPr>
        <w:t>ˇ</w:t>
      </w:r>
      <w:r w:rsidR="000B70A6">
        <w:rPr>
          <w:spacing w:val="-1"/>
          <w:w w:val="102"/>
        </w:rPr>
        <w:t>z</w:t>
      </w:r>
      <w:r w:rsidR="000B70A6">
        <w:rPr>
          <w:w w:val="102"/>
        </w:rPr>
        <w:t>e</w:t>
      </w:r>
      <w:proofErr w:type="spellEnd"/>
      <w:r w:rsidR="000B70A6">
        <w:rPr>
          <w:spacing w:val="18"/>
        </w:rPr>
        <w:t xml:space="preserve"> </w:t>
      </w:r>
      <w:proofErr w:type="spellStart"/>
      <w:r w:rsidR="000B70A6">
        <w:rPr>
          <w:w w:val="111"/>
        </w:rPr>
        <w:t>videti</w:t>
      </w:r>
      <w:proofErr w:type="spellEnd"/>
      <w:r w:rsidR="000B70A6">
        <w:rPr>
          <w:spacing w:val="8"/>
        </w:rPr>
        <w:t xml:space="preserve"> </w:t>
      </w:r>
      <w:r w:rsidR="000B70A6">
        <w:rPr>
          <w:spacing w:val="-83"/>
          <w:w w:val="153"/>
        </w:rPr>
        <w:t>ˇ</w:t>
      </w:r>
      <w:proofErr w:type="spellStart"/>
      <w:r w:rsidR="000B70A6">
        <w:rPr>
          <w:w w:val="118"/>
        </w:rPr>
        <w:t>sta</w:t>
      </w:r>
      <w:proofErr w:type="spellEnd"/>
      <w:r w:rsidR="000B70A6">
        <w:rPr>
          <w:spacing w:val="18"/>
        </w:rPr>
        <w:t xml:space="preserve"> </w:t>
      </w:r>
      <w:r w:rsidR="000B70A6">
        <w:rPr>
          <w:w w:val="106"/>
        </w:rPr>
        <w:t>je</w:t>
      </w:r>
      <w:r w:rsidR="000B70A6">
        <w:rPr>
          <w:spacing w:val="18"/>
        </w:rPr>
        <w:t xml:space="preserve"> </w:t>
      </w:r>
      <w:proofErr w:type="spellStart"/>
      <w:r w:rsidR="000B70A6">
        <w:rPr>
          <w:spacing w:val="5"/>
          <w:w w:val="113"/>
        </w:rPr>
        <w:t>p</w:t>
      </w:r>
      <w:r w:rsidR="000B70A6">
        <w:rPr>
          <w:spacing w:val="-1"/>
          <w:w w:val="110"/>
        </w:rPr>
        <w:t>oslato</w:t>
      </w:r>
      <w:proofErr w:type="spellEnd"/>
      <w:r w:rsidR="000B70A6">
        <w:rPr>
          <w:w w:val="110"/>
        </w:rPr>
        <w:t>.</w:t>
      </w:r>
      <w:r w:rsidR="000B70A6">
        <w:t xml:space="preserve"> </w:t>
      </w:r>
      <w:r w:rsidR="000B70A6">
        <w:rPr>
          <w:spacing w:val="-3"/>
        </w:rPr>
        <w:t xml:space="preserve"> </w:t>
      </w:r>
      <w:proofErr w:type="spellStart"/>
      <w:r w:rsidR="000B70A6">
        <w:rPr>
          <w:spacing w:val="-1"/>
          <w:w w:val="104"/>
        </w:rPr>
        <w:t>S</w:t>
      </w:r>
      <w:r w:rsidR="000B70A6">
        <w:rPr>
          <w:spacing w:val="-11"/>
          <w:w w:val="104"/>
        </w:rPr>
        <w:t>v</w:t>
      </w:r>
      <w:r w:rsidR="000B70A6">
        <w:rPr>
          <w:spacing w:val="-1"/>
          <w:w w:val="111"/>
        </w:rPr>
        <w:t>a</w:t>
      </w:r>
      <w:r w:rsidR="000B70A6">
        <w:rPr>
          <w:spacing w:val="-11"/>
          <w:w w:val="111"/>
        </w:rPr>
        <w:t>k</w:t>
      </w:r>
      <w:r w:rsidR="000B70A6">
        <w:rPr>
          <w:w w:val="115"/>
        </w:rPr>
        <w:t>a</w:t>
      </w:r>
      <w:proofErr w:type="spellEnd"/>
      <w:r w:rsidR="000B70A6">
        <w:rPr>
          <w:spacing w:val="18"/>
        </w:rPr>
        <w:t xml:space="preserve"> </w:t>
      </w:r>
      <w:proofErr w:type="spellStart"/>
      <w:r w:rsidR="000B70A6">
        <w:rPr>
          <w:w w:val="109"/>
        </w:rPr>
        <w:t>elektron</w:t>
      </w:r>
      <w:proofErr w:type="spellEnd"/>
      <w:r w:rsidR="000B70A6">
        <w:rPr>
          <w:w w:val="109"/>
        </w:rPr>
        <w:t xml:space="preserve">- </w:t>
      </w:r>
      <w:r w:rsidR="000B70A6">
        <w:rPr>
          <w:w w:val="106"/>
        </w:rPr>
        <w:t>s</w:t>
      </w:r>
      <w:r w:rsidR="000B70A6">
        <w:rPr>
          <w:spacing w:val="-11"/>
          <w:w w:val="106"/>
        </w:rPr>
        <w:t>k</w:t>
      </w:r>
      <w:r w:rsidR="000B70A6">
        <w:rPr>
          <w:w w:val="115"/>
        </w:rPr>
        <w:t>a</w:t>
      </w:r>
      <w:r w:rsidR="000B70A6">
        <w:rPr>
          <w:spacing w:val="18"/>
        </w:rPr>
        <w:t xml:space="preserve"> </w:t>
      </w:r>
      <w:proofErr w:type="spellStart"/>
      <w:r w:rsidR="000B70A6">
        <w:rPr>
          <w:spacing w:val="4"/>
          <w:w w:val="113"/>
        </w:rPr>
        <w:t>p</w:t>
      </w:r>
      <w:r w:rsidR="000B70A6">
        <w:rPr>
          <w:spacing w:val="-10"/>
          <w:w w:val="102"/>
        </w:rPr>
        <w:t>o</w:t>
      </w:r>
      <w:r w:rsidR="000B70A6">
        <w:rPr>
          <w:spacing w:val="-83"/>
          <w:w w:val="153"/>
        </w:rPr>
        <w:t>ˇ</w:t>
      </w:r>
      <w:r w:rsidR="000B70A6">
        <w:rPr>
          <w:w w:val="117"/>
        </w:rPr>
        <w:t>sta</w:t>
      </w:r>
      <w:proofErr w:type="spellEnd"/>
      <w:r w:rsidR="000B70A6">
        <w:rPr>
          <w:w w:val="117"/>
        </w:rPr>
        <w:t>,</w:t>
      </w:r>
      <w:r w:rsidR="000B70A6">
        <w:rPr>
          <w:spacing w:val="18"/>
        </w:rPr>
        <w:t xml:space="preserve"> </w:t>
      </w:r>
      <w:proofErr w:type="spellStart"/>
      <w:r w:rsidR="000B70A6">
        <w:rPr>
          <w:spacing w:val="-1"/>
          <w:w w:val="111"/>
        </w:rPr>
        <w:t>ukucan</w:t>
      </w:r>
      <w:r w:rsidR="000B70A6">
        <w:rPr>
          <w:w w:val="111"/>
        </w:rPr>
        <w:t>a</w:t>
      </w:r>
      <w:proofErr w:type="spellEnd"/>
      <w:r w:rsidR="000B70A6">
        <w:rPr>
          <w:spacing w:val="18"/>
        </w:rPr>
        <w:t xml:space="preserve"> </w:t>
      </w:r>
      <w:proofErr w:type="spellStart"/>
      <w:r w:rsidR="000B70A6">
        <w:rPr>
          <w:w w:val="105"/>
        </w:rPr>
        <w:t>lozin</w:t>
      </w:r>
      <w:r w:rsidR="000B70A6">
        <w:rPr>
          <w:spacing w:val="-11"/>
          <w:w w:val="105"/>
        </w:rPr>
        <w:t>k</w:t>
      </w:r>
      <w:r w:rsidR="000B70A6">
        <w:rPr>
          <w:w w:val="115"/>
        </w:rPr>
        <w:t>a</w:t>
      </w:r>
      <w:proofErr w:type="spellEnd"/>
      <w:r w:rsidR="000B70A6">
        <w:rPr>
          <w:spacing w:val="18"/>
        </w:rPr>
        <w:t xml:space="preserve"> </w:t>
      </w:r>
      <w:proofErr w:type="spellStart"/>
      <w:r w:rsidR="000B70A6">
        <w:rPr>
          <w:w w:val="102"/>
        </w:rPr>
        <w:t>i</w:t>
      </w:r>
      <w:proofErr w:type="spellEnd"/>
      <w:r w:rsidR="000B70A6">
        <w:rPr>
          <w:spacing w:val="18"/>
        </w:rPr>
        <w:t xml:space="preserve"> </w:t>
      </w:r>
      <w:proofErr w:type="spellStart"/>
      <w:r w:rsidR="000B70A6">
        <w:rPr>
          <w:spacing w:val="-1"/>
          <w:w w:val="111"/>
        </w:rPr>
        <w:t>br</w:t>
      </w:r>
      <w:r w:rsidR="000B70A6">
        <w:rPr>
          <w:spacing w:val="10"/>
          <w:w w:val="111"/>
        </w:rPr>
        <w:t>o</w:t>
      </w:r>
      <w:r w:rsidR="000B70A6">
        <w:rPr>
          <w:w w:val="112"/>
        </w:rPr>
        <w:t>j</w:t>
      </w:r>
      <w:proofErr w:type="spellEnd"/>
      <w:r w:rsidR="000B70A6">
        <w:rPr>
          <w:spacing w:val="18"/>
        </w:rPr>
        <w:t xml:space="preserve"> </w:t>
      </w:r>
      <w:proofErr w:type="spellStart"/>
      <w:r w:rsidR="000B70A6">
        <w:rPr>
          <w:w w:val="112"/>
        </w:rPr>
        <w:t>kreditne</w:t>
      </w:r>
      <w:proofErr w:type="spellEnd"/>
      <w:r w:rsidR="000B70A6">
        <w:rPr>
          <w:spacing w:val="18"/>
        </w:rPr>
        <w:t xml:space="preserve"> </w:t>
      </w:r>
      <w:proofErr w:type="spellStart"/>
      <w:r w:rsidR="000B70A6">
        <w:rPr>
          <w:spacing w:val="-11"/>
          <w:w w:val="107"/>
        </w:rPr>
        <w:t>k</w:t>
      </w:r>
      <w:r w:rsidR="000B70A6">
        <w:rPr>
          <w:spacing w:val="-1"/>
          <w:w w:val="112"/>
        </w:rPr>
        <w:t>artic</w:t>
      </w:r>
      <w:r w:rsidR="000B70A6">
        <w:rPr>
          <w:w w:val="112"/>
        </w:rPr>
        <w:t>e</w:t>
      </w:r>
      <w:proofErr w:type="spellEnd"/>
      <w:r w:rsidR="000B70A6">
        <w:rPr>
          <w:spacing w:val="17"/>
        </w:rPr>
        <w:t xml:space="preserve"> </w:t>
      </w:r>
      <w:proofErr w:type="spellStart"/>
      <w:r w:rsidR="000B70A6">
        <w:rPr>
          <w:w w:val="107"/>
        </w:rPr>
        <w:t>mogu</w:t>
      </w:r>
      <w:proofErr w:type="spellEnd"/>
      <w:r w:rsidR="000B70A6">
        <w:rPr>
          <w:spacing w:val="18"/>
        </w:rPr>
        <w:t xml:space="preserve"> </w:t>
      </w:r>
      <w:proofErr w:type="spellStart"/>
      <w:r w:rsidR="000B70A6">
        <w:rPr>
          <w:spacing w:val="-1"/>
          <w:w w:val="115"/>
        </w:rPr>
        <w:t>bit</w:t>
      </w:r>
      <w:r w:rsidR="000B70A6">
        <w:rPr>
          <w:w w:val="115"/>
        </w:rPr>
        <w:t>i</w:t>
      </w:r>
      <w:proofErr w:type="spellEnd"/>
      <w:r w:rsidR="000B70A6">
        <w:rPr>
          <w:spacing w:val="18"/>
        </w:rPr>
        <w:t xml:space="preserve"> </w:t>
      </w:r>
      <w:proofErr w:type="spellStart"/>
      <w:r w:rsidR="000B70A6">
        <w:rPr>
          <w:spacing w:val="-1"/>
          <w:w w:val="111"/>
        </w:rPr>
        <w:t>pr</w:t>
      </w:r>
      <w:r w:rsidR="000B70A6">
        <w:rPr>
          <w:spacing w:val="-6"/>
          <w:w w:val="111"/>
        </w:rPr>
        <w:t>o</w:t>
      </w:r>
      <w:r w:rsidR="000B70A6">
        <w:rPr>
          <w:spacing w:val="-87"/>
          <w:w w:val="153"/>
        </w:rPr>
        <w:t>ˇ</w:t>
      </w:r>
      <w:r w:rsidR="000B70A6">
        <w:rPr>
          <w:spacing w:val="-1"/>
          <w:w w:val="112"/>
        </w:rPr>
        <w:t>citan</w:t>
      </w:r>
      <w:r w:rsidR="000B70A6">
        <w:rPr>
          <w:w w:val="112"/>
        </w:rPr>
        <w:t>i</w:t>
      </w:r>
      <w:proofErr w:type="spellEnd"/>
      <w:r w:rsidR="000B70A6">
        <w:rPr>
          <w:spacing w:val="18"/>
        </w:rPr>
        <w:t xml:space="preserve"> </w:t>
      </w:r>
      <w:proofErr w:type="spellStart"/>
      <w:r w:rsidR="000B70A6">
        <w:rPr>
          <w:spacing w:val="4"/>
          <w:w w:val="102"/>
        </w:rPr>
        <w:t>o</w:t>
      </w:r>
      <w:r w:rsidR="000B70A6">
        <w:rPr>
          <w:w w:val="113"/>
        </w:rPr>
        <w:t>d</w:t>
      </w:r>
      <w:proofErr w:type="spellEnd"/>
      <w:r w:rsidR="000B70A6">
        <w:rPr>
          <w:w w:val="113"/>
        </w:rPr>
        <w:t xml:space="preserve"> </w:t>
      </w:r>
      <w:proofErr w:type="spellStart"/>
      <w:r w:rsidR="000B70A6">
        <w:rPr>
          <w:w w:val="114"/>
        </w:rPr>
        <w:t>strane</w:t>
      </w:r>
      <w:proofErr w:type="spellEnd"/>
      <w:r w:rsidR="000B70A6">
        <w:rPr>
          <w:spacing w:val="16"/>
        </w:rPr>
        <w:t xml:space="preserve"> </w:t>
      </w:r>
      <w:proofErr w:type="spellStart"/>
      <w:r w:rsidR="000B70A6">
        <w:rPr>
          <w:spacing w:val="-1"/>
          <w:w w:val="108"/>
        </w:rPr>
        <w:t>ne</w:t>
      </w:r>
      <w:r w:rsidR="000B70A6">
        <w:rPr>
          <w:spacing w:val="-6"/>
          <w:w w:val="108"/>
        </w:rPr>
        <w:t>k</w:t>
      </w:r>
      <w:r w:rsidR="000B70A6">
        <w:rPr>
          <w:spacing w:val="-1"/>
          <w:w w:val="106"/>
        </w:rPr>
        <w:t>og</w:t>
      </w:r>
      <w:r w:rsidR="000B70A6">
        <w:rPr>
          <w:w w:val="106"/>
        </w:rPr>
        <w:t>a</w:t>
      </w:r>
      <w:proofErr w:type="spellEnd"/>
      <w:r w:rsidR="000B70A6">
        <w:rPr>
          <w:spacing w:val="16"/>
        </w:rPr>
        <w:t xml:space="preserve"> </w:t>
      </w:r>
      <w:r w:rsidR="000B70A6">
        <w:rPr>
          <w:w w:val="113"/>
        </w:rPr>
        <w:t>u</w:t>
      </w:r>
      <w:r w:rsidR="000B70A6">
        <w:rPr>
          <w:spacing w:val="16"/>
        </w:rPr>
        <w:t xml:space="preserve"> </w:t>
      </w:r>
      <w:proofErr w:type="spellStart"/>
      <w:r w:rsidR="000B70A6">
        <w:rPr>
          <w:w w:val="109"/>
        </w:rPr>
        <w:t>sredini</w:t>
      </w:r>
      <w:proofErr w:type="spellEnd"/>
      <w:r w:rsidR="00752109">
        <w:t xml:space="preserve"> </w:t>
      </w:r>
      <w:proofErr w:type="spellStart"/>
      <w:r w:rsidR="00752109">
        <w:t>te</w:t>
      </w:r>
      <w:proofErr w:type="spellEnd"/>
      <w:r w:rsidR="00752109">
        <w:t xml:space="preserve"> se</w:t>
      </w:r>
      <w:r w:rsidR="000B70A6">
        <w:rPr>
          <w:spacing w:val="-8"/>
        </w:rPr>
        <w:t xml:space="preserve"> </w:t>
      </w:r>
      <w:r w:rsidR="00752109">
        <w:rPr>
          <w:spacing w:val="-1"/>
          <w:w w:val="110"/>
        </w:rPr>
        <w:t>d</w:t>
      </w:r>
      <w:r w:rsidR="000B70A6">
        <w:rPr>
          <w:w w:val="110"/>
        </w:rPr>
        <w:t>a</w:t>
      </w:r>
      <w:r w:rsidR="000B70A6">
        <w:rPr>
          <w:spacing w:val="16"/>
        </w:rPr>
        <w:t xml:space="preserve"> </w:t>
      </w:r>
      <w:r w:rsidR="000B70A6">
        <w:rPr>
          <w:spacing w:val="-1"/>
          <w:w w:val="109"/>
        </w:rPr>
        <w:t>b</w:t>
      </w:r>
      <w:r w:rsidR="000B70A6">
        <w:rPr>
          <w:w w:val="109"/>
        </w:rPr>
        <w:t>i</w:t>
      </w:r>
      <w:r w:rsidR="000B70A6">
        <w:rPr>
          <w:spacing w:val="16"/>
        </w:rPr>
        <w:t xml:space="preserve"> </w:t>
      </w:r>
      <w:r w:rsidR="000B70A6">
        <w:rPr>
          <w:w w:val="103"/>
        </w:rPr>
        <w:t>se</w:t>
      </w:r>
      <w:r w:rsidR="000B70A6">
        <w:rPr>
          <w:spacing w:val="16"/>
        </w:rPr>
        <w:t xml:space="preserve"> </w:t>
      </w:r>
      <w:proofErr w:type="spellStart"/>
      <w:r w:rsidR="000B70A6">
        <w:rPr>
          <w:spacing w:val="-6"/>
          <w:w w:val="102"/>
        </w:rPr>
        <w:t>o</w:t>
      </w:r>
      <w:r w:rsidR="000B70A6">
        <w:rPr>
          <w:spacing w:val="-6"/>
          <w:w w:val="107"/>
        </w:rPr>
        <w:t>v</w:t>
      </w:r>
      <w:r w:rsidR="000B70A6">
        <w:rPr>
          <w:w w:val="102"/>
        </w:rPr>
        <w:t>o</w:t>
      </w:r>
      <w:proofErr w:type="spellEnd"/>
      <w:r w:rsidR="000B70A6">
        <w:rPr>
          <w:spacing w:val="16"/>
        </w:rPr>
        <w:t xml:space="preserve"> </w:t>
      </w:r>
      <w:proofErr w:type="spellStart"/>
      <w:r w:rsidR="000B70A6">
        <w:rPr>
          <w:w w:val="109"/>
        </w:rPr>
        <w:t>spr</w:t>
      </w:r>
      <w:r w:rsidR="000B70A6">
        <w:rPr>
          <w:spacing w:val="-6"/>
          <w:w w:val="109"/>
        </w:rPr>
        <w:t>e</w:t>
      </w:r>
      <w:r w:rsidR="000B70A6">
        <w:rPr>
          <w:spacing w:val="-87"/>
          <w:w w:val="153"/>
        </w:rPr>
        <w:t>ˇ</w:t>
      </w:r>
      <w:r w:rsidR="000B70A6">
        <w:rPr>
          <w:spacing w:val="-1"/>
          <w:w w:val="102"/>
        </w:rPr>
        <w:t>cil</w:t>
      </w:r>
      <w:r w:rsidR="000B70A6">
        <w:rPr>
          <w:w w:val="102"/>
        </w:rPr>
        <w:t>o</w:t>
      </w:r>
      <w:proofErr w:type="spellEnd"/>
      <w:r w:rsidR="000B70A6">
        <w:rPr>
          <w:spacing w:val="16"/>
        </w:rPr>
        <w:t xml:space="preserve"> </w:t>
      </w:r>
      <w:proofErr w:type="spellStart"/>
      <w:r w:rsidR="000B70A6">
        <w:rPr>
          <w:spacing w:val="-5"/>
          <w:w w:val="107"/>
        </w:rPr>
        <w:t>k</w:t>
      </w:r>
      <w:r w:rsidR="000B70A6">
        <w:rPr>
          <w:spacing w:val="-1"/>
          <w:w w:val="111"/>
        </w:rPr>
        <w:t>orist</w:t>
      </w:r>
      <w:r w:rsidR="000B70A6">
        <w:rPr>
          <w:w w:val="111"/>
        </w:rPr>
        <w:t>i</w:t>
      </w:r>
      <w:proofErr w:type="spellEnd"/>
      <w:r w:rsidR="000B70A6">
        <w:rPr>
          <w:spacing w:val="16"/>
        </w:rPr>
        <w:t xml:space="preserve"> </w:t>
      </w:r>
      <w:proofErr w:type="spellStart"/>
      <w:r w:rsidR="000B70A6">
        <w:rPr>
          <w:w w:val="110"/>
        </w:rPr>
        <w:t>enkri</w:t>
      </w:r>
      <w:r w:rsidR="000B70A6">
        <w:rPr>
          <w:spacing w:val="5"/>
          <w:w w:val="110"/>
        </w:rPr>
        <w:t>p</w:t>
      </w:r>
      <w:r w:rsidR="000B70A6">
        <w:rPr>
          <w:spacing w:val="-1"/>
          <w:w w:val="109"/>
        </w:rPr>
        <w:t>cija</w:t>
      </w:r>
      <w:proofErr w:type="spellEnd"/>
      <w:r w:rsidR="000B70A6">
        <w:rPr>
          <w:spacing w:val="-1"/>
          <w:w w:val="109"/>
        </w:rPr>
        <w:t>.</w:t>
      </w:r>
    </w:p>
    <w:p w14:paraId="53B7A36C" w14:textId="1E6D86BD" w:rsidR="0033007A" w:rsidRDefault="000B70A6">
      <w:pPr>
        <w:pStyle w:val="BodyText"/>
        <w:spacing w:line="254" w:lineRule="auto"/>
        <w:ind w:left="1314" w:right="1350" w:firstLine="276"/>
        <w:jc w:val="both"/>
      </w:pPr>
      <w:proofErr w:type="spellStart"/>
      <w:proofErr w:type="gramStart"/>
      <w:r>
        <w:rPr>
          <w:w w:val="112"/>
        </w:rPr>
        <w:t>Enkri</w:t>
      </w:r>
      <w:r>
        <w:rPr>
          <w:spacing w:val="5"/>
          <w:w w:val="112"/>
        </w:rPr>
        <w:t>p</w:t>
      </w:r>
      <w:r>
        <w:rPr>
          <w:spacing w:val="-1"/>
          <w:w w:val="108"/>
        </w:rPr>
        <w:t>cij</w:t>
      </w:r>
      <w:r>
        <w:rPr>
          <w:w w:val="108"/>
        </w:rPr>
        <w:t>a</w:t>
      </w:r>
      <w:proofErr w:type="spellEnd"/>
      <w:r>
        <w:t xml:space="preserve"> </w:t>
      </w:r>
      <w:r>
        <w:rPr>
          <w:spacing w:val="-10"/>
        </w:rPr>
        <w:t xml:space="preserve"> </w:t>
      </w:r>
      <w:r>
        <w:rPr>
          <w:w w:val="106"/>
        </w:rPr>
        <w:t>je</w:t>
      </w:r>
      <w:proofErr w:type="gramEnd"/>
      <w:r>
        <w:t xml:space="preserve"> </w:t>
      </w:r>
      <w:r>
        <w:rPr>
          <w:spacing w:val="-10"/>
        </w:rPr>
        <w:t xml:space="preserve"> </w:t>
      </w:r>
      <w:proofErr w:type="spellStart"/>
      <w:r>
        <w:rPr>
          <w:w w:val="109"/>
        </w:rPr>
        <w:t>mehanizam</w:t>
      </w:r>
      <w:proofErr w:type="spellEnd"/>
      <w:r>
        <w:t xml:space="preserve"> </w:t>
      </w:r>
      <w:r>
        <w:rPr>
          <w:spacing w:val="-10"/>
        </w:rPr>
        <w:t xml:space="preserve"> </w:t>
      </w:r>
      <w:proofErr w:type="spellStart"/>
      <w:r>
        <w:rPr>
          <w:spacing w:val="-6"/>
          <w:w w:val="107"/>
        </w:rPr>
        <w:t>k</w:t>
      </w:r>
      <w:r>
        <w:rPr>
          <w:spacing w:val="10"/>
          <w:w w:val="102"/>
        </w:rPr>
        <w:t>o</w:t>
      </w:r>
      <w:r>
        <w:rPr>
          <w:w w:val="108"/>
        </w:rPr>
        <w:t>jim</w:t>
      </w:r>
      <w:proofErr w:type="spellEnd"/>
      <w:r>
        <w:t xml:space="preserve"> </w:t>
      </w:r>
      <w:r>
        <w:rPr>
          <w:spacing w:val="-10"/>
        </w:rPr>
        <w:t xml:space="preserve"> </w:t>
      </w:r>
      <w:r>
        <w:rPr>
          <w:w w:val="103"/>
        </w:rPr>
        <w:t>se</w:t>
      </w:r>
      <w:r>
        <w:t xml:space="preserve"> </w:t>
      </w:r>
      <w:r>
        <w:rPr>
          <w:spacing w:val="-10"/>
        </w:rPr>
        <w:t xml:space="preserve"> </w:t>
      </w:r>
      <w:proofErr w:type="spellStart"/>
      <w:r>
        <w:rPr>
          <w:spacing w:val="-1"/>
          <w:w w:val="105"/>
        </w:rPr>
        <w:t>bil</w:t>
      </w:r>
      <w:r>
        <w:rPr>
          <w:w w:val="105"/>
        </w:rPr>
        <w:t>o</w:t>
      </w:r>
      <w:proofErr w:type="spellEnd"/>
      <w:r>
        <w:t xml:space="preserve"> </w:t>
      </w:r>
      <w:r>
        <w:rPr>
          <w:spacing w:val="-10"/>
        </w:rPr>
        <w:t xml:space="preserve"> </w:t>
      </w:r>
      <w:proofErr w:type="spellStart"/>
      <w:r>
        <w:rPr>
          <w:spacing w:val="-11"/>
          <w:w w:val="107"/>
        </w:rPr>
        <w:t>k</w:t>
      </w:r>
      <w:r>
        <w:rPr>
          <w:spacing w:val="-1"/>
          <w:w w:val="110"/>
        </w:rPr>
        <w:t>ak</w:t>
      </w:r>
      <w:r>
        <w:rPr>
          <w:spacing w:val="-11"/>
          <w:w w:val="110"/>
        </w:rPr>
        <w:t>v</w:t>
      </w:r>
      <w:r>
        <w:rPr>
          <w:w w:val="115"/>
        </w:rPr>
        <w:t>a</w:t>
      </w:r>
      <w:proofErr w:type="spellEnd"/>
      <w:r>
        <w:t xml:space="preserve"> </w:t>
      </w:r>
      <w:r>
        <w:rPr>
          <w:spacing w:val="-10"/>
        </w:rPr>
        <w:t xml:space="preserve"> </w:t>
      </w:r>
      <w:proofErr w:type="spellStart"/>
      <w:r>
        <w:rPr>
          <w:w w:val="108"/>
        </w:rPr>
        <w:t>informacija</w:t>
      </w:r>
      <w:proofErr w:type="spellEnd"/>
      <w:r>
        <w:t xml:space="preserve"> </w:t>
      </w:r>
      <w:r>
        <w:rPr>
          <w:spacing w:val="-20"/>
        </w:rPr>
        <w:t xml:space="preserve"> </w:t>
      </w:r>
      <w:r>
        <w:rPr>
          <w:spacing w:val="-83"/>
          <w:w w:val="153"/>
        </w:rPr>
        <w:t>ˇ</w:t>
      </w:r>
      <w:proofErr w:type="spellStart"/>
      <w:r>
        <w:rPr>
          <w:w w:val="107"/>
        </w:rPr>
        <w:t>sifruje</w:t>
      </w:r>
      <w:proofErr w:type="spellEnd"/>
      <w:r>
        <w:rPr>
          <w:w w:val="107"/>
        </w:rPr>
        <w:t>,</w:t>
      </w:r>
      <w:r>
        <w:t xml:space="preserve"> </w:t>
      </w:r>
      <w:r>
        <w:rPr>
          <w:spacing w:val="-5"/>
        </w:rPr>
        <w:t xml:space="preserve"> </w:t>
      </w:r>
      <w:proofErr w:type="spellStart"/>
      <w:r>
        <w:rPr>
          <w:spacing w:val="-1"/>
          <w:w w:val="123"/>
        </w:rPr>
        <w:t>tj</w:t>
      </w:r>
      <w:proofErr w:type="spellEnd"/>
      <w:r>
        <w:rPr>
          <w:spacing w:val="-1"/>
          <w:w w:val="123"/>
        </w:rPr>
        <w:t xml:space="preserve">. </w:t>
      </w:r>
      <w:proofErr w:type="spellStart"/>
      <w:proofErr w:type="gramStart"/>
      <w:r>
        <w:rPr>
          <w:spacing w:val="-1"/>
          <w:w w:val="110"/>
        </w:rPr>
        <w:t>prebacuj</w:t>
      </w:r>
      <w:r>
        <w:rPr>
          <w:w w:val="110"/>
        </w:rPr>
        <w:t>e</w:t>
      </w:r>
      <w:proofErr w:type="spellEnd"/>
      <w:r>
        <w:t xml:space="preserve"> </w:t>
      </w:r>
      <w:r>
        <w:rPr>
          <w:spacing w:val="-9"/>
        </w:rPr>
        <w:t xml:space="preserve"> </w:t>
      </w:r>
      <w:proofErr w:type="spellStart"/>
      <w:r>
        <w:rPr>
          <w:w w:val="102"/>
        </w:rPr>
        <w:t>iz</w:t>
      </w:r>
      <w:proofErr w:type="spellEnd"/>
      <w:proofErr w:type="gramEnd"/>
      <w:r>
        <w:t xml:space="preserve"> </w:t>
      </w:r>
      <w:r>
        <w:rPr>
          <w:spacing w:val="-14"/>
        </w:rPr>
        <w:t xml:space="preserve"> </w:t>
      </w:r>
      <w:r>
        <w:rPr>
          <w:spacing w:val="-87"/>
          <w:w w:val="153"/>
        </w:rPr>
        <w:t>ˇ</w:t>
      </w:r>
      <w:proofErr w:type="spellStart"/>
      <w:r>
        <w:rPr>
          <w:spacing w:val="-1"/>
          <w:w w:val="109"/>
        </w:rPr>
        <w:t>citlji</w:t>
      </w:r>
      <w:r>
        <w:rPr>
          <w:spacing w:val="-6"/>
          <w:w w:val="109"/>
        </w:rPr>
        <w:t>v</w:t>
      </w:r>
      <w:r>
        <w:rPr>
          <w:spacing w:val="-1"/>
          <w:w w:val="102"/>
        </w:rPr>
        <w:t>o</w:t>
      </w:r>
      <w:r>
        <w:rPr>
          <w:w w:val="102"/>
        </w:rPr>
        <w:t>g</w:t>
      </w:r>
      <w:proofErr w:type="spellEnd"/>
      <w:r>
        <w:t xml:space="preserve"> </w:t>
      </w:r>
      <w:r>
        <w:rPr>
          <w:spacing w:val="-9"/>
        </w:rPr>
        <w:t xml:space="preserve"> </w:t>
      </w:r>
      <w:proofErr w:type="spellStart"/>
      <w:r>
        <w:rPr>
          <w:spacing w:val="-1"/>
          <w:w w:val="106"/>
        </w:rPr>
        <w:t>obli</w:t>
      </w:r>
      <w:r>
        <w:rPr>
          <w:spacing w:val="-11"/>
          <w:w w:val="106"/>
        </w:rPr>
        <w:t>k</w:t>
      </w:r>
      <w:r>
        <w:rPr>
          <w:w w:val="115"/>
        </w:rPr>
        <w:t>a</w:t>
      </w:r>
      <w:proofErr w:type="spellEnd"/>
      <w:r>
        <w:t xml:space="preserve"> </w:t>
      </w:r>
      <w:r>
        <w:rPr>
          <w:spacing w:val="-9"/>
        </w:rPr>
        <w:t xml:space="preserve"> </w:t>
      </w:r>
      <w:r>
        <w:rPr>
          <w:w w:val="113"/>
        </w:rPr>
        <w:t>u</w:t>
      </w:r>
      <w:r>
        <w:t xml:space="preserve"> </w:t>
      </w:r>
      <w:r>
        <w:rPr>
          <w:spacing w:val="-9"/>
        </w:rPr>
        <w:t xml:space="preserve"> </w:t>
      </w:r>
      <w:proofErr w:type="spellStart"/>
      <w:r>
        <w:rPr>
          <w:spacing w:val="-1"/>
          <w:w w:val="107"/>
        </w:rPr>
        <w:t>naizgle</w:t>
      </w:r>
      <w:r>
        <w:rPr>
          <w:w w:val="107"/>
        </w:rPr>
        <w:t>d</w:t>
      </w:r>
      <w:proofErr w:type="spellEnd"/>
      <w:r>
        <w:t xml:space="preserve"> </w:t>
      </w:r>
      <w:r>
        <w:rPr>
          <w:spacing w:val="-9"/>
        </w:rPr>
        <w:t xml:space="preserve"> </w:t>
      </w:r>
      <w:proofErr w:type="spellStart"/>
      <w:r>
        <w:rPr>
          <w:spacing w:val="-1"/>
          <w:w w:val="110"/>
        </w:rPr>
        <w:t>nasum</w:t>
      </w:r>
      <w:r>
        <w:rPr>
          <w:spacing w:val="-6"/>
          <w:w w:val="110"/>
        </w:rPr>
        <w:t>i</w:t>
      </w:r>
      <w:r>
        <w:rPr>
          <w:spacing w:val="-88"/>
          <w:w w:val="153"/>
        </w:rPr>
        <w:t>ˇ</w:t>
      </w:r>
      <w:r>
        <w:rPr>
          <w:spacing w:val="-1"/>
          <w:w w:val="106"/>
        </w:rPr>
        <w:t>cn</w:t>
      </w:r>
      <w:r>
        <w:rPr>
          <w:w w:val="106"/>
        </w:rPr>
        <w:t>e</w:t>
      </w:r>
      <w:proofErr w:type="spellEnd"/>
      <w:r>
        <w:t xml:space="preserve"> </w:t>
      </w:r>
      <w:r>
        <w:rPr>
          <w:spacing w:val="-9"/>
        </w:rPr>
        <w:t xml:space="preserve"> </w:t>
      </w:r>
      <w:proofErr w:type="spellStart"/>
      <w:r>
        <w:rPr>
          <w:spacing w:val="-11"/>
          <w:w w:val="107"/>
        </w:rPr>
        <w:t>k</w:t>
      </w:r>
      <w:r>
        <w:rPr>
          <w:spacing w:val="-1"/>
          <w:w w:val="114"/>
        </w:rPr>
        <w:t>araktere</w:t>
      </w:r>
      <w:proofErr w:type="spellEnd"/>
      <w:r>
        <w:rPr>
          <w:w w:val="114"/>
        </w:rPr>
        <w:t>,</w:t>
      </w:r>
      <w:r>
        <w:t xml:space="preserve"> </w:t>
      </w:r>
      <w:r>
        <w:rPr>
          <w:spacing w:val="-4"/>
        </w:rPr>
        <w:t xml:space="preserve"> </w:t>
      </w:r>
      <w:proofErr w:type="spellStart"/>
      <w:r>
        <w:rPr>
          <w:spacing w:val="-6"/>
          <w:w w:val="107"/>
        </w:rPr>
        <w:t>k</w:t>
      </w:r>
      <w:r>
        <w:rPr>
          <w:spacing w:val="10"/>
          <w:w w:val="102"/>
        </w:rPr>
        <w:t>o</w:t>
      </w:r>
      <w:r>
        <w:rPr>
          <w:w w:val="107"/>
        </w:rPr>
        <w:t>ji</w:t>
      </w:r>
      <w:proofErr w:type="spellEnd"/>
      <w:r>
        <w:t xml:space="preserve"> </w:t>
      </w:r>
      <w:r>
        <w:rPr>
          <w:spacing w:val="-9"/>
        </w:rPr>
        <w:t xml:space="preserve"> </w:t>
      </w:r>
      <w:r>
        <w:rPr>
          <w:w w:val="103"/>
        </w:rPr>
        <w:t>se</w:t>
      </w:r>
      <w:r>
        <w:t xml:space="preserve"> </w:t>
      </w:r>
      <w:r>
        <w:rPr>
          <w:spacing w:val="-9"/>
        </w:rPr>
        <w:t xml:space="preserve"> </w:t>
      </w:r>
      <w:proofErr w:type="spellStart"/>
      <w:r>
        <w:rPr>
          <w:spacing w:val="-1"/>
          <w:w w:val="108"/>
        </w:rPr>
        <w:t>uz</w:t>
      </w:r>
      <w:proofErr w:type="spellEnd"/>
      <w:r>
        <w:rPr>
          <w:spacing w:val="-1"/>
          <w:w w:val="108"/>
        </w:rPr>
        <w:t xml:space="preserve"> </w:t>
      </w:r>
      <w:proofErr w:type="spellStart"/>
      <w:r>
        <w:rPr>
          <w:spacing w:val="5"/>
          <w:w w:val="113"/>
        </w:rPr>
        <w:t>p</w:t>
      </w:r>
      <w:r>
        <w:rPr>
          <w:spacing w:val="-1"/>
          <w:w w:val="106"/>
        </w:rPr>
        <w:t>om</w:t>
      </w:r>
      <w:r>
        <w:rPr>
          <w:spacing w:val="-6"/>
          <w:w w:val="102"/>
        </w:rPr>
        <w:t>o</w:t>
      </w:r>
      <w:r>
        <w:rPr>
          <w:spacing w:val="-87"/>
          <w:w w:val="153"/>
        </w:rPr>
        <w:t>´</w:t>
      </w:r>
      <w:r>
        <w:rPr>
          <w:w w:val="102"/>
        </w:rPr>
        <w:t>c</w:t>
      </w:r>
      <w:proofErr w:type="spellEnd"/>
      <w:r>
        <w:rPr>
          <w:spacing w:val="21"/>
        </w:rPr>
        <w:t xml:space="preserve"> </w:t>
      </w:r>
      <w:proofErr w:type="spellStart"/>
      <w:r>
        <w:rPr>
          <w:spacing w:val="4"/>
          <w:w w:val="102"/>
        </w:rPr>
        <w:t>o</w:t>
      </w:r>
      <w:r>
        <w:rPr>
          <w:spacing w:val="-1"/>
          <w:w w:val="106"/>
        </w:rPr>
        <w:t>dg</w:t>
      </w:r>
      <w:r>
        <w:rPr>
          <w:spacing w:val="-6"/>
          <w:w w:val="106"/>
        </w:rPr>
        <w:t>o</w:t>
      </w:r>
      <w:r>
        <w:rPr>
          <w:spacing w:val="-11"/>
          <w:w w:val="107"/>
        </w:rPr>
        <w:t>v</w:t>
      </w:r>
      <w:r>
        <w:rPr>
          <w:spacing w:val="-1"/>
          <w:w w:val="116"/>
        </w:rPr>
        <w:t>ar</w:t>
      </w:r>
      <w:r>
        <w:rPr>
          <w:spacing w:val="10"/>
          <w:w w:val="116"/>
        </w:rPr>
        <w:t>a</w:t>
      </w:r>
      <w:r>
        <w:rPr>
          <w:w w:val="113"/>
        </w:rPr>
        <w:t>j</w:t>
      </w:r>
      <w:r>
        <w:rPr>
          <w:spacing w:val="-6"/>
          <w:w w:val="113"/>
        </w:rPr>
        <w:t>u</w:t>
      </w:r>
      <w:r>
        <w:rPr>
          <w:spacing w:val="-87"/>
          <w:w w:val="153"/>
        </w:rPr>
        <w:t>´</w:t>
      </w:r>
      <w:r>
        <w:rPr>
          <w:spacing w:val="-1"/>
          <w:w w:val="102"/>
        </w:rPr>
        <w:t>ce</w:t>
      </w:r>
      <w:r>
        <w:rPr>
          <w:w w:val="102"/>
        </w:rPr>
        <w:t>g</w:t>
      </w:r>
      <w:proofErr w:type="spellEnd"/>
      <w:r>
        <w:rPr>
          <w:spacing w:val="21"/>
        </w:rPr>
        <w:t xml:space="preserve"> </w:t>
      </w:r>
      <w:proofErr w:type="spellStart"/>
      <w:r>
        <w:rPr>
          <w:w w:val="109"/>
        </w:rPr>
        <w:t>klj</w:t>
      </w:r>
      <w:r>
        <w:rPr>
          <w:spacing w:val="-5"/>
          <w:w w:val="109"/>
        </w:rPr>
        <w:t>u</w:t>
      </w:r>
      <w:r>
        <w:rPr>
          <w:spacing w:val="-88"/>
          <w:w w:val="153"/>
        </w:rPr>
        <w:t>ˇ</w:t>
      </w:r>
      <w:r>
        <w:rPr>
          <w:spacing w:val="-1"/>
          <w:w w:val="108"/>
        </w:rPr>
        <w:t>c</w:t>
      </w:r>
      <w:r>
        <w:rPr>
          <w:w w:val="108"/>
        </w:rPr>
        <w:t>a</w:t>
      </w:r>
      <w:proofErr w:type="spellEnd"/>
      <w:r>
        <w:rPr>
          <w:spacing w:val="22"/>
        </w:rPr>
        <w:t xml:space="preserve"> </w:t>
      </w:r>
      <w:proofErr w:type="spellStart"/>
      <w:r>
        <w:rPr>
          <w:w w:val="107"/>
        </w:rPr>
        <w:t>mogu</w:t>
      </w:r>
      <w:proofErr w:type="spellEnd"/>
      <w:r>
        <w:rPr>
          <w:spacing w:val="21"/>
        </w:rPr>
        <w:t xml:space="preserve"> </w:t>
      </w:r>
      <w:proofErr w:type="spellStart"/>
      <w:r>
        <w:rPr>
          <w:w w:val="117"/>
        </w:rPr>
        <w:t>vratiti</w:t>
      </w:r>
      <w:proofErr w:type="spellEnd"/>
      <w:r>
        <w:rPr>
          <w:spacing w:val="21"/>
        </w:rPr>
        <w:t xml:space="preserve"> </w:t>
      </w:r>
      <w:r>
        <w:rPr>
          <w:w w:val="113"/>
        </w:rPr>
        <w:t>u</w:t>
      </w:r>
      <w:r>
        <w:rPr>
          <w:spacing w:val="21"/>
        </w:rPr>
        <w:t xml:space="preserve"> </w:t>
      </w:r>
      <w:proofErr w:type="spellStart"/>
      <w:r>
        <w:rPr>
          <w:w w:val="106"/>
        </w:rPr>
        <w:t>s</w:t>
      </w:r>
      <w:r>
        <w:rPr>
          <w:spacing w:val="-5"/>
          <w:w w:val="106"/>
        </w:rPr>
        <w:t>v</w:t>
      </w:r>
      <w:r>
        <w:rPr>
          <w:spacing w:val="10"/>
          <w:w w:val="102"/>
        </w:rPr>
        <w:t>o</w:t>
      </w:r>
      <w:r>
        <w:rPr>
          <w:w w:val="112"/>
        </w:rPr>
        <w:t>j</w:t>
      </w:r>
      <w:proofErr w:type="spellEnd"/>
      <w:r>
        <w:rPr>
          <w:spacing w:val="21"/>
        </w:rPr>
        <w:t xml:space="preserve"> </w:t>
      </w:r>
      <w:proofErr w:type="spellStart"/>
      <w:r>
        <w:rPr>
          <w:spacing w:val="-1"/>
          <w:w w:val="113"/>
        </w:rPr>
        <w:t>pr</w:t>
      </w:r>
      <w:r>
        <w:rPr>
          <w:spacing w:val="-6"/>
          <w:w w:val="113"/>
        </w:rPr>
        <w:t>v</w:t>
      </w:r>
      <w:r>
        <w:rPr>
          <w:spacing w:val="-1"/>
          <w:w w:val="113"/>
        </w:rPr>
        <w:t>obita</w:t>
      </w:r>
      <w:r>
        <w:rPr>
          <w:w w:val="113"/>
        </w:rPr>
        <w:t>n</w:t>
      </w:r>
      <w:proofErr w:type="spellEnd"/>
      <w:r>
        <w:rPr>
          <w:spacing w:val="21"/>
        </w:rPr>
        <w:t xml:space="preserve"> </w:t>
      </w:r>
      <w:proofErr w:type="spellStart"/>
      <w:r>
        <w:rPr>
          <w:spacing w:val="-1"/>
          <w:w w:val="106"/>
        </w:rPr>
        <w:t>obli</w:t>
      </w:r>
      <w:r>
        <w:rPr>
          <w:w w:val="106"/>
        </w:rPr>
        <w:t>k</w:t>
      </w:r>
      <w:proofErr w:type="spellEnd"/>
      <w:r>
        <w:rPr>
          <w:spacing w:val="21"/>
        </w:rPr>
        <w:t xml:space="preserve"> </w:t>
      </w:r>
      <w:r>
        <w:rPr>
          <w:w w:val="85"/>
        </w:rPr>
        <w:t>[</w:t>
      </w:r>
      <w:hyperlink w:anchor="_bookmark32" w:history="1">
        <w:r>
          <w:rPr>
            <w:color w:val="00FF00"/>
            <w:spacing w:val="-1"/>
            <w:w w:val="102"/>
          </w:rPr>
          <w:t>14</w:t>
        </w:r>
      </w:hyperlink>
      <w:r>
        <w:rPr>
          <w:w w:val="97"/>
        </w:rPr>
        <w:t>].</w:t>
      </w:r>
      <w:r>
        <w:t xml:space="preserve"> </w:t>
      </w:r>
      <w:proofErr w:type="spellStart"/>
      <w:r w:rsidR="0064276C">
        <w:t>Jedan</w:t>
      </w:r>
      <w:proofErr w:type="spellEnd"/>
      <w:r w:rsidR="0064276C">
        <w:t xml:space="preserve"> od </w:t>
      </w:r>
      <w:proofErr w:type="spellStart"/>
      <w:r w:rsidR="0064276C">
        <w:t>prvih</w:t>
      </w:r>
      <w:proofErr w:type="spellEnd"/>
      <w:r w:rsidR="0064276C">
        <w:t xml:space="preserve"> </w:t>
      </w:r>
      <w:proofErr w:type="spellStart"/>
      <w:r w:rsidR="0064276C">
        <w:t>mehanizama</w:t>
      </w:r>
      <w:proofErr w:type="spellEnd"/>
      <w:r w:rsidR="0064276C">
        <w:t xml:space="preserve"> </w:t>
      </w:r>
      <w:proofErr w:type="spellStart"/>
      <w:r w:rsidR="0064276C">
        <w:t>enkripcije</w:t>
      </w:r>
      <w:proofErr w:type="spellEnd"/>
      <w:r w:rsidR="0064276C">
        <w:t xml:space="preserve"> je </w:t>
      </w:r>
      <w:proofErr w:type="spellStart"/>
      <w:r>
        <w:rPr>
          <w:w w:val="108"/>
        </w:rPr>
        <w:t>Cezar</w:t>
      </w:r>
      <w:r>
        <w:rPr>
          <w:spacing w:val="-6"/>
          <w:w w:val="108"/>
        </w:rPr>
        <w:t>o</w:t>
      </w:r>
      <w:r>
        <w:rPr>
          <w:spacing w:val="-11"/>
          <w:w w:val="107"/>
        </w:rPr>
        <w:t>v</w:t>
      </w:r>
      <w:r>
        <w:rPr>
          <w:w w:val="115"/>
        </w:rPr>
        <w:t>a</w:t>
      </w:r>
      <w:proofErr w:type="spellEnd"/>
      <w:r>
        <w:rPr>
          <w:spacing w:val="15"/>
        </w:rPr>
        <w:t xml:space="preserve"> </w:t>
      </w:r>
      <w:proofErr w:type="gramStart"/>
      <w:r>
        <w:rPr>
          <w:spacing w:val="-83"/>
          <w:w w:val="153"/>
        </w:rPr>
        <w:t>ˇ</w:t>
      </w:r>
      <w:proofErr w:type="spellStart"/>
      <w:r>
        <w:rPr>
          <w:w w:val="107"/>
        </w:rPr>
        <w:t>sifra</w:t>
      </w:r>
      <w:proofErr w:type="spellEnd"/>
      <w:r>
        <w:t xml:space="preserve"> </w:t>
      </w:r>
      <w:r>
        <w:rPr>
          <w:spacing w:val="-20"/>
        </w:rPr>
        <w:t xml:space="preserve"> </w:t>
      </w:r>
      <w:r>
        <w:rPr>
          <w:spacing w:val="-1"/>
          <w:w w:val="109"/>
        </w:rPr>
        <w:t>(</w:t>
      </w:r>
      <w:proofErr w:type="spellStart"/>
      <w:proofErr w:type="gramEnd"/>
      <w:r>
        <w:rPr>
          <w:spacing w:val="-1"/>
          <w:w w:val="109"/>
        </w:rPr>
        <w:t>eng</w:t>
      </w:r>
      <w:r>
        <w:rPr>
          <w:w w:val="109"/>
        </w:rPr>
        <w:t>.</w:t>
      </w:r>
      <w:proofErr w:type="spellEnd"/>
      <w:r>
        <w:t xml:space="preserve"> </w:t>
      </w:r>
      <w:r>
        <w:rPr>
          <w:spacing w:val="-20"/>
        </w:rPr>
        <w:t xml:space="preserve"> </w:t>
      </w:r>
      <w:proofErr w:type="gramStart"/>
      <w:r>
        <w:rPr>
          <w:i/>
          <w:w w:val="107"/>
        </w:rPr>
        <w:t>Ca</w:t>
      </w:r>
      <w:r>
        <w:rPr>
          <w:i/>
          <w:w w:val="105"/>
        </w:rPr>
        <w:t>esar’s</w:t>
      </w:r>
      <w:r>
        <w:rPr>
          <w:i/>
        </w:rPr>
        <w:t xml:space="preserve"> </w:t>
      </w:r>
      <w:r>
        <w:rPr>
          <w:i/>
          <w:spacing w:val="-11"/>
        </w:rPr>
        <w:t xml:space="preserve"> </w:t>
      </w:r>
      <w:r>
        <w:rPr>
          <w:i/>
          <w:w w:val="106"/>
        </w:rPr>
        <w:t>ciphe</w:t>
      </w:r>
      <w:r>
        <w:rPr>
          <w:i/>
          <w:spacing w:val="-1"/>
          <w:w w:val="106"/>
        </w:rPr>
        <w:t>r</w:t>
      </w:r>
      <w:proofErr w:type="gramEnd"/>
      <w:r>
        <w:rPr>
          <w:w w:val="119"/>
        </w:rPr>
        <w:t>)</w:t>
      </w:r>
      <w:r w:rsidR="0064276C">
        <w:rPr>
          <w:w w:val="119"/>
        </w:rPr>
        <w:t xml:space="preserve"> </w:t>
      </w:r>
      <w:proofErr w:type="spellStart"/>
      <w:r w:rsidR="0064276C">
        <w:rPr>
          <w:w w:val="119"/>
        </w:rPr>
        <w:t>koja</w:t>
      </w:r>
      <w:proofErr w:type="spellEnd"/>
      <w:r w:rsidR="0064276C">
        <w:rPr>
          <w:w w:val="119"/>
        </w:rPr>
        <w:t xml:space="preserve"> je </w:t>
      </w:r>
      <w:proofErr w:type="spellStart"/>
      <w:r w:rsidR="0064276C">
        <w:rPr>
          <w:w w:val="119"/>
        </w:rPr>
        <w:t>dobila</w:t>
      </w:r>
      <w:proofErr w:type="spellEnd"/>
      <w:r w:rsidR="0064276C">
        <w:rPr>
          <w:w w:val="119"/>
        </w:rPr>
        <w:t xml:space="preserve"> </w:t>
      </w:r>
      <w:proofErr w:type="spellStart"/>
      <w:r w:rsidR="0064276C">
        <w:rPr>
          <w:w w:val="119"/>
        </w:rPr>
        <w:t>ime</w:t>
      </w:r>
      <w:proofErr w:type="spellEnd"/>
      <w:r w:rsidR="0064276C">
        <w:rPr>
          <w:w w:val="119"/>
        </w:rPr>
        <w:t xml:space="preserve"> po </w:t>
      </w:r>
      <w:proofErr w:type="spellStart"/>
      <w:r w:rsidR="0064276C">
        <w:rPr>
          <w:w w:val="119"/>
        </w:rPr>
        <w:t>Cezaru</w:t>
      </w:r>
      <w:proofErr w:type="spellEnd"/>
      <w:r w:rsidR="0064276C">
        <w:rPr>
          <w:w w:val="119"/>
        </w:rPr>
        <w:t xml:space="preserve"> </w:t>
      </w:r>
      <w:proofErr w:type="spellStart"/>
      <w:r w:rsidR="0064276C">
        <w:rPr>
          <w:w w:val="119"/>
        </w:rPr>
        <w:t>koji</w:t>
      </w:r>
      <w:proofErr w:type="spellEnd"/>
      <w:r w:rsidR="0064276C">
        <w:rPr>
          <w:w w:val="119"/>
        </w:rPr>
        <w:t xml:space="preserve"> je </w:t>
      </w:r>
      <w:proofErr w:type="spellStart"/>
      <w:r w:rsidR="0064276C">
        <w:rPr>
          <w:w w:val="119"/>
        </w:rPr>
        <w:t>slao</w:t>
      </w:r>
      <w:proofErr w:type="spellEnd"/>
      <w:r w:rsidR="0064276C">
        <w:rPr>
          <w:w w:val="119"/>
        </w:rPr>
        <w:t xml:space="preserve"> </w:t>
      </w:r>
      <w:proofErr w:type="spellStart"/>
      <w:r w:rsidR="0064276C">
        <w:rPr>
          <w:w w:val="119"/>
        </w:rPr>
        <w:t>šifrovane</w:t>
      </w:r>
      <w:proofErr w:type="spellEnd"/>
      <w:r w:rsidR="0064276C">
        <w:rPr>
          <w:w w:val="119"/>
        </w:rPr>
        <w:t xml:space="preserve"> </w:t>
      </w:r>
      <w:proofErr w:type="spellStart"/>
      <w:r w:rsidR="0064276C">
        <w:rPr>
          <w:w w:val="119"/>
        </w:rPr>
        <w:t>poruke</w:t>
      </w:r>
      <w:proofErr w:type="spellEnd"/>
      <w:r w:rsidR="0064276C">
        <w:rPr>
          <w:w w:val="119"/>
        </w:rPr>
        <w:t xml:space="preserve"> </w:t>
      </w:r>
      <w:proofErr w:type="spellStart"/>
      <w:r w:rsidR="0064276C">
        <w:rPr>
          <w:w w:val="119"/>
        </w:rPr>
        <w:t>svojoj</w:t>
      </w:r>
      <w:proofErr w:type="spellEnd"/>
      <w:r w:rsidR="0064276C">
        <w:rPr>
          <w:w w:val="119"/>
        </w:rPr>
        <w:t xml:space="preserve"> </w:t>
      </w:r>
      <w:proofErr w:type="spellStart"/>
      <w:r w:rsidR="0064276C">
        <w:rPr>
          <w:w w:val="119"/>
        </w:rPr>
        <w:t>vojsci</w:t>
      </w:r>
      <w:proofErr w:type="spellEnd"/>
      <w:r w:rsidR="0064276C">
        <w:rPr>
          <w:w w:val="119"/>
        </w:rPr>
        <w:t xml:space="preserve"> </w:t>
      </w:r>
      <w:proofErr w:type="spellStart"/>
      <w:r w:rsidR="0064276C">
        <w:rPr>
          <w:w w:val="119"/>
        </w:rPr>
        <w:t>koje</w:t>
      </w:r>
      <w:proofErr w:type="spellEnd"/>
      <w:r w:rsidR="0064276C">
        <w:rPr>
          <w:w w:val="119"/>
        </w:rPr>
        <w:t xml:space="preserve"> </w:t>
      </w:r>
      <w:proofErr w:type="spellStart"/>
      <w:r w:rsidR="0064276C">
        <w:rPr>
          <w:w w:val="119"/>
        </w:rPr>
        <w:t>su</w:t>
      </w:r>
      <w:proofErr w:type="spellEnd"/>
      <w:r w:rsidR="0064276C">
        <w:rPr>
          <w:w w:val="119"/>
        </w:rPr>
        <w:t xml:space="preserve"> </w:t>
      </w:r>
      <w:proofErr w:type="spellStart"/>
      <w:r w:rsidR="0064276C">
        <w:rPr>
          <w:w w:val="119"/>
        </w:rPr>
        <w:t>samo</w:t>
      </w:r>
      <w:proofErr w:type="spellEnd"/>
      <w:r w:rsidR="0064276C">
        <w:rPr>
          <w:w w:val="119"/>
        </w:rPr>
        <w:t xml:space="preserve"> </w:t>
      </w:r>
      <w:proofErr w:type="spellStart"/>
      <w:r w:rsidR="0064276C">
        <w:rPr>
          <w:w w:val="119"/>
        </w:rPr>
        <w:t>oni</w:t>
      </w:r>
      <w:proofErr w:type="spellEnd"/>
      <w:r w:rsidR="0064276C">
        <w:rPr>
          <w:w w:val="119"/>
        </w:rPr>
        <w:t xml:space="preserve"> </w:t>
      </w:r>
      <w:proofErr w:type="spellStart"/>
      <w:r w:rsidR="0064276C">
        <w:rPr>
          <w:w w:val="119"/>
        </w:rPr>
        <w:t>mogli</w:t>
      </w:r>
      <w:proofErr w:type="spellEnd"/>
      <w:r w:rsidR="0064276C">
        <w:rPr>
          <w:w w:val="119"/>
        </w:rPr>
        <w:t xml:space="preserve"> da </w:t>
      </w:r>
      <w:proofErr w:type="spellStart"/>
      <w:r w:rsidR="0064276C">
        <w:rPr>
          <w:w w:val="119"/>
        </w:rPr>
        <w:t>razumeju</w:t>
      </w:r>
      <w:proofErr w:type="spellEnd"/>
      <w:r w:rsidR="0064276C">
        <w:rPr>
          <w:w w:val="119"/>
        </w:rPr>
        <w:t xml:space="preserve">. </w:t>
      </w:r>
      <w:proofErr w:type="spellStart"/>
      <w:r w:rsidR="0064276C">
        <w:rPr>
          <w:w w:val="119"/>
        </w:rPr>
        <w:t>Cezarova</w:t>
      </w:r>
      <w:proofErr w:type="spellEnd"/>
      <w:r w:rsidR="0064276C">
        <w:rPr>
          <w:w w:val="119"/>
        </w:rPr>
        <w:t xml:space="preserve"> </w:t>
      </w:r>
      <w:proofErr w:type="spellStart"/>
      <w:proofErr w:type="gramStart"/>
      <w:r w:rsidR="0064276C">
        <w:rPr>
          <w:w w:val="119"/>
        </w:rPr>
        <w:t>šifra</w:t>
      </w:r>
      <w:proofErr w:type="spellEnd"/>
      <w:r>
        <w:t xml:space="preserve"> </w:t>
      </w:r>
      <w:r>
        <w:rPr>
          <w:spacing w:val="-15"/>
        </w:rPr>
        <w:t xml:space="preserve"> </w:t>
      </w:r>
      <w:r>
        <w:rPr>
          <w:w w:val="106"/>
        </w:rPr>
        <w:t>je</w:t>
      </w:r>
      <w:proofErr w:type="gramEnd"/>
      <w:r>
        <w:t xml:space="preserve"> </w:t>
      </w:r>
      <w:r>
        <w:rPr>
          <w:spacing w:val="-15"/>
        </w:rPr>
        <w:t xml:space="preserve"> </w:t>
      </w:r>
      <w:proofErr w:type="spellStart"/>
      <w:r>
        <w:rPr>
          <w:spacing w:val="-1"/>
          <w:w w:val="109"/>
        </w:rPr>
        <w:t>pril</w:t>
      </w:r>
      <w:r>
        <w:rPr>
          <w:spacing w:val="-6"/>
          <w:w w:val="109"/>
        </w:rPr>
        <w:t>i</w:t>
      </w:r>
      <w:r>
        <w:rPr>
          <w:spacing w:val="-87"/>
          <w:w w:val="153"/>
        </w:rPr>
        <w:t>ˇ</w:t>
      </w:r>
      <w:r>
        <w:rPr>
          <w:spacing w:val="-1"/>
          <w:w w:val="106"/>
        </w:rPr>
        <w:t>cn</w:t>
      </w:r>
      <w:r>
        <w:rPr>
          <w:w w:val="106"/>
        </w:rPr>
        <w:t>o</w:t>
      </w:r>
      <w:proofErr w:type="spellEnd"/>
      <w:r>
        <w:t xml:space="preserve"> </w:t>
      </w:r>
      <w:r>
        <w:rPr>
          <w:spacing w:val="-15"/>
        </w:rPr>
        <w:t xml:space="preserve"> </w:t>
      </w:r>
      <w:proofErr w:type="spellStart"/>
      <w:r>
        <w:rPr>
          <w:w w:val="111"/>
        </w:rPr>
        <w:t>jednost</w:t>
      </w:r>
      <w:r>
        <w:rPr>
          <w:spacing w:val="-6"/>
          <w:w w:val="111"/>
        </w:rPr>
        <w:t>a</w:t>
      </w:r>
      <w:r>
        <w:rPr>
          <w:w w:val="112"/>
        </w:rPr>
        <w:t>vna</w:t>
      </w:r>
      <w:proofErr w:type="spellEnd"/>
      <w:r>
        <w:t xml:space="preserve"> </w:t>
      </w:r>
      <w:r>
        <w:rPr>
          <w:spacing w:val="-15"/>
        </w:rPr>
        <w:t xml:space="preserve"> </w:t>
      </w:r>
      <w:proofErr w:type="spellStart"/>
      <w:r>
        <w:rPr>
          <w:w w:val="102"/>
        </w:rPr>
        <w:t>i</w:t>
      </w:r>
      <w:proofErr w:type="spellEnd"/>
      <w:r>
        <w:t xml:space="preserve"> </w:t>
      </w:r>
      <w:r>
        <w:rPr>
          <w:spacing w:val="-14"/>
        </w:rPr>
        <w:t xml:space="preserve"> </w:t>
      </w:r>
      <w:proofErr w:type="spellStart"/>
      <w:r>
        <w:rPr>
          <w:spacing w:val="-1"/>
          <w:w w:val="108"/>
        </w:rPr>
        <w:t>zasni</w:t>
      </w:r>
      <w:r>
        <w:rPr>
          <w:spacing w:val="-11"/>
          <w:w w:val="108"/>
        </w:rPr>
        <w:t>v</w:t>
      </w:r>
      <w:r>
        <w:rPr>
          <w:w w:val="115"/>
        </w:rPr>
        <w:t>a</w:t>
      </w:r>
      <w:proofErr w:type="spellEnd"/>
      <w:r>
        <w:t xml:space="preserve"> </w:t>
      </w:r>
      <w:r>
        <w:rPr>
          <w:spacing w:val="-14"/>
        </w:rPr>
        <w:t xml:space="preserve"> </w:t>
      </w:r>
      <w:r>
        <w:rPr>
          <w:w w:val="103"/>
        </w:rPr>
        <w:t>se</w:t>
      </w:r>
      <w:r>
        <w:t xml:space="preserve"> </w:t>
      </w:r>
      <w:r>
        <w:rPr>
          <w:spacing w:val="-15"/>
        </w:rPr>
        <w:t xml:space="preserve"> </w:t>
      </w:r>
      <w:proofErr w:type="spellStart"/>
      <w:r>
        <w:rPr>
          <w:spacing w:val="-1"/>
          <w:w w:val="114"/>
        </w:rPr>
        <w:t>n</w:t>
      </w:r>
      <w:r>
        <w:rPr>
          <w:w w:val="114"/>
        </w:rPr>
        <w:t>a</w:t>
      </w:r>
      <w:proofErr w:type="spellEnd"/>
      <w:r>
        <w:t xml:space="preserve"> </w:t>
      </w:r>
      <w:r>
        <w:rPr>
          <w:spacing w:val="-14"/>
        </w:rPr>
        <w:t xml:space="preserve"> </w:t>
      </w:r>
      <w:proofErr w:type="spellStart"/>
      <w:r>
        <w:rPr>
          <w:spacing w:val="-1"/>
          <w:w w:val="108"/>
        </w:rPr>
        <w:t>zamen</w:t>
      </w:r>
      <w:r>
        <w:rPr>
          <w:w w:val="108"/>
        </w:rPr>
        <w:t>i</w:t>
      </w:r>
      <w:proofErr w:type="spellEnd"/>
      <w:r>
        <w:t xml:space="preserve"> </w:t>
      </w:r>
      <w:r>
        <w:rPr>
          <w:spacing w:val="-15"/>
        </w:rPr>
        <w:t xml:space="preserve"> </w:t>
      </w:r>
      <w:proofErr w:type="spellStart"/>
      <w:r>
        <w:rPr>
          <w:w w:val="106"/>
        </w:rPr>
        <w:t>s</w:t>
      </w:r>
      <w:r>
        <w:rPr>
          <w:spacing w:val="-11"/>
          <w:w w:val="106"/>
        </w:rPr>
        <w:t>v</w:t>
      </w:r>
      <w:r>
        <w:rPr>
          <w:spacing w:val="-1"/>
          <w:w w:val="111"/>
        </w:rPr>
        <w:t>a</w:t>
      </w:r>
      <w:r>
        <w:rPr>
          <w:spacing w:val="-6"/>
          <w:w w:val="111"/>
        </w:rPr>
        <w:t>k</w:t>
      </w:r>
      <w:r>
        <w:rPr>
          <w:spacing w:val="-1"/>
          <w:w w:val="102"/>
        </w:rPr>
        <w:t>o</w:t>
      </w:r>
      <w:r>
        <w:rPr>
          <w:w w:val="102"/>
        </w:rPr>
        <w:t>g</w:t>
      </w:r>
      <w:proofErr w:type="spellEnd"/>
      <w:r>
        <w:t xml:space="preserve"> </w:t>
      </w:r>
      <w:r>
        <w:rPr>
          <w:spacing w:val="-15"/>
        </w:rPr>
        <w:t xml:space="preserve"> </w:t>
      </w:r>
      <w:proofErr w:type="spellStart"/>
      <w:r>
        <w:rPr>
          <w:spacing w:val="-11"/>
          <w:w w:val="107"/>
        </w:rPr>
        <w:t>k</w:t>
      </w:r>
      <w:r w:rsidR="0064276C">
        <w:rPr>
          <w:spacing w:val="-1"/>
          <w:w w:val="109"/>
        </w:rPr>
        <w:t>a</w:t>
      </w:r>
      <w:r>
        <w:rPr>
          <w:w w:val="110"/>
        </w:rPr>
        <w:t>raktera</w:t>
      </w:r>
      <w:proofErr w:type="spellEnd"/>
      <w:r>
        <w:rPr>
          <w:w w:val="110"/>
        </w:rPr>
        <w:t xml:space="preserve"> za </w:t>
      </w:r>
      <w:proofErr w:type="spellStart"/>
      <w:r>
        <w:rPr>
          <w:spacing w:val="-3"/>
          <w:w w:val="110"/>
        </w:rPr>
        <w:t>karakter</w:t>
      </w:r>
      <w:proofErr w:type="spellEnd"/>
      <w:r>
        <w:rPr>
          <w:spacing w:val="-3"/>
          <w:w w:val="110"/>
        </w:rPr>
        <w:t xml:space="preserve"> </w:t>
      </w:r>
      <w:proofErr w:type="spellStart"/>
      <w:r>
        <w:rPr>
          <w:w w:val="110"/>
        </w:rPr>
        <w:t>koji</w:t>
      </w:r>
      <w:proofErr w:type="spellEnd"/>
      <w:r>
        <w:rPr>
          <w:w w:val="110"/>
        </w:rPr>
        <w:t xml:space="preserve"> je </w:t>
      </w:r>
      <w:proofErr w:type="spellStart"/>
      <w:r>
        <w:rPr>
          <w:w w:val="110"/>
        </w:rPr>
        <w:t>pomeren</w:t>
      </w:r>
      <w:proofErr w:type="spellEnd"/>
      <w:r>
        <w:rPr>
          <w:w w:val="110"/>
        </w:rPr>
        <w:t xml:space="preserve"> u </w:t>
      </w:r>
      <w:proofErr w:type="spellStart"/>
      <w:r>
        <w:rPr>
          <w:w w:val="110"/>
        </w:rPr>
        <w:t>abecedi</w:t>
      </w:r>
      <w:proofErr w:type="spellEnd"/>
      <w:r>
        <w:rPr>
          <w:w w:val="110"/>
        </w:rPr>
        <w:t xml:space="preserve"> za </w:t>
      </w:r>
      <w:proofErr w:type="spellStart"/>
      <w:r>
        <w:rPr>
          <w:spacing w:val="-3"/>
          <w:w w:val="110"/>
        </w:rPr>
        <w:t>nekoliko</w:t>
      </w:r>
      <w:proofErr w:type="spellEnd"/>
      <w:r>
        <w:rPr>
          <w:spacing w:val="-3"/>
          <w:w w:val="110"/>
        </w:rPr>
        <w:t xml:space="preserve"> </w:t>
      </w:r>
      <w:proofErr w:type="spellStart"/>
      <w:r>
        <w:rPr>
          <w:w w:val="110"/>
        </w:rPr>
        <w:t>mesta</w:t>
      </w:r>
      <w:proofErr w:type="spellEnd"/>
      <w:r>
        <w:rPr>
          <w:w w:val="110"/>
        </w:rPr>
        <w:t xml:space="preserve">. </w:t>
      </w:r>
      <w:proofErr w:type="spellStart"/>
      <w:r>
        <w:rPr>
          <w:w w:val="110"/>
        </w:rPr>
        <w:t>Jedina</w:t>
      </w:r>
      <w:proofErr w:type="spellEnd"/>
      <w:r>
        <w:rPr>
          <w:w w:val="110"/>
        </w:rPr>
        <w:t xml:space="preserve"> </w:t>
      </w:r>
      <w:proofErr w:type="spellStart"/>
      <w:r>
        <w:rPr>
          <w:spacing w:val="5"/>
          <w:w w:val="113"/>
        </w:rPr>
        <w:t>p</w:t>
      </w:r>
      <w:r>
        <w:rPr>
          <w:spacing w:val="-1"/>
          <w:w w:val="113"/>
        </w:rPr>
        <w:t>otre</w:t>
      </w:r>
      <w:r>
        <w:rPr>
          <w:w w:val="113"/>
        </w:rPr>
        <w:t>b</w:t>
      </w:r>
      <w:r>
        <w:rPr>
          <w:spacing w:val="-1"/>
          <w:w w:val="114"/>
        </w:rPr>
        <w:t>n</w:t>
      </w:r>
      <w:r>
        <w:rPr>
          <w:w w:val="114"/>
        </w:rPr>
        <w:t>a</w:t>
      </w:r>
      <w:proofErr w:type="spellEnd"/>
      <w:r>
        <w:rPr>
          <w:spacing w:val="20"/>
        </w:rPr>
        <w:t xml:space="preserve"> </w:t>
      </w:r>
      <w:proofErr w:type="spellStart"/>
      <w:r>
        <w:rPr>
          <w:w w:val="108"/>
        </w:rPr>
        <w:t>informacija</w:t>
      </w:r>
      <w:proofErr w:type="spellEnd"/>
      <w:r>
        <w:rPr>
          <w:spacing w:val="20"/>
        </w:rPr>
        <w:t xml:space="preserve"> </w:t>
      </w:r>
      <w:r>
        <w:rPr>
          <w:spacing w:val="-1"/>
          <w:w w:val="108"/>
        </w:rPr>
        <w:t>z</w:t>
      </w:r>
      <w:r>
        <w:rPr>
          <w:w w:val="108"/>
        </w:rPr>
        <w:t>a</w:t>
      </w:r>
      <w:r>
        <w:rPr>
          <w:spacing w:val="10"/>
        </w:rPr>
        <w:t xml:space="preserve"> </w:t>
      </w:r>
      <w:r>
        <w:rPr>
          <w:spacing w:val="-83"/>
          <w:w w:val="153"/>
        </w:rPr>
        <w:t>ˇ</w:t>
      </w:r>
      <w:proofErr w:type="spellStart"/>
      <w:r>
        <w:rPr>
          <w:w w:val="104"/>
        </w:rPr>
        <w:t>sifr</w:t>
      </w:r>
      <w:r>
        <w:rPr>
          <w:spacing w:val="-6"/>
          <w:w w:val="104"/>
        </w:rPr>
        <w:t>o</w:t>
      </w:r>
      <w:r>
        <w:rPr>
          <w:spacing w:val="-11"/>
          <w:w w:val="107"/>
        </w:rPr>
        <w:t>v</w:t>
      </w:r>
      <w:r>
        <w:rPr>
          <w:spacing w:val="-1"/>
          <w:w w:val="111"/>
        </w:rPr>
        <w:t>anj</w:t>
      </w:r>
      <w:r>
        <w:rPr>
          <w:w w:val="111"/>
        </w:rPr>
        <w:t>e</w:t>
      </w:r>
      <w:proofErr w:type="spellEnd"/>
      <w:r>
        <w:rPr>
          <w:spacing w:val="20"/>
        </w:rPr>
        <w:t xml:space="preserve"> </w:t>
      </w:r>
      <w:r>
        <w:rPr>
          <w:w w:val="106"/>
        </w:rPr>
        <w:t>je</w:t>
      </w:r>
      <w:r>
        <w:rPr>
          <w:spacing w:val="20"/>
        </w:rPr>
        <w:t xml:space="preserve"> </w:t>
      </w:r>
      <w:proofErr w:type="spellStart"/>
      <w:r>
        <w:rPr>
          <w:w w:val="109"/>
        </w:rPr>
        <w:t>klj</w:t>
      </w:r>
      <w:r>
        <w:rPr>
          <w:spacing w:val="-6"/>
          <w:w w:val="109"/>
        </w:rPr>
        <w:t>u</w:t>
      </w:r>
      <w:r>
        <w:rPr>
          <w:spacing w:val="-87"/>
          <w:w w:val="153"/>
        </w:rPr>
        <w:t>ˇ</w:t>
      </w:r>
      <w:r>
        <w:rPr>
          <w:w w:val="102"/>
        </w:rPr>
        <w:t>c</w:t>
      </w:r>
      <w:proofErr w:type="spellEnd"/>
      <w:r>
        <w:rPr>
          <w:spacing w:val="20"/>
        </w:rPr>
        <w:t xml:space="preserve"> </w:t>
      </w:r>
      <w:proofErr w:type="spellStart"/>
      <w:r>
        <w:rPr>
          <w:spacing w:val="-6"/>
          <w:w w:val="107"/>
        </w:rPr>
        <w:t>k</w:t>
      </w:r>
      <w:r>
        <w:rPr>
          <w:spacing w:val="10"/>
          <w:w w:val="102"/>
        </w:rPr>
        <w:t>o</w:t>
      </w:r>
      <w:r>
        <w:rPr>
          <w:w w:val="107"/>
        </w:rPr>
        <w:t>ji</w:t>
      </w:r>
      <w:proofErr w:type="spellEnd"/>
      <w:r>
        <w:rPr>
          <w:spacing w:val="20"/>
        </w:rPr>
        <w:t xml:space="preserve"> </w:t>
      </w:r>
      <w:proofErr w:type="spellStart"/>
      <w:r>
        <w:rPr>
          <w:spacing w:val="-1"/>
          <w:w w:val="108"/>
        </w:rPr>
        <w:t>ozn</w:t>
      </w:r>
      <w:r>
        <w:rPr>
          <w:spacing w:val="-6"/>
          <w:w w:val="108"/>
        </w:rPr>
        <w:t>a</w:t>
      </w:r>
      <w:r>
        <w:rPr>
          <w:spacing w:val="-88"/>
          <w:w w:val="153"/>
        </w:rPr>
        <w:t>ˇ</w:t>
      </w:r>
      <w:r>
        <w:rPr>
          <w:spacing w:val="-1"/>
          <w:w w:val="108"/>
        </w:rPr>
        <w:t>c</w:t>
      </w:r>
      <w:r>
        <w:rPr>
          <w:spacing w:val="-6"/>
          <w:w w:val="108"/>
        </w:rPr>
        <w:t>a</w:t>
      </w:r>
      <w:r>
        <w:rPr>
          <w:spacing w:val="-11"/>
          <w:w w:val="107"/>
        </w:rPr>
        <w:t>v</w:t>
      </w:r>
      <w:r>
        <w:rPr>
          <w:w w:val="115"/>
        </w:rPr>
        <w:t>a</w:t>
      </w:r>
      <w:proofErr w:type="spellEnd"/>
      <w:r>
        <w:rPr>
          <w:spacing w:val="20"/>
        </w:rPr>
        <w:t xml:space="preserve"> </w:t>
      </w:r>
      <w:proofErr w:type="spellStart"/>
      <w:r>
        <w:rPr>
          <w:spacing w:val="-1"/>
          <w:w w:val="111"/>
        </w:rPr>
        <w:t>br</w:t>
      </w:r>
      <w:r>
        <w:rPr>
          <w:spacing w:val="10"/>
          <w:w w:val="111"/>
        </w:rPr>
        <w:t>o</w:t>
      </w:r>
      <w:r>
        <w:rPr>
          <w:w w:val="112"/>
        </w:rPr>
        <w:t>j</w:t>
      </w:r>
      <w:proofErr w:type="spellEnd"/>
      <w:r>
        <w:rPr>
          <w:spacing w:val="20"/>
        </w:rPr>
        <w:t xml:space="preserve"> </w:t>
      </w:r>
      <w:proofErr w:type="spellStart"/>
      <w:r>
        <w:rPr>
          <w:spacing w:val="5"/>
          <w:w w:val="113"/>
        </w:rPr>
        <w:t>p</w:t>
      </w:r>
      <w:r>
        <w:rPr>
          <w:spacing w:val="-1"/>
          <w:w w:val="105"/>
        </w:rPr>
        <w:t>ozicij</w:t>
      </w:r>
      <w:r>
        <w:rPr>
          <w:w w:val="105"/>
        </w:rPr>
        <w:t>a</w:t>
      </w:r>
      <w:proofErr w:type="spellEnd"/>
      <w:r>
        <w:rPr>
          <w:spacing w:val="20"/>
        </w:rPr>
        <w:t xml:space="preserve"> </w:t>
      </w:r>
      <w:r>
        <w:rPr>
          <w:spacing w:val="-1"/>
          <w:w w:val="108"/>
        </w:rPr>
        <w:t xml:space="preserve">za </w:t>
      </w:r>
      <w:proofErr w:type="spellStart"/>
      <w:r>
        <w:rPr>
          <w:spacing w:val="-6"/>
          <w:w w:val="107"/>
        </w:rPr>
        <w:t>k</w:t>
      </w:r>
      <w:r>
        <w:rPr>
          <w:spacing w:val="10"/>
          <w:w w:val="102"/>
        </w:rPr>
        <w:t>o</w:t>
      </w:r>
      <w:r>
        <w:rPr>
          <w:w w:val="107"/>
        </w:rPr>
        <w:t>ji</w:t>
      </w:r>
      <w:proofErr w:type="spellEnd"/>
      <w:r>
        <w:rPr>
          <w:spacing w:val="21"/>
        </w:rPr>
        <w:t xml:space="preserve"> </w:t>
      </w:r>
      <w:r>
        <w:rPr>
          <w:w w:val="106"/>
        </w:rPr>
        <w:t>je</w:t>
      </w:r>
      <w:r>
        <w:rPr>
          <w:spacing w:val="21"/>
        </w:rPr>
        <w:t xml:space="preserve"> </w:t>
      </w:r>
      <w:proofErr w:type="spellStart"/>
      <w:r>
        <w:rPr>
          <w:spacing w:val="-11"/>
          <w:w w:val="107"/>
        </w:rPr>
        <w:t>k</w:t>
      </w:r>
      <w:r>
        <w:rPr>
          <w:spacing w:val="-1"/>
          <w:w w:val="115"/>
        </w:rPr>
        <w:t>arakte</w:t>
      </w:r>
      <w:r>
        <w:rPr>
          <w:w w:val="115"/>
        </w:rPr>
        <w:t>r</w:t>
      </w:r>
      <w:proofErr w:type="spellEnd"/>
      <w:r>
        <w:rPr>
          <w:spacing w:val="20"/>
        </w:rPr>
        <w:t xml:space="preserve"> </w:t>
      </w:r>
      <w:proofErr w:type="spellStart"/>
      <w:r>
        <w:rPr>
          <w:spacing w:val="5"/>
          <w:w w:val="113"/>
        </w:rPr>
        <w:t>p</w:t>
      </w:r>
      <w:r>
        <w:rPr>
          <w:spacing w:val="-1"/>
          <w:w w:val="108"/>
        </w:rPr>
        <w:t>omeren</w:t>
      </w:r>
      <w:proofErr w:type="spellEnd"/>
      <w:r>
        <w:rPr>
          <w:w w:val="108"/>
        </w:rPr>
        <w:t>,</w:t>
      </w:r>
      <w:r>
        <w:rPr>
          <w:spacing w:val="22"/>
        </w:rPr>
        <w:t xml:space="preserve"> </w:t>
      </w:r>
      <w:r>
        <w:rPr>
          <w:w w:val="115"/>
        </w:rPr>
        <w:t>a</w:t>
      </w:r>
      <w:r>
        <w:rPr>
          <w:spacing w:val="20"/>
        </w:rPr>
        <w:t xml:space="preserve"> </w:t>
      </w:r>
      <w:r>
        <w:rPr>
          <w:spacing w:val="-1"/>
          <w:w w:val="108"/>
        </w:rPr>
        <w:t>z</w:t>
      </w:r>
      <w:r>
        <w:rPr>
          <w:w w:val="108"/>
        </w:rPr>
        <w:t>a</w:t>
      </w:r>
      <w:r>
        <w:rPr>
          <w:spacing w:val="21"/>
        </w:rPr>
        <w:t xml:space="preserve"> </w:t>
      </w:r>
      <w:proofErr w:type="spellStart"/>
      <w:r>
        <w:rPr>
          <w:spacing w:val="-1"/>
          <w:w w:val="108"/>
        </w:rPr>
        <w:t>d</w:t>
      </w:r>
      <w:r>
        <w:rPr>
          <w:spacing w:val="-10"/>
          <w:w w:val="108"/>
        </w:rPr>
        <w:t>e</w:t>
      </w:r>
      <w:r>
        <w:rPr>
          <w:spacing w:val="-83"/>
          <w:w w:val="153"/>
        </w:rPr>
        <w:t>ˇ</w:t>
      </w:r>
      <w:r>
        <w:rPr>
          <w:w w:val="104"/>
        </w:rPr>
        <w:t>sifr</w:t>
      </w:r>
      <w:r>
        <w:rPr>
          <w:spacing w:val="-6"/>
          <w:w w:val="104"/>
        </w:rPr>
        <w:t>o</w:t>
      </w:r>
      <w:r>
        <w:rPr>
          <w:spacing w:val="-11"/>
          <w:w w:val="107"/>
        </w:rPr>
        <w:t>v</w:t>
      </w:r>
      <w:r>
        <w:rPr>
          <w:spacing w:val="-1"/>
          <w:w w:val="111"/>
        </w:rPr>
        <w:t>anj</w:t>
      </w:r>
      <w:r>
        <w:rPr>
          <w:w w:val="111"/>
        </w:rPr>
        <w:t>e</w:t>
      </w:r>
      <w:proofErr w:type="spellEnd"/>
      <w:r>
        <w:rPr>
          <w:spacing w:val="20"/>
        </w:rPr>
        <w:t xml:space="preserve"> </w:t>
      </w:r>
      <w:proofErr w:type="spellStart"/>
      <w:r>
        <w:rPr>
          <w:spacing w:val="-1"/>
          <w:w w:val="110"/>
        </w:rPr>
        <w:t>primala</w:t>
      </w:r>
      <w:r>
        <w:rPr>
          <w:w w:val="110"/>
        </w:rPr>
        <w:t>c</w:t>
      </w:r>
      <w:proofErr w:type="spellEnd"/>
      <w:r>
        <w:rPr>
          <w:spacing w:val="21"/>
        </w:rPr>
        <w:t xml:space="preserve"> </w:t>
      </w:r>
      <w:proofErr w:type="spellStart"/>
      <w:r>
        <w:rPr>
          <w:w w:val="108"/>
        </w:rPr>
        <w:t>samo</w:t>
      </w:r>
      <w:proofErr w:type="spellEnd"/>
      <w:r>
        <w:rPr>
          <w:spacing w:val="21"/>
        </w:rPr>
        <w:t xml:space="preserve"> </w:t>
      </w:r>
      <w:proofErr w:type="spellStart"/>
      <w:r>
        <w:rPr>
          <w:spacing w:val="-1"/>
          <w:w w:val="116"/>
        </w:rPr>
        <w:t>treb</w:t>
      </w:r>
      <w:r>
        <w:rPr>
          <w:w w:val="116"/>
        </w:rPr>
        <w:t>a</w:t>
      </w:r>
      <w:proofErr w:type="spellEnd"/>
      <w:r>
        <w:rPr>
          <w:spacing w:val="20"/>
        </w:rPr>
        <w:t xml:space="preserve"> </w:t>
      </w:r>
      <w:r>
        <w:rPr>
          <w:w w:val="113"/>
        </w:rPr>
        <w:t>d</w:t>
      </w:r>
      <w:r>
        <w:rPr>
          <w:w w:val="115"/>
        </w:rPr>
        <w:t>a</w:t>
      </w:r>
      <w:r>
        <w:rPr>
          <w:spacing w:val="20"/>
        </w:rPr>
        <w:t xml:space="preserve"> </w:t>
      </w:r>
      <w:proofErr w:type="spellStart"/>
      <w:r>
        <w:rPr>
          <w:w w:val="105"/>
        </w:rPr>
        <w:t>is</w:t>
      </w:r>
      <w:r>
        <w:rPr>
          <w:spacing w:val="-6"/>
          <w:w w:val="105"/>
        </w:rPr>
        <w:t>k</w:t>
      </w:r>
      <w:r>
        <w:rPr>
          <w:spacing w:val="-1"/>
          <w:w w:val="102"/>
        </w:rPr>
        <w:t>o</w:t>
      </w:r>
      <w:proofErr w:type="spellEnd"/>
      <w:r>
        <w:rPr>
          <w:spacing w:val="-1"/>
          <w:w w:val="102"/>
        </w:rPr>
        <w:t xml:space="preserve">- </w:t>
      </w:r>
      <w:proofErr w:type="spellStart"/>
      <w:r>
        <w:rPr>
          <w:spacing w:val="-1"/>
          <w:w w:val="113"/>
        </w:rPr>
        <w:t>rist</w:t>
      </w:r>
      <w:r>
        <w:rPr>
          <w:w w:val="113"/>
        </w:rPr>
        <w:t>i</w:t>
      </w:r>
      <w:proofErr w:type="spellEnd"/>
      <w:r>
        <w:rPr>
          <w:spacing w:val="20"/>
        </w:rPr>
        <w:t xml:space="preserve"> </w:t>
      </w:r>
      <w:proofErr w:type="spellStart"/>
      <w:r>
        <w:rPr>
          <w:spacing w:val="-1"/>
          <w:w w:val="108"/>
        </w:rPr>
        <w:t>nega</w:t>
      </w:r>
      <w:r>
        <w:rPr>
          <w:spacing w:val="-1"/>
          <w:w w:val="122"/>
        </w:rPr>
        <w:t>t</w:t>
      </w:r>
      <w:r>
        <w:rPr>
          <w:w w:val="122"/>
        </w:rPr>
        <w:t>i</w:t>
      </w:r>
      <w:r>
        <w:rPr>
          <w:w w:val="110"/>
        </w:rPr>
        <w:t>v</w:t>
      </w:r>
      <w:r>
        <w:rPr>
          <w:spacing w:val="-6"/>
          <w:w w:val="110"/>
        </w:rPr>
        <w:t>n</w:t>
      </w:r>
      <w:r>
        <w:rPr>
          <w:w w:val="113"/>
        </w:rPr>
        <w:t>u</w:t>
      </w:r>
      <w:proofErr w:type="spellEnd"/>
      <w:r>
        <w:rPr>
          <w:spacing w:val="20"/>
        </w:rPr>
        <w:t xml:space="preserve"> </w:t>
      </w:r>
      <w:proofErr w:type="spellStart"/>
      <w:r>
        <w:rPr>
          <w:w w:val="111"/>
        </w:rPr>
        <w:t>vrednost</w:t>
      </w:r>
      <w:proofErr w:type="spellEnd"/>
      <w:r>
        <w:rPr>
          <w:spacing w:val="20"/>
        </w:rPr>
        <w:t xml:space="preserve"> </w:t>
      </w:r>
      <w:proofErr w:type="spellStart"/>
      <w:r>
        <w:rPr>
          <w:w w:val="109"/>
        </w:rPr>
        <w:t>klj</w:t>
      </w:r>
      <w:r>
        <w:rPr>
          <w:spacing w:val="-5"/>
          <w:w w:val="109"/>
        </w:rPr>
        <w:t>u</w:t>
      </w:r>
      <w:r>
        <w:rPr>
          <w:spacing w:val="-88"/>
          <w:w w:val="153"/>
        </w:rPr>
        <w:t>ˇ</w:t>
      </w:r>
      <w:r>
        <w:rPr>
          <w:spacing w:val="-1"/>
          <w:w w:val="109"/>
        </w:rPr>
        <w:t>ca</w:t>
      </w:r>
      <w:proofErr w:type="spellEnd"/>
      <w:r>
        <w:rPr>
          <w:w w:val="109"/>
        </w:rPr>
        <w:t>.</w:t>
      </w:r>
      <w:r>
        <w:t xml:space="preserve"> </w:t>
      </w:r>
      <w:r>
        <w:rPr>
          <w:spacing w:val="4"/>
        </w:rPr>
        <w:t xml:space="preserve"> </w:t>
      </w:r>
      <w:proofErr w:type="spellStart"/>
      <w:r>
        <w:rPr>
          <w:w w:val="110"/>
        </w:rPr>
        <w:t>Ovu</w:t>
      </w:r>
      <w:proofErr w:type="spellEnd"/>
      <w:r>
        <w:rPr>
          <w:spacing w:val="20"/>
        </w:rPr>
        <w:t xml:space="preserve"> </w:t>
      </w:r>
      <w:proofErr w:type="spellStart"/>
      <w:r>
        <w:rPr>
          <w:w w:val="110"/>
        </w:rPr>
        <w:t>enkri</w:t>
      </w:r>
      <w:r>
        <w:rPr>
          <w:spacing w:val="5"/>
          <w:w w:val="110"/>
        </w:rPr>
        <w:t>p</w:t>
      </w:r>
      <w:r>
        <w:rPr>
          <w:spacing w:val="-1"/>
          <w:w w:val="108"/>
        </w:rPr>
        <w:t>cij</w:t>
      </w:r>
      <w:r>
        <w:rPr>
          <w:w w:val="108"/>
        </w:rPr>
        <w:t>u</w:t>
      </w:r>
      <w:proofErr w:type="spellEnd"/>
      <w:r>
        <w:rPr>
          <w:spacing w:val="20"/>
        </w:rPr>
        <w:t xml:space="preserve"> </w:t>
      </w:r>
      <w:r>
        <w:rPr>
          <w:spacing w:val="-1"/>
          <w:w w:val="109"/>
        </w:rPr>
        <w:t>b</w:t>
      </w:r>
      <w:r>
        <w:rPr>
          <w:w w:val="109"/>
        </w:rPr>
        <w:t>i</w:t>
      </w:r>
      <w:r>
        <w:rPr>
          <w:spacing w:val="20"/>
        </w:rPr>
        <w:t xml:space="preserve"> </w:t>
      </w:r>
      <w:proofErr w:type="spellStart"/>
      <w:r>
        <w:rPr>
          <w:spacing w:val="-1"/>
          <w:w w:val="105"/>
        </w:rPr>
        <w:t>bil</w:t>
      </w:r>
      <w:r>
        <w:rPr>
          <w:w w:val="105"/>
        </w:rPr>
        <w:t>o</w:t>
      </w:r>
      <w:proofErr w:type="spellEnd"/>
      <w:r>
        <w:rPr>
          <w:spacing w:val="20"/>
        </w:rPr>
        <w:t xml:space="preserve"> </w:t>
      </w:r>
      <w:proofErr w:type="spellStart"/>
      <w:r>
        <w:rPr>
          <w:spacing w:val="-5"/>
          <w:w w:val="107"/>
        </w:rPr>
        <w:t>k</w:t>
      </w:r>
      <w:r>
        <w:rPr>
          <w:spacing w:val="10"/>
          <w:w w:val="102"/>
        </w:rPr>
        <w:t>o</w:t>
      </w:r>
      <w:r>
        <w:rPr>
          <w:w w:val="107"/>
        </w:rPr>
        <w:t>ji</w:t>
      </w:r>
      <w:proofErr w:type="spellEnd"/>
      <w:r>
        <w:rPr>
          <w:spacing w:val="15"/>
        </w:rPr>
        <w:t xml:space="preserve"> </w:t>
      </w:r>
      <w:r>
        <w:rPr>
          <w:spacing w:val="-87"/>
          <w:w w:val="153"/>
        </w:rPr>
        <w:t>ˇ</w:t>
      </w:r>
      <w:proofErr w:type="spellStart"/>
      <w:r>
        <w:rPr>
          <w:spacing w:val="-1"/>
          <w:w w:val="102"/>
        </w:rPr>
        <w:t>c</w:t>
      </w:r>
      <w:r>
        <w:rPr>
          <w:spacing w:val="-6"/>
          <w:w w:val="102"/>
        </w:rPr>
        <w:t>o</w:t>
      </w:r>
      <w:r>
        <w:rPr>
          <w:spacing w:val="-6"/>
          <w:w w:val="107"/>
        </w:rPr>
        <w:t>v</w:t>
      </w:r>
      <w:r>
        <w:rPr>
          <w:w w:val="105"/>
        </w:rPr>
        <w:t>ek</w:t>
      </w:r>
      <w:proofErr w:type="spellEnd"/>
      <w:r>
        <w:rPr>
          <w:spacing w:val="20"/>
        </w:rPr>
        <w:t xml:space="preserve"> </w:t>
      </w:r>
      <w:proofErr w:type="spellStart"/>
      <w:r>
        <w:rPr>
          <w:w w:val="106"/>
        </w:rPr>
        <w:t>mogao</w:t>
      </w:r>
      <w:proofErr w:type="spellEnd"/>
      <w:r>
        <w:rPr>
          <w:w w:val="106"/>
        </w:rPr>
        <w:t xml:space="preserve"> </w:t>
      </w:r>
      <w:proofErr w:type="gramStart"/>
      <w:r>
        <w:rPr>
          <w:spacing w:val="-1"/>
          <w:w w:val="114"/>
        </w:rPr>
        <w:t>d</w:t>
      </w:r>
      <w:r>
        <w:rPr>
          <w:w w:val="114"/>
        </w:rPr>
        <w:t>a</w:t>
      </w:r>
      <w:r>
        <w:t xml:space="preserve"> </w:t>
      </w:r>
      <w:r>
        <w:rPr>
          <w:spacing w:val="-12"/>
        </w:rPr>
        <w:t xml:space="preserve"> </w:t>
      </w:r>
      <w:proofErr w:type="spellStart"/>
      <w:r>
        <w:rPr>
          <w:spacing w:val="-1"/>
          <w:w w:val="108"/>
        </w:rPr>
        <w:t>d</w:t>
      </w:r>
      <w:r>
        <w:rPr>
          <w:spacing w:val="-10"/>
          <w:w w:val="108"/>
        </w:rPr>
        <w:t>e</w:t>
      </w:r>
      <w:r>
        <w:rPr>
          <w:spacing w:val="-83"/>
          <w:w w:val="153"/>
        </w:rPr>
        <w:t>ˇ</w:t>
      </w:r>
      <w:r>
        <w:rPr>
          <w:w w:val="107"/>
        </w:rPr>
        <w:t>sifruje</w:t>
      </w:r>
      <w:proofErr w:type="spellEnd"/>
      <w:proofErr w:type="gramEnd"/>
      <w:r>
        <w:t xml:space="preserve"> </w:t>
      </w:r>
      <w:r>
        <w:rPr>
          <w:spacing w:val="-12"/>
        </w:rPr>
        <w:t xml:space="preserve"> </w:t>
      </w:r>
      <w:proofErr w:type="spellStart"/>
      <w:r>
        <w:rPr>
          <w:w w:val="107"/>
        </w:rPr>
        <w:t>vrlo</w:t>
      </w:r>
      <w:proofErr w:type="spellEnd"/>
      <w:r>
        <w:t xml:space="preserve"> </w:t>
      </w:r>
      <w:r>
        <w:rPr>
          <w:spacing w:val="-12"/>
        </w:rPr>
        <w:t xml:space="preserve"> </w:t>
      </w:r>
      <w:proofErr w:type="spellStart"/>
      <w:r>
        <w:rPr>
          <w:spacing w:val="-1"/>
          <w:w w:val="109"/>
        </w:rPr>
        <w:t>brzo</w:t>
      </w:r>
      <w:proofErr w:type="spellEnd"/>
      <w:r>
        <w:rPr>
          <w:w w:val="109"/>
        </w:rPr>
        <w:t>,</w:t>
      </w:r>
      <w:r>
        <w:t xml:space="preserve"> </w:t>
      </w:r>
      <w:r>
        <w:rPr>
          <w:spacing w:val="-7"/>
        </w:rPr>
        <w:t xml:space="preserve"> </w:t>
      </w:r>
      <w:proofErr w:type="spellStart"/>
      <w:r>
        <w:rPr>
          <w:spacing w:val="-1"/>
          <w:w w:val="118"/>
        </w:rPr>
        <w:t>ta</w:t>
      </w:r>
      <w:r>
        <w:rPr>
          <w:spacing w:val="-6"/>
          <w:w w:val="118"/>
        </w:rPr>
        <w:t>k</w:t>
      </w:r>
      <w:r>
        <w:rPr>
          <w:w w:val="102"/>
        </w:rPr>
        <w:t>o</w:t>
      </w:r>
      <w:proofErr w:type="spellEnd"/>
      <w:r>
        <w:t xml:space="preserve"> </w:t>
      </w:r>
      <w:r>
        <w:rPr>
          <w:spacing w:val="-12"/>
        </w:rPr>
        <w:t xml:space="preserve"> </w:t>
      </w:r>
      <w:r>
        <w:rPr>
          <w:w w:val="113"/>
        </w:rPr>
        <w:t>d</w:t>
      </w:r>
      <w:r>
        <w:rPr>
          <w:w w:val="115"/>
        </w:rPr>
        <w:t>a</w:t>
      </w:r>
      <w:r>
        <w:t xml:space="preserve"> </w:t>
      </w:r>
      <w:r>
        <w:rPr>
          <w:spacing w:val="-12"/>
        </w:rPr>
        <w:t xml:space="preserve"> </w:t>
      </w:r>
      <w:proofErr w:type="spellStart"/>
      <w:r>
        <w:rPr>
          <w:spacing w:val="-1"/>
          <w:w w:val="108"/>
        </w:rPr>
        <w:t>nij</w:t>
      </w:r>
      <w:r>
        <w:rPr>
          <w:w w:val="108"/>
        </w:rPr>
        <w:t>e</w:t>
      </w:r>
      <w:proofErr w:type="spellEnd"/>
      <w:r>
        <w:t xml:space="preserve"> </w:t>
      </w:r>
      <w:r>
        <w:rPr>
          <w:spacing w:val="-12"/>
        </w:rPr>
        <w:t xml:space="preserve"> </w:t>
      </w:r>
      <w:proofErr w:type="spellStart"/>
      <w:r>
        <w:rPr>
          <w:spacing w:val="-1"/>
          <w:w w:val="109"/>
        </w:rPr>
        <w:t>primenlji</w:t>
      </w:r>
      <w:r>
        <w:rPr>
          <w:spacing w:val="-11"/>
          <w:w w:val="109"/>
        </w:rPr>
        <w:t>v</w:t>
      </w:r>
      <w:r>
        <w:rPr>
          <w:w w:val="115"/>
        </w:rPr>
        <w:t>a</w:t>
      </w:r>
      <w:proofErr w:type="spellEnd"/>
      <w:r>
        <w:t xml:space="preserve"> </w:t>
      </w:r>
      <w:r>
        <w:rPr>
          <w:spacing w:val="-12"/>
        </w:rPr>
        <w:t xml:space="preserve"> </w:t>
      </w:r>
      <w:r>
        <w:rPr>
          <w:w w:val="113"/>
        </w:rPr>
        <w:t>u</w:t>
      </w:r>
      <w:r>
        <w:t xml:space="preserve"> </w:t>
      </w:r>
      <w:r>
        <w:rPr>
          <w:spacing w:val="-12"/>
        </w:rPr>
        <w:t xml:space="preserve"> </w:t>
      </w:r>
      <w:proofErr w:type="spellStart"/>
      <w:r>
        <w:rPr>
          <w:spacing w:val="-1"/>
          <w:w w:val="108"/>
        </w:rPr>
        <w:t>dome</w:t>
      </w:r>
      <w:r>
        <w:rPr>
          <w:spacing w:val="-6"/>
          <w:w w:val="108"/>
        </w:rPr>
        <w:t>n</w:t>
      </w:r>
      <w:r>
        <w:rPr>
          <w:w w:val="113"/>
        </w:rPr>
        <w:t>u</w:t>
      </w:r>
      <w:proofErr w:type="spellEnd"/>
      <w:r>
        <w:t xml:space="preserve"> </w:t>
      </w:r>
      <w:r>
        <w:rPr>
          <w:spacing w:val="-12"/>
        </w:rPr>
        <w:t xml:space="preserve"> </w:t>
      </w:r>
      <w:proofErr w:type="spellStart"/>
      <w:r>
        <w:rPr>
          <w:spacing w:val="-1"/>
          <w:w w:val="117"/>
        </w:rPr>
        <w:t>r</w:t>
      </w:r>
      <w:r>
        <w:rPr>
          <w:spacing w:val="-6"/>
          <w:w w:val="117"/>
        </w:rPr>
        <w:t>a</w:t>
      </w:r>
      <w:r>
        <w:rPr>
          <w:spacing w:val="-87"/>
          <w:w w:val="153"/>
        </w:rPr>
        <w:t>ˇ</w:t>
      </w:r>
      <w:r>
        <w:rPr>
          <w:spacing w:val="-1"/>
          <w:w w:val="113"/>
        </w:rPr>
        <w:t>cunara</w:t>
      </w:r>
      <w:proofErr w:type="spellEnd"/>
      <w:r>
        <w:rPr>
          <w:w w:val="113"/>
        </w:rPr>
        <w:t>,</w:t>
      </w:r>
      <w:r>
        <w:t xml:space="preserve"> </w:t>
      </w:r>
      <w:r>
        <w:rPr>
          <w:spacing w:val="-8"/>
        </w:rPr>
        <w:t xml:space="preserve"> </w:t>
      </w:r>
      <w:proofErr w:type="spellStart"/>
      <w:r>
        <w:rPr>
          <w:spacing w:val="-1"/>
          <w:w w:val="115"/>
        </w:rPr>
        <w:t>a</w:t>
      </w:r>
      <w:r>
        <w:rPr>
          <w:w w:val="102"/>
        </w:rPr>
        <w:t>li</w:t>
      </w:r>
      <w:proofErr w:type="spellEnd"/>
      <w:r>
        <w:rPr>
          <w:w w:val="102"/>
        </w:rPr>
        <w:t xml:space="preserve"> </w:t>
      </w:r>
      <w:proofErr w:type="spellStart"/>
      <w:r>
        <w:rPr>
          <w:spacing w:val="2"/>
          <w:w w:val="110"/>
        </w:rPr>
        <w:t>daje</w:t>
      </w:r>
      <w:proofErr w:type="spellEnd"/>
      <w:r>
        <w:rPr>
          <w:spacing w:val="2"/>
          <w:w w:val="110"/>
        </w:rPr>
        <w:t xml:space="preserve"> </w:t>
      </w:r>
      <w:proofErr w:type="spellStart"/>
      <w:r>
        <w:rPr>
          <w:w w:val="110"/>
        </w:rPr>
        <w:t>osnovu</w:t>
      </w:r>
      <w:proofErr w:type="spellEnd"/>
      <w:r>
        <w:rPr>
          <w:w w:val="110"/>
        </w:rPr>
        <w:t xml:space="preserve"> za </w:t>
      </w:r>
      <w:proofErr w:type="spellStart"/>
      <w:r>
        <w:rPr>
          <w:w w:val="110"/>
        </w:rPr>
        <w:t>razumevanje</w:t>
      </w:r>
      <w:proofErr w:type="spellEnd"/>
      <w:r>
        <w:rPr>
          <w:w w:val="110"/>
        </w:rPr>
        <w:t xml:space="preserve"> </w:t>
      </w:r>
      <w:proofErr w:type="spellStart"/>
      <w:r>
        <w:rPr>
          <w:w w:val="110"/>
        </w:rPr>
        <w:t>kompleksnijih</w:t>
      </w:r>
      <w:proofErr w:type="spellEnd"/>
      <w:r>
        <w:rPr>
          <w:w w:val="110"/>
        </w:rPr>
        <w:t xml:space="preserve"> </w:t>
      </w:r>
      <w:proofErr w:type="spellStart"/>
      <w:r>
        <w:rPr>
          <w:w w:val="110"/>
        </w:rPr>
        <w:t>algoritama</w:t>
      </w:r>
      <w:proofErr w:type="spellEnd"/>
      <w:r>
        <w:rPr>
          <w:w w:val="110"/>
        </w:rPr>
        <w:t xml:space="preserve"> </w:t>
      </w:r>
      <w:proofErr w:type="spellStart"/>
      <w:r>
        <w:rPr>
          <w:w w:val="110"/>
        </w:rPr>
        <w:t>koji</w:t>
      </w:r>
      <w:proofErr w:type="spellEnd"/>
      <w:r>
        <w:rPr>
          <w:w w:val="110"/>
        </w:rPr>
        <w:t xml:space="preserve"> se </w:t>
      </w:r>
      <w:proofErr w:type="spellStart"/>
      <w:r>
        <w:rPr>
          <w:w w:val="110"/>
        </w:rPr>
        <w:t>koriste</w:t>
      </w:r>
      <w:proofErr w:type="spellEnd"/>
      <w:r>
        <w:rPr>
          <w:w w:val="110"/>
        </w:rPr>
        <w:t xml:space="preserve"> </w:t>
      </w:r>
      <w:proofErr w:type="spellStart"/>
      <w:r>
        <w:rPr>
          <w:w w:val="110"/>
        </w:rPr>
        <w:t>pri</w:t>
      </w:r>
      <w:proofErr w:type="spellEnd"/>
      <w:r>
        <w:rPr>
          <w:w w:val="110"/>
        </w:rPr>
        <w:t xml:space="preserve"> </w:t>
      </w:r>
      <w:proofErr w:type="spellStart"/>
      <w:r>
        <w:rPr>
          <w:spacing w:val="-1"/>
          <w:w w:val="113"/>
        </w:rPr>
        <w:t>u</w:t>
      </w:r>
      <w:r>
        <w:rPr>
          <w:spacing w:val="5"/>
          <w:w w:val="113"/>
        </w:rPr>
        <w:t>p</w:t>
      </w:r>
      <w:r>
        <w:rPr>
          <w:spacing w:val="-1"/>
          <w:w w:val="112"/>
        </w:rPr>
        <w:t>otreb</w:t>
      </w:r>
      <w:r>
        <w:rPr>
          <w:w w:val="112"/>
        </w:rPr>
        <w:t>i</w:t>
      </w:r>
      <w:proofErr w:type="spellEnd"/>
      <w:r>
        <w:rPr>
          <w:spacing w:val="16"/>
        </w:rPr>
        <w:t xml:space="preserve"> </w:t>
      </w:r>
      <w:proofErr w:type="spellStart"/>
      <w:r>
        <w:rPr>
          <w:spacing w:val="-5"/>
          <w:w w:val="107"/>
        </w:rPr>
        <w:t>v</w:t>
      </w:r>
      <w:r>
        <w:rPr>
          <w:w w:val="108"/>
        </w:rPr>
        <w:t>eb</w:t>
      </w:r>
      <w:proofErr w:type="spellEnd"/>
      <w:r>
        <w:rPr>
          <w:spacing w:val="16"/>
        </w:rPr>
        <w:t xml:space="preserve"> </w:t>
      </w:r>
      <w:proofErr w:type="spellStart"/>
      <w:r>
        <w:rPr>
          <w:spacing w:val="-1"/>
          <w:w w:val="109"/>
        </w:rPr>
        <w:t>pregled</w:t>
      </w:r>
      <w:r>
        <w:rPr>
          <w:spacing w:val="-6"/>
          <w:w w:val="109"/>
        </w:rPr>
        <w:t>a</w:t>
      </w:r>
      <w:r>
        <w:rPr>
          <w:spacing w:val="-88"/>
          <w:w w:val="153"/>
        </w:rPr>
        <w:t>ˇ</w:t>
      </w:r>
      <w:r>
        <w:rPr>
          <w:spacing w:val="-1"/>
          <w:w w:val="109"/>
        </w:rPr>
        <w:t>ca</w:t>
      </w:r>
      <w:proofErr w:type="spellEnd"/>
      <w:r>
        <w:rPr>
          <w:w w:val="109"/>
        </w:rPr>
        <w:t>,</w:t>
      </w:r>
      <w:r>
        <w:rPr>
          <w:spacing w:val="16"/>
        </w:rPr>
        <w:t xml:space="preserve"> </w:t>
      </w:r>
      <w:proofErr w:type="spellStart"/>
      <w:r>
        <w:rPr>
          <w:w w:val="109"/>
        </w:rPr>
        <w:t>elektrons</w:t>
      </w:r>
      <w:r>
        <w:rPr>
          <w:spacing w:val="-6"/>
          <w:w w:val="109"/>
        </w:rPr>
        <w:t>k</w:t>
      </w:r>
      <w:r>
        <w:rPr>
          <w:w w:val="102"/>
        </w:rPr>
        <w:t>e</w:t>
      </w:r>
      <w:proofErr w:type="spellEnd"/>
      <w:r>
        <w:rPr>
          <w:spacing w:val="16"/>
        </w:rPr>
        <w:t xml:space="preserve"> </w:t>
      </w:r>
      <w:proofErr w:type="spellStart"/>
      <w:r>
        <w:rPr>
          <w:spacing w:val="4"/>
          <w:w w:val="113"/>
        </w:rPr>
        <w:t>p</w:t>
      </w:r>
      <w:r>
        <w:rPr>
          <w:spacing w:val="-10"/>
          <w:w w:val="102"/>
        </w:rPr>
        <w:t>o</w:t>
      </w:r>
      <w:r>
        <w:rPr>
          <w:spacing w:val="-83"/>
          <w:w w:val="153"/>
        </w:rPr>
        <w:t>ˇ</w:t>
      </w:r>
      <w:r>
        <w:rPr>
          <w:w w:val="113"/>
        </w:rPr>
        <w:t>ste</w:t>
      </w:r>
      <w:proofErr w:type="spellEnd"/>
      <w:r>
        <w:rPr>
          <w:spacing w:val="16"/>
        </w:rPr>
        <w:t xml:space="preserve"> </w:t>
      </w:r>
      <w:proofErr w:type="spellStart"/>
      <w:r>
        <w:rPr>
          <w:w w:val="102"/>
        </w:rPr>
        <w:t>ili</w:t>
      </w:r>
      <w:proofErr w:type="spellEnd"/>
      <w:r>
        <w:rPr>
          <w:spacing w:val="16"/>
        </w:rPr>
        <w:t xml:space="preserve"> </w:t>
      </w:r>
      <w:proofErr w:type="spellStart"/>
      <w:r>
        <w:rPr>
          <w:spacing w:val="-1"/>
          <w:w w:val="109"/>
        </w:rPr>
        <w:t>pril</w:t>
      </w:r>
      <w:r>
        <w:rPr>
          <w:w w:val="109"/>
        </w:rPr>
        <w:t>i</w:t>
      </w:r>
      <w:r>
        <w:rPr>
          <w:spacing w:val="-6"/>
          <w:w w:val="107"/>
        </w:rPr>
        <w:t>k</w:t>
      </w:r>
      <w:r>
        <w:rPr>
          <w:spacing w:val="-1"/>
          <w:w w:val="106"/>
        </w:rPr>
        <w:t>o</w:t>
      </w:r>
      <w:r>
        <w:rPr>
          <w:w w:val="106"/>
        </w:rPr>
        <w:t>m</w:t>
      </w:r>
      <w:proofErr w:type="spellEnd"/>
      <w:r>
        <w:rPr>
          <w:spacing w:val="16"/>
        </w:rPr>
        <w:t xml:space="preserve"> </w:t>
      </w:r>
      <w:proofErr w:type="spellStart"/>
      <w:r>
        <w:rPr>
          <w:spacing w:val="-1"/>
          <w:w w:val="109"/>
        </w:rPr>
        <w:t>onl</w:t>
      </w:r>
      <w:r>
        <w:rPr>
          <w:spacing w:val="10"/>
          <w:w w:val="109"/>
        </w:rPr>
        <w:t>a</w:t>
      </w:r>
      <w:r>
        <w:rPr>
          <w:w w:val="113"/>
        </w:rPr>
        <w:t>jn</w:t>
      </w:r>
      <w:proofErr w:type="spellEnd"/>
      <w:r>
        <w:rPr>
          <w:spacing w:val="16"/>
        </w:rPr>
        <w:t xml:space="preserve"> </w:t>
      </w:r>
      <w:proofErr w:type="spellStart"/>
      <w:r>
        <w:rPr>
          <w:w w:val="111"/>
        </w:rPr>
        <w:t>ku</w:t>
      </w:r>
      <w:r>
        <w:rPr>
          <w:spacing w:val="5"/>
          <w:w w:val="111"/>
        </w:rPr>
        <w:t>p</w:t>
      </w:r>
      <w:r>
        <w:rPr>
          <w:spacing w:val="-6"/>
          <w:w w:val="102"/>
        </w:rPr>
        <w:t>o</w:t>
      </w:r>
      <w:r>
        <w:rPr>
          <w:w w:val="108"/>
        </w:rPr>
        <w:t>vine</w:t>
      </w:r>
      <w:proofErr w:type="spellEnd"/>
      <w:r>
        <w:rPr>
          <w:w w:val="108"/>
        </w:rPr>
        <w:t>.</w:t>
      </w:r>
    </w:p>
    <w:p w14:paraId="4705567A" w14:textId="77777777" w:rsidR="0033007A" w:rsidRDefault="0064276C">
      <w:pPr>
        <w:pStyle w:val="BodyText"/>
        <w:spacing w:line="254" w:lineRule="auto"/>
        <w:ind w:left="1304" w:right="1350" w:firstLine="286"/>
      </w:pPr>
      <w:proofErr w:type="spellStart"/>
      <w:r>
        <w:rPr>
          <w:w w:val="108"/>
        </w:rPr>
        <w:t>Enkripciju</w:t>
      </w:r>
      <w:proofErr w:type="spellEnd"/>
      <w:r>
        <w:rPr>
          <w:w w:val="108"/>
        </w:rPr>
        <w:t xml:space="preserve"> je </w:t>
      </w:r>
      <w:proofErr w:type="spellStart"/>
      <w:r>
        <w:rPr>
          <w:w w:val="108"/>
        </w:rPr>
        <w:t>moguće</w:t>
      </w:r>
      <w:proofErr w:type="spellEnd"/>
      <w:r>
        <w:rPr>
          <w:w w:val="108"/>
        </w:rPr>
        <w:t xml:space="preserve"> </w:t>
      </w:r>
      <w:proofErr w:type="spellStart"/>
      <w:r>
        <w:rPr>
          <w:w w:val="108"/>
        </w:rPr>
        <w:t>podeliti</w:t>
      </w:r>
      <w:proofErr w:type="spellEnd"/>
      <w:r>
        <w:rPr>
          <w:w w:val="108"/>
        </w:rPr>
        <w:t xml:space="preserve"> </w:t>
      </w:r>
      <w:proofErr w:type="spellStart"/>
      <w:r>
        <w:rPr>
          <w:w w:val="108"/>
        </w:rPr>
        <w:t>na</w:t>
      </w:r>
      <w:proofErr w:type="spellEnd"/>
      <w:r>
        <w:rPr>
          <w:w w:val="108"/>
        </w:rPr>
        <w:t xml:space="preserve"> </w:t>
      </w:r>
      <w:proofErr w:type="spellStart"/>
      <w:r>
        <w:rPr>
          <w:w w:val="108"/>
        </w:rPr>
        <w:t>simetričnu</w:t>
      </w:r>
      <w:proofErr w:type="spellEnd"/>
      <w:r>
        <w:rPr>
          <w:w w:val="108"/>
        </w:rPr>
        <w:t xml:space="preserve"> </w:t>
      </w:r>
      <w:proofErr w:type="spellStart"/>
      <w:r>
        <w:rPr>
          <w:w w:val="108"/>
        </w:rPr>
        <w:t>i</w:t>
      </w:r>
      <w:proofErr w:type="spellEnd"/>
      <w:r>
        <w:rPr>
          <w:w w:val="108"/>
        </w:rPr>
        <w:t xml:space="preserve"> </w:t>
      </w:r>
      <w:proofErr w:type="spellStart"/>
      <w:r>
        <w:rPr>
          <w:w w:val="108"/>
        </w:rPr>
        <w:t>asimetričnu</w:t>
      </w:r>
      <w:proofErr w:type="spellEnd"/>
      <w:r>
        <w:rPr>
          <w:w w:val="108"/>
        </w:rPr>
        <w:t xml:space="preserve"> </w:t>
      </w:r>
      <w:proofErr w:type="spellStart"/>
      <w:r>
        <w:rPr>
          <w:w w:val="108"/>
        </w:rPr>
        <w:t>enkripciju</w:t>
      </w:r>
      <w:proofErr w:type="spellEnd"/>
      <w:r>
        <w:rPr>
          <w:w w:val="108"/>
        </w:rPr>
        <w:t xml:space="preserve">, </w:t>
      </w:r>
      <w:proofErr w:type="spellStart"/>
      <w:r>
        <w:rPr>
          <w:w w:val="108"/>
        </w:rPr>
        <w:t>pri</w:t>
      </w:r>
      <w:proofErr w:type="spellEnd"/>
      <w:r>
        <w:rPr>
          <w:w w:val="108"/>
        </w:rPr>
        <w:t xml:space="preserve"> </w:t>
      </w:r>
      <w:proofErr w:type="spellStart"/>
      <w:r>
        <w:rPr>
          <w:w w:val="108"/>
        </w:rPr>
        <w:t>čemu</w:t>
      </w:r>
      <w:proofErr w:type="spellEnd"/>
      <w:r>
        <w:rPr>
          <w:w w:val="108"/>
        </w:rPr>
        <w:t xml:space="preserve"> je </w:t>
      </w:r>
      <w:proofErr w:type="spellStart"/>
      <w:r w:rsidR="000B70A6">
        <w:rPr>
          <w:w w:val="108"/>
        </w:rPr>
        <w:t>Cezar</w:t>
      </w:r>
      <w:r w:rsidR="000B70A6">
        <w:rPr>
          <w:spacing w:val="-6"/>
          <w:w w:val="108"/>
        </w:rPr>
        <w:t>o</w:t>
      </w:r>
      <w:r w:rsidR="000B70A6">
        <w:rPr>
          <w:spacing w:val="-11"/>
          <w:w w:val="107"/>
        </w:rPr>
        <w:t>v</w:t>
      </w:r>
      <w:r w:rsidR="000B70A6">
        <w:rPr>
          <w:w w:val="115"/>
        </w:rPr>
        <w:t>a</w:t>
      </w:r>
      <w:proofErr w:type="spellEnd"/>
      <w:r w:rsidR="000B70A6">
        <w:rPr>
          <w:spacing w:val="17"/>
        </w:rPr>
        <w:t xml:space="preserve"> </w:t>
      </w:r>
      <w:proofErr w:type="gramStart"/>
      <w:r w:rsidR="000B70A6">
        <w:rPr>
          <w:spacing w:val="-83"/>
          <w:w w:val="153"/>
        </w:rPr>
        <w:t>ˇ</w:t>
      </w:r>
      <w:proofErr w:type="spellStart"/>
      <w:r w:rsidR="000B70A6">
        <w:rPr>
          <w:w w:val="107"/>
        </w:rPr>
        <w:t>sifra</w:t>
      </w:r>
      <w:proofErr w:type="spellEnd"/>
      <w:r w:rsidR="000B70A6">
        <w:t xml:space="preserve"> </w:t>
      </w:r>
      <w:r w:rsidR="000B70A6">
        <w:rPr>
          <w:spacing w:val="-18"/>
        </w:rPr>
        <w:t xml:space="preserve"> </w:t>
      </w:r>
      <w:r w:rsidR="000B70A6">
        <w:rPr>
          <w:spacing w:val="-1"/>
          <w:w w:val="111"/>
        </w:rPr>
        <w:t>prime</w:t>
      </w:r>
      <w:r w:rsidR="000B70A6">
        <w:rPr>
          <w:w w:val="111"/>
        </w:rPr>
        <w:t>r</w:t>
      </w:r>
      <w:proofErr w:type="gramEnd"/>
      <w:r w:rsidR="000B70A6">
        <w:t xml:space="preserve"> </w:t>
      </w:r>
      <w:r w:rsidR="000B70A6">
        <w:rPr>
          <w:spacing w:val="-18"/>
        </w:rPr>
        <w:t xml:space="preserve"> </w:t>
      </w:r>
      <w:proofErr w:type="spellStart"/>
      <w:r w:rsidR="000B70A6">
        <w:rPr>
          <w:w w:val="110"/>
        </w:rPr>
        <w:t>simetr</w:t>
      </w:r>
      <w:r w:rsidR="000B70A6">
        <w:rPr>
          <w:spacing w:val="-5"/>
          <w:w w:val="110"/>
        </w:rPr>
        <w:t>i</w:t>
      </w:r>
      <w:r w:rsidR="000B70A6">
        <w:rPr>
          <w:spacing w:val="-88"/>
          <w:w w:val="153"/>
        </w:rPr>
        <w:t>ˇ</w:t>
      </w:r>
      <w:r w:rsidR="000B70A6">
        <w:rPr>
          <w:spacing w:val="-1"/>
          <w:w w:val="106"/>
        </w:rPr>
        <w:t>cn</w:t>
      </w:r>
      <w:r w:rsidR="000B70A6">
        <w:rPr>
          <w:w w:val="106"/>
        </w:rPr>
        <w:t>e</w:t>
      </w:r>
      <w:proofErr w:type="spellEnd"/>
      <w:r w:rsidR="000B70A6">
        <w:t xml:space="preserve"> </w:t>
      </w:r>
      <w:r w:rsidR="000B70A6">
        <w:rPr>
          <w:spacing w:val="-18"/>
        </w:rPr>
        <w:t xml:space="preserve"> </w:t>
      </w:r>
      <w:proofErr w:type="spellStart"/>
      <w:r w:rsidR="000B70A6">
        <w:rPr>
          <w:w w:val="110"/>
        </w:rPr>
        <w:t>enkri</w:t>
      </w:r>
      <w:r w:rsidR="000B70A6">
        <w:rPr>
          <w:spacing w:val="5"/>
          <w:w w:val="110"/>
        </w:rPr>
        <w:t>p</w:t>
      </w:r>
      <w:r w:rsidR="000B70A6">
        <w:rPr>
          <w:spacing w:val="-1"/>
          <w:w w:val="105"/>
        </w:rPr>
        <w:t>cije</w:t>
      </w:r>
      <w:proofErr w:type="spellEnd"/>
      <w:r w:rsidR="000B70A6">
        <w:rPr>
          <w:w w:val="105"/>
        </w:rPr>
        <w:t>.</w:t>
      </w:r>
      <w:r w:rsidR="000B70A6">
        <w:t xml:space="preserve">  </w:t>
      </w:r>
      <w:r w:rsidR="000B70A6">
        <w:rPr>
          <w:spacing w:val="-21"/>
        </w:rPr>
        <w:t xml:space="preserve"> </w:t>
      </w:r>
      <w:proofErr w:type="spellStart"/>
      <w:proofErr w:type="gramStart"/>
      <w:r w:rsidR="000B70A6">
        <w:rPr>
          <w:spacing w:val="-1"/>
          <w:w w:val="110"/>
        </w:rPr>
        <w:t>Simetr</w:t>
      </w:r>
      <w:r w:rsidR="000B70A6">
        <w:rPr>
          <w:spacing w:val="-6"/>
          <w:w w:val="110"/>
        </w:rPr>
        <w:t>i</w:t>
      </w:r>
      <w:r w:rsidR="000B70A6">
        <w:rPr>
          <w:spacing w:val="-87"/>
          <w:w w:val="153"/>
        </w:rPr>
        <w:t>ˇ</w:t>
      </w:r>
      <w:r w:rsidR="000B70A6">
        <w:rPr>
          <w:spacing w:val="-1"/>
          <w:w w:val="110"/>
        </w:rPr>
        <w:t>cn</w:t>
      </w:r>
      <w:r w:rsidR="000B70A6">
        <w:rPr>
          <w:w w:val="110"/>
        </w:rPr>
        <w:t>a</w:t>
      </w:r>
      <w:proofErr w:type="spellEnd"/>
      <w:r w:rsidR="000B70A6">
        <w:t xml:space="preserve"> </w:t>
      </w:r>
      <w:r w:rsidR="000B70A6">
        <w:rPr>
          <w:spacing w:val="-18"/>
        </w:rPr>
        <w:t xml:space="preserve"> </w:t>
      </w:r>
      <w:proofErr w:type="spellStart"/>
      <w:r w:rsidR="000B70A6">
        <w:rPr>
          <w:w w:val="110"/>
        </w:rPr>
        <w:t>enkri</w:t>
      </w:r>
      <w:r w:rsidR="000B70A6">
        <w:rPr>
          <w:spacing w:val="5"/>
          <w:w w:val="110"/>
        </w:rPr>
        <w:t>p</w:t>
      </w:r>
      <w:r w:rsidR="000B70A6">
        <w:rPr>
          <w:spacing w:val="-1"/>
          <w:w w:val="108"/>
        </w:rPr>
        <w:t>cija</w:t>
      </w:r>
      <w:proofErr w:type="spellEnd"/>
      <w:proofErr w:type="gramEnd"/>
      <w:r w:rsidR="000B70A6">
        <w:rPr>
          <w:spacing w:val="-1"/>
          <w:w w:val="108"/>
        </w:rPr>
        <w:t xml:space="preserve"> </w:t>
      </w:r>
      <w:r w:rsidR="000B70A6">
        <w:rPr>
          <w:w w:val="103"/>
        </w:rPr>
        <w:t>se</w:t>
      </w:r>
      <w:r w:rsidR="000B70A6">
        <w:t xml:space="preserve"> </w:t>
      </w:r>
      <w:r w:rsidR="000B70A6">
        <w:rPr>
          <w:spacing w:val="-18"/>
        </w:rPr>
        <w:t xml:space="preserve"> </w:t>
      </w:r>
      <w:proofErr w:type="spellStart"/>
      <w:r w:rsidR="000B70A6">
        <w:rPr>
          <w:spacing w:val="-6"/>
          <w:w w:val="107"/>
        </w:rPr>
        <w:t>k</w:t>
      </w:r>
      <w:r w:rsidR="000B70A6">
        <w:rPr>
          <w:spacing w:val="-1"/>
          <w:w w:val="111"/>
        </w:rPr>
        <w:t>orist</w:t>
      </w:r>
      <w:r w:rsidR="000B70A6">
        <w:rPr>
          <w:w w:val="111"/>
        </w:rPr>
        <w:t>i</w:t>
      </w:r>
      <w:proofErr w:type="spellEnd"/>
      <w:r w:rsidR="000B70A6">
        <w:t xml:space="preserve"> </w:t>
      </w:r>
      <w:r w:rsidR="000B70A6">
        <w:rPr>
          <w:spacing w:val="-18"/>
        </w:rPr>
        <w:t xml:space="preserve"> </w:t>
      </w:r>
      <w:r w:rsidR="000B70A6">
        <w:rPr>
          <w:w w:val="113"/>
        </w:rPr>
        <w:t>u</w:t>
      </w:r>
      <w:r w:rsidR="000B70A6">
        <w:t xml:space="preserve"> </w:t>
      </w:r>
      <w:r w:rsidR="000B70A6">
        <w:rPr>
          <w:spacing w:val="-18"/>
        </w:rPr>
        <w:t xml:space="preserve"> </w:t>
      </w:r>
      <w:proofErr w:type="spellStart"/>
      <w:r w:rsidR="000B70A6">
        <w:rPr>
          <w:w w:val="103"/>
        </w:rPr>
        <w:t>si</w:t>
      </w:r>
      <w:r w:rsidR="000B70A6">
        <w:rPr>
          <w:spacing w:val="-1"/>
          <w:w w:val="116"/>
        </w:rPr>
        <w:t>tuac</w:t>
      </w:r>
      <w:r w:rsidR="000B70A6">
        <w:rPr>
          <w:w w:val="102"/>
        </w:rPr>
        <w:t>i</w:t>
      </w:r>
      <w:r w:rsidR="000B70A6">
        <w:rPr>
          <w:spacing w:val="-1"/>
          <w:w w:val="112"/>
        </w:rPr>
        <w:t>jam</w:t>
      </w:r>
      <w:r w:rsidR="000B70A6">
        <w:rPr>
          <w:w w:val="112"/>
        </w:rPr>
        <w:t>a</w:t>
      </w:r>
      <w:proofErr w:type="spellEnd"/>
      <w:r w:rsidR="000B70A6">
        <w:t xml:space="preserve"> </w:t>
      </w:r>
      <w:r w:rsidR="000B70A6">
        <w:rPr>
          <w:spacing w:val="-18"/>
        </w:rPr>
        <w:t xml:space="preserve"> </w:t>
      </w:r>
      <w:proofErr w:type="spellStart"/>
      <w:r w:rsidR="000B70A6">
        <w:rPr>
          <w:spacing w:val="-11"/>
          <w:w w:val="107"/>
        </w:rPr>
        <w:t>k</w:t>
      </w:r>
      <w:r w:rsidR="000B70A6">
        <w:rPr>
          <w:spacing w:val="-1"/>
          <w:w w:val="114"/>
        </w:rPr>
        <w:t>ad</w:t>
      </w:r>
      <w:r w:rsidR="000B70A6">
        <w:rPr>
          <w:w w:val="114"/>
        </w:rPr>
        <w:t>a</w:t>
      </w:r>
      <w:proofErr w:type="spellEnd"/>
      <w:r w:rsidR="000B70A6">
        <w:t xml:space="preserve"> </w:t>
      </w:r>
      <w:r w:rsidR="000B70A6">
        <w:rPr>
          <w:spacing w:val="-18"/>
        </w:rPr>
        <w:t xml:space="preserve"> </w:t>
      </w:r>
      <w:proofErr w:type="spellStart"/>
      <w:r w:rsidR="000B70A6">
        <w:rPr>
          <w:spacing w:val="-5"/>
          <w:w w:val="107"/>
        </w:rPr>
        <w:t>v</w:t>
      </w:r>
      <w:r w:rsidR="000B70A6">
        <w:rPr>
          <w:spacing w:val="-6"/>
          <w:w w:val="102"/>
        </w:rPr>
        <w:t>e</w:t>
      </w:r>
      <w:r w:rsidR="000B70A6">
        <w:rPr>
          <w:spacing w:val="-87"/>
          <w:w w:val="153"/>
        </w:rPr>
        <w:t>´</w:t>
      </w:r>
      <w:r w:rsidR="000B70A6">
        <w:rPr>
          <w:w w:val="102"/>
        </w:rPr>
        <w:t>c</w:t>
      </w:r>
      <w:proofErr w:type="spellEnd"/>
      <w:r w:rsidR="000B70A6">
        <w:t xml:space="preserve"> </w:t>
      </w:r>
      <w:r w:rsidR="000B70A6">
        <w:rPr>
          <w:spacing w:val="-18"/>
        </w:rPr>
        <w:t xml:space="preserve"> </w:t>
      </w:r>
      <w:proofErr w:type="spellStart"/>
      <w:r w:rsidR="000B70A6">
        <w:rPr>
          <w:spacing w:val="5"/>
          <w:w w:val="113"/>
        </w:rPr>
        <w:t>p</w:t>
      </w:r>
      <w:r w:rsidR="000B70A6">
        <w:rPr>
          <w:spacing w:val="-1"/>
          <w:w w:val="102"/>
        </w:rPr>
        <w:t>o</w:t>
      </w:r>
      <w:r w:rsidR="000B70A6">
        <w:rPr>
          <w:w w:val="112"/>
        </w:rPr>
        <w:t>st</w:t>
      </w:r>
      <w:r w:rsidR="000B70A6">
        <w:rPr>
          <w:spacing w:val="10"/>
          <w:w w:val="112"/>
        </w:rPr>
        <w:t>o</w:t>
      </w:r>
      <w:r w:rsidR="000B70A6">
        <w:rPr>
          <w:spacing w:val="-1"/>
          <w:w w:val="112"/>
        </w:rPr>
        <w:t>j</w:t>
      </w:r>
      <w:r w:rsidR="000B70A6">
        <w:rPr>
          <w:w w:val="102"/>
        </w:rPr>
        <w:t>i</w:t>
      </w:r>
      <w:proofErr w:type="spellEnd"/>
      <w:r w:rsidR="000B70A6">
        <w:t xml:space="preserve"> </w:t>
      </w:r>
      <w:r w:rsidR="000B70A6">
        <w:rPr>
          <w:spacing w:val="-18"/>
        </w:rPr>
        <w:t xml:space="preserve"> </w:t>
      </w:r>
      <w:proofErr w:type="spellStart"/>
      <w:r w:rsidR="000B70A6">
        <w:rPr>
          <w:w w:val="102"/>
        </w:rPr>
        <w:t>si</w:t>
      </w:r>
      <w:r w:rsidR="000B70A6">
        <w:rPr>
          <w:spacing w:val="-1"/>
          <w:w w:val="102"/>
        </w:rPr>
        <w:t>g</w:t>
      </w:r>
      <w:r w:rsidR="000B70A6">
        <w:rPr>
          <w:w w:val="113"/>
        </w:rPr>
        <w:t>u</w:t>
      </w:r>
      <w:r w:rsidR="000B70A6">
        <w:rPr>
          <w:spacing w:val="-1"/>
          <w:w w:val="116"/>
        </w:rPr>
        <w:t>ra</w:t>
      </w:r>
      <w:r w:rsidR="000B70A6">
        <w:rPr>
          <w:w w:val="116"/>
        </w:rPr>
        <w:t>n</w:t>
      </w:r>
      <w:proofErr w:type="spellEnd"/>
      <w:r w:rsidR="000B70A6">
        <w:t xml:space="preserve"> </w:t>
      </w:r>
      <w:r w:rsidR="000B70A6">
        <w:rPr>
          <w:spacing w:val="-18"/>
        </w:rPr>
        <w:t xml:space="preserve"> </w:t>
      </w:r>
      <w:proofErr w:type="spellStart"/>
      <w:r w:rsidR="000B70A6">
        <w:rPr>
          <w:spacing w:val="-11"/>
          <w:w w:val="107"/>
        </w:rPr>
        <w:t>k</w:t>
      </w:r>
      <w:r w:rsidR="000B70A6">
        <w:rPr>
          <w:spacing w:val="-1"/>
          <w:w w:val="114"/>
        </w:rPr>
        <w:t>a</w:t>
      </w:r>
      <w:r w:rsidR="000B70A6">
        <w:rPr>
          <w:w w:val="114"/>
        </w:rPr>
        <w:t>n</w:t>
      </w:r>
      <w:r w:rsidR="000B70A6">
        <w:rPr>
          <w:spacing w:val="-1"/>
          <w:w w:val="115"/>
        </w:rPr>
        <w:t>a</w:t>
      </w:r>
      <w:r w:rsidR="000B70A6">
        <w:rPr>
          <w:w w:val="102"/>
        </w:rPr>
        <w:t>l</w:t>
      </w:r>
      <w:proofErr w:type="spellEnd"/>
      <w:r w:rsidR="000B70A6">
        <w:t xml:space="preserve"> </w:t>
      </w:r>
      <w:r w:rsidR="000B70A6">
        <w:rPr>
          <w:spacing w:val="-18"/>
        </w:rPr>
        <w:t xml:space="preserve"> </w:t>
      </w:r>
      <w:r w:rsidR="000B70A6">
        <w:rPr>
          <w:spacing w:val="-1"/>
          <w:w w:val="102"/>
        </w:rPr>
        <w:t>z</w:t>
      </w:r>
      <w:r w:rsidR="000B70A6">
        <w:rPr>
          <w:w w:val="115"/>
        </w:rPr>
        <w:t>a</w:t>
      </w:r>
      <w:r w:rsidR="000B70A6">
        <w:t xml:space="preserve"> </w:t>
      </w:r>
      <w:r w:rsidR="000B70A6">
        <w:rPr>
          <w:spacing w:val="-18"/>
        </w:rPr>
        <w:t xml:space="preserve"> </w:t>
      </w:r>
      <w:proofErr w:type="spellStart"/>
      <w:r w:rsidR="000B70A6">
        <w:rPr>
          <w:spacing w:val="-5"/>
          <w:w w:val="107"/>
        </w:rPr>
        <w:t>k</w:t>
      </w:r>
      <w:r w:rsidR="000B70A6">
        <w:rPr>
          <w:spacing w:val="-1"/>
          <w:w w:val="106"/>
        </w:rPr>
        <w:t>o</w:t>
      </w:r>
      <w:r w:rsidR="000B70A6">
        <w:rPr>
          <w:spacing w:val="-6"/>
          <w:w w:val="106"/>
        </w:rPr>
        <w:t>m</w:t>
      </w:r>
      <w:r w:rsidR="000B70A6">
        <w:rPr>
          <w:spacing w:val="-1"/>
          <w:w w:val="110"/>
        </w:rPr>
        <w:t>uni</w:t>
      </w:r>
      <w:r w:rsidR="000B70A6">
        <w:rPr>
          <w:spacing w:val="-11"/>
          <w:w w:val="110"/>
        </w:rPr>
        <w:t>k</w:t>
      </w:r>
      <w:r w:rsidR="000B70A6">
        <w:rPr>
          <w:spacing w:val="-1"/>
          <w:w w:val="110"/>
        </w:rPr>
        <w:t>aciju</w:t>
      </w:r>
      <w:proofErr w:type="spellEnd"/>
      <w:r w:rsidR="000B70A6">
        <w:rPr>
          <w:spacing w:val="-1"/>
          <w:w w:val="110"/>
        </w:rPr>
        <w:t xml:space="preserve">, </w:t>
      </w:r>
      <w:proofErr w:type="spellStart"/>
      <w:r w:rsidR="000B70A6">
        <w:rPr>
          <w:spacing w:val="-1"/>
          <w:w w:val="118"/>
        </w:rPr>
        <w:t>t</w:t>
      </w:r>
      <w:r w:rsidR="000B70A6">
        <w:rPr>
          <w:w w:val="118"/>
        </w:rPr>
        <w:t>e</w:t>
      </w:r>
      <w:proofErr w:type="spellEnd"/>
      <w:r w:rsidR="000B70A6">
        <w:rPr>
          <w:spacing w:val="17"/>
        </w:rPr>
        <w:t xml:space="preserve"> </w:t>
      </w:r>
      <w:r w:rsidR="000B70A6">
        <w:rPr>
          <w:w w:val="106"/>
        </w:rPr>
        <w:t>je</w:t>
      </w:r>
      <w:r w:rsidR="000B70A6">
        <w:rPr>
          <w:spacing w:val="17"/>
        </w:rPr>
        <w:t xml:space="preserve"> </w:t>
      </w:r>
      <w:proofErr w:type="spellStart"/>
      <w:r w:rsidR="000B70A6">
        <w:rPr>
          <w:spacing w:val="5"/>
          <w:w w:val="113"/>
        </w:rPr>
        <w:t>p</w:t>
      </w:r>
      <w:r w:rsidR="000B70A6">
        <w:rPr>
          <w:spacing w:val="-1"/>
          <w:w w:val="113"/>
        </w:rPr>
        <w:t>otreba</w:t>
      </w:r>
      <w:r w:rsidR="000B70A6">
        <w:rPr>
          <w:w w:val="113"/>
        </w:rPr>
        <w:t>n</w:t>
      </w:r>
      <w:proofErr w:type="spellEnd"/>
      <w:r w:rsidR="000B70A6">
        <w:rPr>
          <w:spacing w:val="17"/>
        </w:rPr>
        <w:t xml:space="preserve"> </w:t>
      </w:r>
      <w:proofErr w:type="spellStart"/>
      <w:r w:rsidR="000B70A6">
        <w:rPr>
          <w:w w:val="108"/>
        </w:rPr>
        <w:t>samo</w:t>
      </w:r>
      <w:proofErr w:type="spellEnd"/>
      <w:r w:rsidR="000B70A6">
        <w:rPr>
          <w:spacing w:val="17"/>
        </w:rPr>
        <w:t xml:space="preserve"> </w:t>
      </w:r>
      <w:proofErr w:type="spellStart"/>
      <w:r w:rsidR="000B70A6">
        <w:rPr>
          <w:w w:val="111"/>
        </w:rPr>
        <w:t>jedan</w:t>
      </w:r>
      <w:proofErr w:type="spellEnd"/>
      <w:r w:rsidR="000B70A6">
        <w:rPr>
          <w:spacing w:val="17"/>
        </w:rPr>
        <w:t xml:space="preserve"> </w:t>
      </w:r>
      <w:proofErr w:type="spellStart"/>
      <w:r w:rsidR="000B70A6">
        <w:rPr>
          <w:w w:val="109"/>
        </w:rPr>
        <w:t>klj</w:t>
      </w:r>
      <w:r w:rsidR="000B70A6">
        <w:rPr>
          <w:spacing w:val="-6"/>
          <w:w w:val="109"/>
        </w:rPr>
        <w:t>u</w:t>
      </w:r>
      <w:r w:rsidR="000B70A6">
        <w:rPr>
          <w:spacing w:val="-87"/>
          <w:w w:val="153"/>
        </w:rPr>
        <w:t>ˇ</w:t>
      </w:r>
      <w:r w:rsidR="000B70A6">
        <w:rPr>
          <w:spacing w:val="-1"/>
          <w:w w:val="106"/>
        </w:rPr>
        <w:t>c</w:t>
      </w:r>
      <w:proofErr w:type="spellEnd"/>
      <w:r w:rsidR="000B70A6">
        <w:rPr>
          <w:w w:val="106"/>
        </w:rPr>
        <w:t>.</w:t>
      </w:r>
      <w:r w:rsidR="000B70A6">
        <w:t xml:space="preserve"> </w:t>
      </w:r>
      <w:r w:rsidR="000B70A6">
        <w:rPr>
          <w:spacing w:val="-6"/>
        </w:rPr>
        <w:t xml:space="preserve"> </w:t>
      </w:r>
      <w:proofErr w:type="spellStart"/>
      <w:r w:rsidR="000B70A6">
        <w:rPr>
          <w:w w:val="116"/>
        </w:rPr>
        <w:t>J</w:t>
      </w:r>
      <w:r w:rsidR="000B70A6">
        <w:rPr>
          <w:spacing w:val="-10"/>
          <w:w w:val="116"/>
        </w:rPr>
        <w:t>o</w:t>
      </w:r>
      <w:r w:rsidR="000B70A6">
        <w:rPr>
          <w:spacing w:val="-83"/>
          <w:w w:val="153"/>
        </w:rPr>
        <w:t>ˇ</w:t>
      </w:r>
      <w:r w:rsidR="000B70A6">
        <w:rPr>
          <w:w w:val="103"/>
        </w:rPr>
        <w:t>s</w:t>
      </w:r>
      <w:proofErr w:type="spellEnd"/>
      <w:r w:rsidR="000B70A6">
        <w:rPr>
          <w:spacing w:val="17"/>
        </w:rPr>
        <w:t xml:space="preserve"> </w:t>
      </w:r>
      <w:proofErr w:type="spellStart"/>
      <w:r w:rsidR="000B70A6">
        <w:rPr>
          <w:w w:val="111"/>
        </w:rPr>
        <w:t>jedan</w:t>
      </w:r>
      <w:proofErr w:type="spellEnd"/>
      <w:r w:rsidR="000B70A6">
        <w:rPr>
          <w:spacing w:val="17"/>
        </w:rPr>
        <w:t xml:space="preserve"> </w:t>
      </w:r>
      <w:r w:rsidR="000B70A6">
        <w:rPr>
          <w:spacing w:val="-1"/>
          <w:w w:val="111"/>
        </w:rPr>
        <w:t>prime</w:t>
      </w:r>
      <w:r w:rsidR="000B70A6">
        <w:rPr>
          <w:w w:val="111"/>
        </w:rPr>
        <w:t>r</w:t>
      </w:r>
      <w:r w:rsidR="000B70A6">
        <w:rPr>
          <w:spacing w:val="17"/>
        </w:rPr>
        <w:t xml:space="preserve"> </w:t>
      </w:r>
      <w:proofErr w:type="spellStart"/>
      <w:r w:rsidR="000B70A6">
        <w:rPr>
          <w:spacing w:val="-6"/>
          <w:w w:val="102"/>
        </w:rPr>
        <w:t>o</w:t>
      </w:r>
      <w:r w:rsidR="000B70A6">
        <w:rPr>
          <w:spacing w:val="-5"/>
          <w:w w:val="107"/>
        </w:rPr>
        <w:t>v</w:t>
      </w:r>
      <w:r w:rsidR="000B70A6">
        <w:rPr>
          <w:w w:val="102"/>
        </w:rPr>
        <w:t>e</w:t>
      </w:r>
      <w:proofErr w:type="spellEnd"/>
      <w:r w:rsidR="000B70A6">
        <w:rPr>
          <w:spacing w:val="17"/>
        </w:rPr>
        <w:t xml:space="preserve"> </w:t>
      </w:r>
      <w:proofErr w:type="spellStart"/>
      <w:r w:rsidR="000B70A6">
        <w:rPr>
          <w:w w:val="113"/>
        </w:rPr>
        <w:t>vrste</w:t>
      </w:r>
      <w:proofErr w:type="spellEnd"/>
      <w:r w:rsidR="000B70A6">
        <w:rPr>
          <w:spacing w:val="17"/>
        </w:rPr>
        <w:t xml:space="preserve"> </w:t>
      </w:r>
      <w:proofErr w:type="spellStart"/>
      <w:r w:rsidR="000B70A6">
        <w:rPr>
          <w:w w:val="110"/>
        </w:rPr>
        <w:t>enkri</w:t>
      </w:r>
      <w:r w:rsidR="000B70A6">
        <w:rPr>
          <w:spacing w:val="5"/>
          <w:w w:val="110"/>
        </w:rPr>
        <w:t>p</w:t>
      </w:r>
      <w:r w:rsidR="000B70A6">
        <w:rPr>
          <w:spacing w:val="-1"/>
          <w:w w:val="104"/>
        </w:rPr>
        <w:t>cij</w:t>
      </w:r>
      <w:r w:rsidR="000B70A6">
        <w:rPr>
          <w:w w:val="104"/>
        </w:rPr>
        <w:t>e</w:t>
      </w:r>
      <w:proofErr w:type="spellEnd"/>
      <w:r w:rsidR="000B70A6">
        <w:rPr>
          <w:spacing w:val="17"/>
        </w:rPr>
        <w:t xml:space="preserve"> </w:t>
      </w:r>
      <w:r w:rsidR="000B70A6">
        <w:rPr>
          <w:w w:val="106"/>
        </w:rPr>
        <w:t xml:space="preserve">je </w:t>
      </w:r>
      <w:r w:rsidR="000B70A6">
        <w:rPr>
          <w:w w:val="110"/>
        </w:rPr>
        <w:t>AES (</w:t>
      </w:r>
      <w:proofErr w:type="spellStart"/>
      <w:r w:rsidR="000B70A6" w:rsidRPr="006B76CB">
        <w:rPr>
          <w:w w:val="110"/>
        </w:rPr>
        <w:t>eng.</w:t>
      </w:r>
      <w:proofErr w:type="spellEnd"/>
      <w:r w:rsidR="000B70A6">
        <w:rPr>
          <w:w w:val="110"/>
        </w:rPr>
        <w:t xml:space="preserve"> </w:t>
      </w:r>
      <w:r w:rsidR="000B70A6" w:rsidRPr="006B76CB">
        <w:rPr>
          <w:i/>
          <w:spacing w:val="-5"/>
          <w:w w:val="110"/>
        </w:rPr>
        <w:t xml:space="preserve">Advanced </w:t>
      </w:r>
      <w:r w:rsidR="000B70A6" w:rsidRPr="006B76CB">
        <w:rPr>
          <w:i/>
          <w:w w:val="110"/>
        </w:rPr>
        <w:t>Encryption Standard</w:t>
      </w:r>
      <w:r w:rsidR="000B70A6" w:rsidRPr="0064276C">
        <w:rPr>
          <w:w w:val="110"/>
        </w:rPr>
        <w:t>)</w:t>
      </w:r>
      <w:r w:rsidR="000B70A6">
        <w:rPr>
          <w:w w:val="110"/>
        </w:rPr>
        <w:t xml:space="preserve">, </w:t>
      </w:r>
      <w:proofErr w:type="spellStart"/>
      <w:r w:rsidR="000B70A6">
        <w:rPr>
          <w:w w:val="110"/>
        </w:rPr>
        <w:t>koji</w:t>
      </w:r>
      <w:proofErr w:type="spellEnd"/>
      <w:r w:rsidR="000B70A6">
        <w:rPr>
          <w:w w:val="110"/>
        </w:rPr>
        <w:t xml:space="preserve"> se </w:t>
      </w:r>
      <w:proofErr w:type="spellStart"/>
      <w:r w:rsidR="000B70A6">
        <w:rPr>
          <w:w w:val="110"/>
        </w:rPr>
        <w:t>koristi</w:t>
      </w:r>
      <w:proofErr w:type="spellEnd"/>
      <w:r w:rsidR="000B70A6">
        <w:rPr>
          <w:w w:val="110"/>
        </w:rPr>
        <w:t xml:space="preserve"> </w:t>
      </w:r>
      <w:proofErr w:type="spellStart"/>
      <w:r w:rsidR="000B70A6">
        <w:rPr>
          <w:w w:val="110"/>
        </w:rPr>
        <w:t>kod</w:t>
      </w:r>
      <w:proofErr w:type="spellEnd"/>
      <w:r w:rsidR="000B70A6">
        <w:rPr>
          <w:w w:val="110"/>
        </w:rPr>
        <w:t xml:space="preserve"> </w:t>
      </w:r>
      <w:proofErr w:type="spellStart"/>
      <w:r w:rsidR="000B70A6">
        <w:rPr>
          <w:w w:val="110"/>
        </w:rPr>
        <w:t>virtuelnih</w:t>
      </w:r>
      <w:proofErr w:type="spellEnd"/>
      <w:r w:rsidR="000B70A6">
        <w:rPr>
          <w:w w:val="110"/>
        </w:rPr>
        <w:t xml:space="preserve"> </w:t>
      </w:r>
      <w:proofErr w:type="spellStart"/>
      <w:r w:rsidR="000B70A6">
        <w:rPr>
          <w:spacing w:val="-1"/>
          <w:w w:val="111"/>
        </w:rPr>
        <w:t>pri</w:t>
      </w:r>
      <w:r w:rsidR="000B70A6">
        <w:rPr>
          <w:spacing w:val="-11"/>
          <w:w w:val="111"/>
        </w:rPr>
        <w:t>v</w:t>
      </w:r>
      <w:r w:rsidR="000B70A6">
        <w:rPr>
          <w:spacing w:val="-1"/>
          <w:w w:val="116"/>
        </w:rPr>
        <w:t>atni</w:t>
      </w:r>
      <w:r w:rsidR="000B70A6">
        <w:rPr>
          <w:w w:val="116"/>
        </w:rPr>
        <w:t>h</w:t>
      </w:r>
      <w:proofErr w:type="spellEnd"/>
      <w:r w:rsidR="000B70A6">
        <w:t xml:space="preserve"> </w:t>
      </w:r>
      <w:r w:rsidR="000B70A6">
        <w:rPr>
          <w:spacing w:val="-22"/>
        </w:rPr>
        <w:t xml:space="preserve"> </w:t>
      </w:r>
      <w:proofErr w:type="spellStart"/>
      <w:r w:rsidR="000B70A6">
        <w:rPr>
          <w:w w:val="109"/>
        </w:rPr>
        <w:t>mr</w:t>
      </w:r>
      <w:r w:rsidR="000B70A6">
        <w:rPr>
          <w:spacing w:val="-5"/>
          <w:w w:val="109"/>
        </w:rPr>
        <w:t>e</w:t>
      </w:r>
      <w:r w:rsidR="000B70A6">
        <w:rPr>
          <w:spacing w:val="-88"/>
          <w:w w:val="153"/>
        </w:rPr>
        <w:t>ˇ</w:t>
      </w:r>
      <w:r w:rsidR="000B70A6">
        <w:rPr>
          <w:spacing w:val="-1"/>
          <w:w w:val="108"/>
        </w:rPr>
        <w:t>z</w:t>
      </w:r>
      <w:r w:rsidR="000B70A6">
        <w:rPr>
          <w:w w:val="108"/>
        </w:rPr>
        <w:t>a</w:t>
      </w:r>
      <w:proofErr w:type="spellEnd"/>
      <w:r w:rsidR="000B70A6">
        <w:t xml:space="preserve"> </w:t>
      </w:r>
      <w:r w:rsidR="000B70A6">
        <w:rPr>
          <w:spacing w:val="-22"/>
        </w:rPr>
        <w:t xml:space="preserve"> </w:t>
      </w:r>
      <w:r w:rsidR="000B70A6">
        <w:rPr>
          <w:spacing w:val="-1"/>
          <w:w w:val="109"/>
        </w:rPr>
        <w:t>(</w:t>
      </w:r>
      <w:r w:rsidR="000B70A6">
        <w:rPr>
          <w:w w:val="109"/>
        </w:rPr>
        <w:t>o</w:t>
      </w:r>
      <w:r w:rsidR="000B70A6">
        <w:t xml:space="preserve"> </w:t>
      </w:r>
      <w:r w:rsidR="000B70A6">
        <w:rPr>
          <w:spacing w:val="-22"/>
        </w:rPr>
        <w:t xml:space="preserve"> </w:t>
      </w:r>
      <w:proofErr w:type="spellStart"/>
      <w:r w:rsidR="000B70A6">
        <w:rPr>
          <w:spacing w:val="-6"/>
          <w:w w:val="107"/>
        </w:rPr>
        <w:t>k</w:t>
      </w:r>
      <w:r w:rsidR="000B70A6">
        <w:rPr>
          <w:spacing w:val="10"/>
          <w:w w:val="102"/>
        </w:rPr>
        <w:t>o</w:t>
      </w:r>
      <w:r w:rsidR="000B70A6">
        <w:rPr>
          <w:w w:val="110"/>
        </w:rPr>
        <w:t>jima</w:t>
      </w:r>
      <w:proofErr w:type="spellEnd"/>
      <w:r w:rsidR="000B70A6">
        <w:rPr>
          <w:spacing w:val="18"/>
        </w:rPr>
        <w:t xml:space="preserve"> </w:t>
      </w:r>
      <w:r w:rsidR="000B70A6">
        <w:rPr>
          <w:spacing w:val="-87"/>
          <w:w w:val="153"/>
        </w:rPr>
        <w:t>´</w:t>
      </w:r>
      <w:proofErr w:type="spellStart"/>
      <w:r w:rsidR="000B70A6">
        <w:rPr>
          <w:spacing w:val="-1"/>
          <w:w w:val="102"/>
        </w:rPr>
        <w:t>c</w:t>
      </w:r>
      <w:r w:rsidR="000B70A6">
        <w:rPr>
          <w:w w:val="102"/>
        </w:rPr>
        <w:t>e</w:t>
      </w:r>
      <w:proofErr w:type="spellEnd"/>
      <w:r w:rsidR="000B70A6">
        <w:t xml:space="preserve"> </w:t>
      </w:r>
      <w:r w:rsidR="000B70A6">
        <w:rPr>
          <w:spacing w:val="-22"/>
        </w:rPr>
        <w:t xml:space="preserve"> </w:t>
      </w:r>
      <w:proofErr w:type="spellStart"/>
      <w:r w:rsidR="000B70A6">
        <w:rPr>
          <w:spacing w:val="-1"/>
          <w:w w:val="115"/>
        </w:rPr>
        <w:t>bit</w:t>
      </w:r>
      <w:r w:rsidR="000B70A6">
        <w:rPr>
          <w:w w:val="115"/>
        </w:rPr>
        <w:t>i</w:t>
      </w:r>
      <w:proofErr w:type="spellEnd"/>
      <w:r w:rsidR="000B70A6">
        <w:t xml:space="preserve"> </w:t>
      </w:r>
      <w:r w:rsidR="000B70A6">
        <w:rPr>
          <w:spacing w:val="-22"/>
        </w:rPr>
        <w:t xml:space="preserve"> </w:t>
      </w:r>
      <w:proofErr w:type="spellStart"/>
      <w:r w:rsidR="000B70A6">
        <w:rPr>
          <w:spacing w:val="-1"/>
          <w:w w:val="110"/>
        </w:rPr>
        <w:t>r</w:t>
      </w:r>
      <w:r w:rsidR="000B70A6">
        <w:rPr>
          <w:spacing w:val="-6"/>
          <w:w w:val="110"/>
        </w:rPr>
        <w:t>e</w:t>
      </w:r>
      <w:r w:rsidR="000B70A6">
        <w:rPr>
          <w:spacing w:val="-88"/>
          <w:w w:val="153"/>
        </w:rPr>
        <w:t>ˇ</w:t>
      </w:r>
      <w:r w:rsidR="000B70A6">
        <w:rPr>
          <w:spacing w:val="-1"/>
          <w:w w:val="102"/>
        </w:rPr>
        <w:t>c</w:t>
      </w:r>
      <w:r w:rsidR="000B70A6">
        <w:rPr>
          <w:w w:val="102"/>
        </w:rPr>
        <w:t>i</w:t>
      </w:r>
      <w:proofErr w:type="spellEnd"/>
      <w:r w:rsidR="000B70A6">
        <w:t xml:space="preserve"> </w:t>
      </w:r>
      <w:r w:rsidR="000B70A6">
        <w:rPr>
          <w:spacing w:val="-22"/>
        </w:rPr>
        <w:t xml:space="preserve"> </w:t>
      </w:r>
      <w:r w:rsidR="000B70A6">
        <w:rPr>
          <w:w w:val="113"/>
        </w:rPr>
        <w:t>u</w:t>
      </w:r>
      <w:r w:rsidR="000B70A6">
        <w:t xml:space="preserve"> </w:t>
      </w:r>
      <w:r w:rsidR="000B70A6">
        <w:rPr>
          <w:spacing w:val="-22"/>
        </w:rPr>
        <w:t xml:space="preserve"> </w:t>
      </w:r>
      <w:proofErr w:type="spellStart"/>
      <w:r w:rsidR="000B70A6">
        <w:rPr>
          <w:spacing w:val="4"/>
          <w:w w:val="102"/>
        </w:rPr>
        <w:t>o</w:t>
      </w:r>
      <w:r w:rsidR="000B70A6">
        <w:rPr>
          <w:spacing w:val="-1"/>
          <w:w w:val="109"/>
        </w:rPr>
        <w:t>deljku</w:t>
      </w:r>
      <w:proofErr w:type="spellEnd"/>
      <w:r>
        <w:rPr>
          <w:spacing w:val="-1"/>
          <w:w w:val="109"/>
        </w:rPr>
        <w:t xml:space="preserve"> </w:t>
      </w:r>
      <w:hyperlink w:anchor="_bookmark16" w:history="1">
        <w:r w:rsidR="000B70A6">
          <w:rPr>
            <w:color w:val="0000FF"/>
            <w:spacing w:val="-1"/>
            <w:w w:val="104"/>
          </w:rPr>
          <w:t>5.2</w:t>
        </w:r>
      </w:hyperlink>
      <w:r w:rsidR="000B70A6">
        <w:rPr>
          <w:spacing w:val="-1"/>
          <w:w w:val="117"/>
        </w:rPr>
        <w:t>)</w:t>
      </w:r>
      <w:r w:rsidR="000B70A6">
        <w:rPr>
          <w:w w:val="117"/>
        </w:rPr>
        <w:t>,</w:t>
      </w:r>
      <w:r w:rsidR="000B70A6">
        <w:t xml:space="preserve"> </w:t>
      </w:r>
      <w:r w:rsidR="000B70A6">
        <w:rPr>
          <w:spacing w:val="-20"/>
        </w:rPr>
        <w:t xml:space="preserve"> </w:t>
      </w:r>
      <w:r w:rsidR="000B70A6">
        <w:rPr>
          <w:spacing w:val="-1"/>
          <w:w w:val="108"/>
        </w:rPr>
        <w:t>z</w:t>
      </w:r>
      <w:r w:rsidR="000B70A6">
        <w:rPr>
          <w:w w:val="108"/>
        </w:rPr>
        <w:t>a</w:t>
      </w:r>
      <w:r w:rsidR="000B70A6">
        <w:t xml:space="preserve"> </w:t>
      </w:r>
      <w:r w:rsidR="000B70A6">
        <w:rPr>
          <w:spacing w:val="-22"/>
        </w:rPr>
        <w:t xml:space="preserve"> </w:t>
      </w:r>
      <w:proofErr w:type="spellStart"/>
      <w:r w:rsidR="000B70A6">
        <w:rPr>
          <w:w w:val="110"/>
        </w:rPr>
        <w:t>enkri</w:t>
      </w:r>
      <w:r w:rsidR="000B70A6">
        <w:rPr>
          <w:spacing w:val="5"/>
          <w:w w:val="110"/>
        </w:rPr>
        <w:t>p</w:t>
      </w:r>
      <w:r w:rsidR="000B70A6">
        <w:rPr>
          <w:spacing w:val="-1"/>
          <w:w w:val="108"/>
        </w:rPr>
        <w:t>cij</w:t>
      </w:r>
      <w:r w:rsidR="000B70A6">
        <w:rPr>
          <w:w w:val="108"/>
        </w:rPr>
        <w:t>u</w:t>
      </w:r>
      <w:proofErr w:type="spellEnd"/>
      <w:r w:rsidR="000B70A6">
        <w:t xml:space="preserve"> </w:t>
      </w:r>
      <w:r w:rsidR="000B70A6">
        <w:rPr>
          <w:spacing w:val="-22"/>
        </w:rPr>
        <w:t xml:space="preserve"> </w:t>
      </w:r>
      <w:r w:rsidR="000B70A6">
        <w:rPr>
          <w:w w:val="113"/>
        </w:rPr>
        <w:t>h</w:t>
      </w:r>
      <w:r w:rsidR="000B70A6">
        <w:rPr>
          <w:spacing w:val="-1"/>
          <w:w w:val="115"/>
        </w:rPr>
        <w:t>a</w:t>
      </w:r>
      <w:r w:rsidR="000B70A6">
        <w:rPr>
          <w:spacing w:val="-1"/>
          <w:w w:val="116"/>
        </w:rPr>
        <w:t xml:space="preserve">rd </w:t>
      </w:r>
      <w:proofErr w:type="spellStart"/>
      <w:r w:rsidR="000B70A6">
        <w:rPr>
          <w:spacing w:val="-1"/>
          <w:w w:val="107"/>
        </w:rPr>
        <w:t>dis</w:t>
      </w:r>
      <w:r w:rsidR="000B70A6">
        <w:rPr>
          <w:spacing w:val="-11"/>
          <w:w w:val="107"/>
        </w:rPr>
        <w:t>k</w:t>
      </w:r>
      <w:r w:rsidR="000B70A6">
        <w:rPr>
          <w:spacing w:val="-1"/>
          <w:w w:val="114"/>
        </w:rPr>
        <w:t>a</w:t>
      </w:r>
      <w:proofErr w:type="spellEnd"/>
      <w:r w:rsidR="000B70A6">
        <w:rPr>
          <w:w w:val="114"/>
        </w:rPr>
        <w:t>,</w:t>
      </w:r>
      <w:r w:rsidR="000B70A6">
        <w:t xml:space="preserve"> </w:t>
      </w:r>
      <w:r w:rsidR="000B70A6">
        <w:rPr>
          <w:spacing w:val="-4"/>
        </w:rPr>
        <w:t xml:space="preserve"> </w:t>
      </w:r>
      <w:proofErr w:type="spellStart"/>
      <w:r w:rsidR="000B70A6">
        <w:rPr>
          <w:spacing w:val="-6"/>
          <w:w w:val="107"/>
        </w:rPr>
        <w:t>k</w:t>
      </w:r>
      <w:r w:rsidR="000B70A6">
        <w:rPr>
          <w:spacing w:val="-1"/>
          <w:w w:val="108"/>
        </w:rPr>
        <w:t>ompresij</w:t>
      </w:r>
      <w:r w:rsidR="000B70A6">
        <w:rPr>
          <w:w w:val="108"/>
        </w:rPr>
        <w:t>u</w:t>
      </w:r>
      <w:proofErr w:type="spellEnd"/>
      <w:r w:rsidR="000B70A6">
        <w:t xml:space="preserve"> </w:t>
      </w:r>
      <w:r w:rsidR="000B70A6">
        <w:rPr>
          <w:spacing w:val="-9"/>
        </w:rPr>
        <w:t xml:space="preserve"> </w:t>
      </w:r>
      <w:r w:rsidR="000B70A6">
        <w:rPr>
          <w:spacing w:val="-1"/>
          <w:w w:val="109"/>
        </w:rPr>
        <w:t>(Win</w:t>
      </w:r>
      <w:r w:rsidR="000B70A6">
        <w:rPr>
          <w:w w:val="109"/>
        </w:rPr>
        <w:t>Z</w:t>
      </w:r>
      <w:r w:rsidR="000B70A6">
        <w:rPr>
          <w:w w:val="110"/>
        </w:rPr>
        <w:t>ip,</w:t>
      </w:r>
      <w:r w:rsidR="000B70A6">
        <w:t xml:space="preserve"> </w:t>
      </w:r>
      <w:r w:rsidR="000B70A6">
        <w:rPr>
          <w:spacing w:val="-5"/>
        </w:rPr>
        <w:t xml:space="preserve"> </w:t>
      </w:r>
      <w:r w:rsidR="000B70A6">
        <w:rPr>
          <w:w w:val="112"/>
        </w:rPr>
        <w:t>RAR),</w:t>
      </w:r>
      <w:r w:rsidR="000B70A6">
        <w:t xml:space="preserve"> </w:t>
      </w:r>
      <w:r w:rsidR="000B70A6">
        <w:rPr>
          <w:spacing w:val="-9"/>
        </w:rPr>
        <w:t xml:space="preserve"> </w:t>
      </w:r>
      <w:proofErr w:type="spellStart"/>
      <w:r w:rsidR="000B70A6">
        <w:rPr>
          <w:spacing w:val="-6"/>
          <w:w w:val="107"/>
        </w:rPr>
        <w:t>k</w:t>
      </w:r>
      <w:r w:rsidR="000B70A6">
        <w:rPr>
          <w:spacing w:val="5"/>
          <w:w w:val="102"/>
        </w:rPr>
        <w:t>o</w:t>
      </w:r>
      <w:r w:rsidR="000B70A6">
        <w:rPr>
          <w:w w:val="113"/>
        </w:rPr>
        <w:t>d</w:t>
      </w:r>
      <w:proofErr w:type="spellEnd"/>
      <w:r w:rsidR="000B70A6">
        <w:t xml:space="preserve"> </w:t>
      </w:r>
      <w:r w:rsidR="000B70A6">
        <w:rPr>
          <w:spacing w:val="-9"/>
        </w:rPr>
        <w:t xml:space="preserve"> </w:t>
      </w:r>
      <w:proofErr w:type="spellStart"/>
      <w:r w:rsidR="000B70A6">
        <w:rPr>
          <w:spacing w:val="-1"/>
          <w:w w:val="117"/>
        </w:rPr>
        <w:t>alat</w:t>
      </w:r>
      <w:r w:rsidR="000B70A6">
        <w:rPr>
          <w:w w:val="117"/>
        </w:rPr>
        <w:t>a</w:t>
      </w:r>
      <w:proofErr w:type="spellEnd"/>
      <w:r w:rsidR="000B70A6">
        <w:t xml:space="preserve"> </w:t>
      </w:r>
      <w:r w:rsidR="000B70A6">
        <w:rPr>
          <w:spacing w:val="-9"/>
        </w:rPr>
        <w:t xml:space="preserve"> </w:t>
      </w:r>
      <w:proofErr w:type="spellStart"/>
      <w:r w:rsidR="000B70A6">
        <w:rPr>
          <w:spacing w:val="-5"/>
          <w:w w:val="107"/>
        </w:rPr>
        <w:t>k</w:t>
      </w:r>
      <w:r w:rsidR="000B70A6">
        <w:rPr>
          <w:spacing w:val="10"/>
          <w:w w:val="102"/>
        </w:rPr>
        <w:t>o</w:t>
      </w:r>
      <w:r w:rsidR="000B70A6">
        <w:rPr>
          <w:w w:val="107"/>
        </w:rPr>
        <w:t>ji</w:t>
      </w:r>
      <w:proofErr w:type="spellEnd"/>
      <w:r w:rsidR="000B70A6">
        <w:t xml:space="preserve"> </w:t>
      </w:r>
      <w:r w:rsidR="000B70A6">
        <w:rPr>
          <w:spacing w:val="-9"/>
        </w:rPr>
        <w:t xml:space="preserve"> </w:t>
      </w:r>
      <w:r w:rsidR="000B70A6">
        <w:rPr>
          <w:w w:val="103"/>
        </w:rPr>
        <w:t>se</w:t>
      </w:r>
      <w:r w:rsidR="000B70A6">
        <w:t xml:space="preserve"> </w:t>
      </w:r>
      <w:r w:rsidR="000B70A6">
        <w:rPr>
          <w:spacing w:val="-9"/>
        </w:rPr>
        <w:t xml:space="preserve"> </w:t>
      </w:r>
      <w:proofErr w:type="spellStart"/>
      <w:r w:rsidR="000B70A6">
        <w:rPr>
          <w:spacing w:val="-5"/>
          <w:w w:val="107"/>
        </w:rPr>
        <w:t>k</w:t>
      </w:r>
      <w:r w:rsidR="000B70A6">
        <w:rPr>
          <w:spacing w:val="-1"/>
          <w:w w:val="110"/>
        </w:rPr>
        <w:t>orist</w:t>
      </w:r>
      <w:r w:rsidR="000B70A6">
        <w:rPr>
          <w:w w:val="110"/>
        </w:rPr>
        <w:t>e</w:t>
      </w:r>
      <w:proofErr w:type="spellEnd"/>
      <w:r w:rsidR="000B70A6">
        <w:t xml:space="preserve"> </w:t>
      </w:r>
      <w:r w:rsidR="000B70A6">
        <w:rPr>
          <w:spacing w:val="-9"/>
        </w:rPr>
        <w:t xml:space="preserve"> </w:t>
      </w:r>
      <w:r w:rsidR="000B70A6">
        <w:rPr>
          <w:spacing w:val="-1"/>
          <w:w w:val="108"/>
        </w:rPr>
        <w:t>z</w:t>
      </w:r>
      <w:r w:rsidR="000B70A6">
        <w:rPr>
          <w:w w:val="108"/>
        </w:rPr>
        <w:t>a</w:t>
      </w:r>
      <w:r w:rsidR="000B70A6">
        <w:t xml:space="preserve"> </w:t>
      </w:r>
      <w:r w:rsidR="000B70A6">
        <w:rPr>
          <w:spacing w:val="-15"/>
        </w:rPr>
        <w:t xml:space="preserve"> </w:t>
      </w:r>
      <w:r w:rsidR="000B70A6">
        <w:rPr>
          <w:spacing w:val="-88"/>
          <w:w w:val="153"/>
        </w:rPr>
        <w:t>ˇ</w:t>
      </w:r>
      <w:proofErr w:type="spellStart"/>
      <w:r w:rsidR="000B70A6">
        <w:rPr>
          <w:spacing w:val="-1"/>
          <w:w w:val="108"/>
        </w:rPr>
        <w:t>cu</w:t>
      </w:r>
      <w:r w:rsidR="000B70A6">
        <w:rPr>
          <w:spacing w:val="-11"/>
          <w:w w:val="108"/>
        </w:rPr>
        <w:t>v</w:t>
      </w:r>
      <w:r w:rsidR="000B70A6">
        <w:rPr>
          <w:spacing w:val="-1"/>
          <w:w w:val="111"/>
        </w:rPr>
        <w:t>anje</w:t>
      </w:r>
      <w:proofErr w:type="spellEnd"/>
      <w:r w:rsidR="000B70A6">
        <w:rPr>
          <w:spacing w:val="-1"/>
          <w:w w:val="111"/>
        </w:rPr>
        <w:t xml:space="preserve"> </w:t>
      </w:r>
      <w:r w:rsidR="000B70A6">
        <w:rPr>
          <w:spacing w:val="-83"/>
          <w:w w:val="153"/>
        </w:rPr>
        <w:t>ˇ</w:t>
      </w:r>
      <w:proofErr w:type="spellStart"/>
      <w:r w:rsidR="000B70A6">
        <w:rPr>
          <w:w w:val="109"/>
        </w:rPr>
        <w:t>sifara</w:t>
      </w:r>
      <w:proofErr w:type="spellEnd"/>
      <w:r w:rsidR="000B70A6">
        <w:t xml:space="preserve"> </w:t>
      </w:r>
      <w:r w:rsidR="000B70A6">
        <w:rPr>
          <w:spacing w:val="-10"/>
        </w:rPr>
        <w:t xml:space="preserve"> </w:t>
      </w:r>
      <w:proofErr w:type="spellStart"/>
      <w:r w:rsidR="000B70A6">
        <w:rPr>
          <w:w w:val="102"/>
        </w:rPr>
        <w:t>i</w:t>
      </w:r>
      <w:proofErr w:type="spellEnd"/>
      <w:r w:rsidR="000B70A6">
        <w:t xml:space="preserve"> </w:t>
      </w:r>
      <w:r w:rsidR="000B70A6">
        <w:rPr>
          <w:spacing w:val="-10"/>
        </w:rPr>
        <w:t xml:space="preserve"> </w:t>
      </w:r>
      <w:r w:rsidR="000B70A6">
        <w:rPr>
          <w:spacing w:val="-1"/>
          <w:w w:val="108"/>
        </w:rPr>
        <w:t>z</w:t>
      </w:r>
      <w:r w:rsidR="000B70A6">
        <w:rPr>
          <w:w w:val="108"/>
        </w:rPr>
        <w:t>a</w:t>
      </w:r>
      <w:r w:rsidR="000B70A6">
        <w:t xml:space="preserve"> </w:t>
      </w:r>
      <w:r w:rsidR="000B70A6">
        <w:rPr>
          <w:spacing w:val="-11"/>
        </w:rPr>
        <w:t xml:space="preserve"> </w:t>
      </w:r>
      <w:proofErr w:type="spellStart"/>
      <w:r w:rsidR="000B70A6">
        <w:rPr>
          <w:w w:val="110"/>
        </w:rPr>
        <w:t>enkri</w:t>
      </w:r>
      <w:r w:rsidR="000B70A6">
        <w:rPr>
          <w:spacing w:val="5"/>
          <w:w w:val="110"/>
        </w:rPr>
        <w:t>p</w:t>
      </w:r>
      <w:r w:rsidR="000B70A6">
        <w:rPr>
          <w:spacing w:val="-1"/>
          <w:w w:val="108"/>
        </w:rPr>
        <w:t>cij</w:t>
      </w:r>
      <w:r w:rsidR="000B70A6">
        <w:rPr>
          <w:w w:val="108"/>
        </w:rPr>
        <w:t>u</w:t>
      </w:r>
      <w:proofErr w:type="spellEnd"/>
      <w:r w:rsidR="000B70A6">
        <w:t xml:space="preserve"> </w:t>
      </w:r>
      <w:r w:rsidR="000B70A6">
        <w:rPr>
          <w:spacing w:val="-11"/>
        </w:rPr>
        <w:t xml:space="preserve"> </w:t>
      </w:r>
      <w:proofErr w:type="spellStart"/>
      <w:r w:rsidR="000B70A6">
        <w:rPr>
          <w:spacing w:val="5"/>
          <w:w w:val="113"/>
        </w:rPr>
        <w:t>p</w:t>
      </w:r>
      <w:r w:rsidR="000B70A6">
        <w:rPr>
          <w:spacing w:val="-1"/>
          <w:w w:val="110"/>
        </w:rPr>
        <w:t>oru</w:t>
      </w:r>
      <w:r w:rsidR="000B70A6">
        <w:rPr>
          <w:spacing w:val="-11"/>
          <w:w w:val="110"/>
        </w:rPr>
        <w:t>k</w:t>
      </w:r>
      <w:r w:rsidR="000B70A6">
        <w:rPr>
          <w:w w:val="115"/>
        </w:rPr>
        <w:t>a</w:t>
      </w:r>
      <w:proofErr w:type="spellEnd"/>
      <w:r w:rsidR="000B70A6">
        <w:t xml:space="preserve"> </w:t>
      </w:r>
      <w:r w:rsidR="000B70A6">
        <w:rPr>
          <w:spacing w:val="-11"/>
        </w:rPr>
        <w:t xml:space="preserve"> </w:t>
      </w:r>
      <w:proofErr w:type="spellStart"/>
      <w:r w:rsidR="000B70A6">
        <w:rPr>
          <w:spacing w:val="-5"/>
          <w:w w:val="107"/>
        </w:rPr>
        <w:t>k</w:t>
      </w:r>
      <w:r w:rsidR="000B70A6">
        <w:rPr>
          <w:spacing w:val="10"/>
          <w:w w:val="102"/>
        </w:rPr>
        <w:t>o</w:t>
      </w:r>
      <w:r w:rsidR="000B70A6">
        <w:rPr>
          <w:w w:val="106"/>
        </w:rPr>
        <w:t>je</w:t>
      </w:r>
      <w:proofErr w:type="spellEnd"/>
      <w:r w:rsidR="000B70A6">
        <w:t xml:space="preserve"> </w:t>
      </w:r>
      <w:r w:rsidR="000B70A6">
        <w:rPr>
          <w:spacing w:val="-11"/>
        </w:rPr>
        <w:t xml:space="preserve"> </w:t>
      </w:r>
      <w:r w:rsidR="000B70A6">
        <w:rPr>
          <w:w w:val="103"/>
        </w:rPr>
        <w:t>se</w:t>
      </w:r>
      <w:r w:rsidR="000B70A6">
        <w:t xml:space="preserve"> </w:t>
      </w:r>
      <w:r w:rsidR="000B70A6">
        <w:rPr>
          <w:spacing w:val="-20"/>
        </w:rPr>
        <w:t xml:space="preserve"> </w:t>
      </w:r>
      <w:r w:rsidR="000B70A6">
        <w:rPr>
          <w:spacing w:val="-83"/>
          <w:w w:val="153"/>
        </w:rPr>
        <w:t>ˇ</w:t>
      </w:r>
      <w:proofErr w:type="spellStart"/>
      <w:r w:rsidR="000B70A6">
        <w:rPr>
          <w:w w:val="110"/>
        </w:rPr>
        <w:t>salju</w:t>
      </w:r>
      <w:proofErr w:type="spellEnd"/>
      <w:r w:rsidR="000B70A6">
        <w:t xml:space="preserve"> </w:t>
      </w:r>
      <w:r w:rsidR="000B70A6">
        <w:rPr>
          <w:spacing w:val="-10"/>
        </w:rPr>
        <w:t xml:space="preserve"> </w:t>
      </w:r>
      <w:proofErr w:type="spellStart"/>
      <w:r w:rsidR="000B70A6">
        <w:rPr>
          <w:spacing w:val="-1"/>
          <w:w w:val="113"/>
        </w:rPr>
        <w:t>pute</w:t>
      </w:r>
      <w:r w:rsidR="000B70A6">
        <w:rPr>
          <w:w w:val="113"/>
        </w:rPr>
        <w:t>m</w:t>
      </w:r>
      <w:proofErr w:type="spellEnd"/>
      <w:r w:rsidR="000B70A6">
        <w:t xml:space="preserve"> </w:t>
      </w:r>
      <w:r w:rsidR="000B70A6">
        <w:rPr>
          <w:spacing w:val="-11"/>
        </w:rPr>
        <w:t xml:space="preserve"> </w:t>
      </w:r>
      <w:proofErr w:type="spellStart"/>
      <w:r w:rsidR="000B70A6">
        <w:rPr>
          <w:spacing w:val="-1"/>
          <w:w w:val="115"/>
        </w:rPr>
        <w:t>dr</w:t>
      </w:r>
      <w:r w:rsidR="000B70A6">
        <w:rPr>
          <w:spacing w:val="-10"/>
          <w:w w:val="115"/>
        </w:rPr>
        <w:t>u</w:t>
      </w:r>
      <w:r w:rsidR="000B70A6">
        <w:rPr>
          <w:spacing w:val="-83"/>
          <w:w w:val="153"/>
        </w:rPr>
        <w:t>ˇ</w:t>
      </w:r>
      <w:r w:rsidR="000B70A6">
        <w:rPr>
          <w:w w:val="114"/>
        </w:rPr>
        <w:t>st</w:t>
      </w:r>
      <w:r w:rsidR="000B70A6">
        <w:rPr>
          <w:spacing w:val="-5"/>
          <w:w w:val="114"/>
        </w:rPr>
        <w:t>v</w:t>
      </w:r>
      <w:r w:rsidR="000B70A6">
        <w:rPr>
          <w:w w:val="109"/>
        </w:rPr>
        <w:t>enih</w:t>
      </w:r>
      <w:proofErr w:type="spellEnd"/>
      <w:r w:rsidR="000B70A6">
        <w:t xml:space="preserve"> </w:t>
      </w:r>
      <w:r w:rsidR="000B70A6">
        <w:rPr>
          <w:spacing w:val="-10"/>
        </w:rPr>
        <w:t xml:space="preserve"> </w:t>
      </w:r>
      <w:proofErr w:type="spellStart"/>
      <w:r w:rsidR="000B70A6">
        <w:rPr>
          <w:w w:val="109"/>
        </w:rPr>
        <w:t>mr</w:t>
      </w:r>
      <w:r w:rsidR="000B70A6">
        <w:rPr>
          <w:spacing w:val="-6"/>
          <w:w w:val="109"/>
        </w:rPr>
        <w:t>e</w:t>
      </w:r>
      <w:r w:rsidR="000B70A6">
        <w:rPr>
          <w:spacing w:val="-87"/>
          <w:w w:val="153"/>
        </w:rPr>
        <w:t>ˇ</w:t>
      </w:r>
      <w:r w:rsidR="000B70A6">
        <w:rPr>
          <w:spacing w:val="-1"/>
          <w:w w:val="108"/>
        </w:rPr>
        <w:t>z</w:t>
      </w:r>
      <w:r w:rsidR="000B70A6">
        <w:rPr>
          <w:w w:val="108"/>
        </w:rPr>
        <w:t>a</w:t>
      </w:r>
      <w:proofErr w:type="spellEnd"/>
      <w:r w:rsidR="000B70A6">
        <w:t xml:space="preserve"> </w:t>
      </w:r>
      <w:r w:rsidR="000B70A6">
        <w:rPr>
          <w:spacing w:val="-11"/>
        </w:rPr>
        <w:t xml:space="preserve"> </w:t>
      </w:r>
      <w:proofErr w:type="spellStart"/>
      <w:r w:rsidR="000B70A6">
        <w:rPr>
          <w:spacing w:val="-11"/>
          <w:w w:val="107"/>
        </w:rPr>
        <w:t>k</w:t>
      </w:r>
      <w:r w:rsidR="000B70A6">
        <w:rPr>
          <w:spacing w:val="-1"/>
          <w:w w:val="108"/>
        </w:rPr>
        <w:t>ao</w:t>
      </w:r>
      <w:proofErr w:type="spellEnd"/>
      <w:r w:rsidR="000B70A6">
        <w:rPr>
          <w:spacing w:val="-1"/>
          <w:w w:val="108"/>
        </w:rPr>
        <w:t xml:space="preserve"> </w:t>
      </w:r>
      <w:r w:rsidR="000B70A6">
        <w:rPr>
          <w:spacing w:val="-83"/>
          <w:w w:val="153"/>
        </w:rPr>
        <w:t>ˇ</w:t>
      </w:r>
      <w:proofErr w:type="spellStart"/>
      <w:r w:rsidR="000B70A6">
        <w:rPr>
          <w:w w:val="112"/>
        </w:rPr>
        <w:t>sto</w:t>
      </w:r>
      <w:proofErr w:type="spellEnd"/>
      <w:r w:rsidR="000B70A6">
        <w:t xml:space="preserve"> </w:t>
      </w:r>
      <w:r w:rsidR="000B70A6">
        <w:rPr>
          <w:spacing w:val="-23"/>
        </w:rPr>
        <w:t xml:space="preserve"> </w:t>
      </w:r>
      <w:r w:rsidR="000B70A6">
        <w:rPr>
          <w:w w:val="106"/>
        </w:rPr>
        <w:t>je</w:t>
      </w:r>
      <w:r w:rsidR="000B70A6">
        <w:rPr>
          <w:spacing w:val="22"/>
        </w:rPr>
        <w:t xml:space="preserve"> </w:t>
      </w:r>
      <w:proofErr w:type="spellStart"/>
      <w:r w:rsidR="000B70A6">
        <w:rPr>
          <w:spacing w:val="-16"/>
          <w:w w:val="120"/>
        </w:rPr>
        <w:t>F</w:t>
      </w:r>
      <w:r w:rsidR="000B70A6">
        <w:rPr>
          <w:w w:val="109"/>
        </w:rPr>
        <w:t>ejsbuk</w:t>
      </w:r>
      <w:proofErr w:type="spellEnd"/>
      <w:r w:rsidR="000B70A6">
        <w:rPr>
          <w:w w:val="109"/>
        </w:rPr>
        <w:t>.</w:t>
      </w:r>
      <w:r w:rsidR="000B70A6">
        <w:t xml:space="preserve"> </w:t>
      </w:r>
      <w:r w:rsidR="000B70A6">
        <w:rPr>
          <w:spacing w:val="10"/>
        </w:rPr>
        <w:t xml:space="preserve"> </w:t>
      </w:r>
      <w:r w:rsidR="000B70A6">
        <w:rPr>
          <w:spacing w:val="-1"/>
          <w:w w:val="105"/>
        </w:rPr>
        <w:t>D</w:t>
      </w:r>
      <w:r w:rsidR="000B70A6">
        <w:rPr>
          <w:w w:val="105"/>
        </w:rPr>
        <w:t>o</w:t>
      </w:r>
      <w:r w:rsidR="000B70A6">
        <w:rPr>
          <w:spacing w:val="22"/>
        </w:rPr>
        <w:t xml:space="preserve"> </w:t>
      </w:r>
      <w:proofErr w:type="spellStart"/>
      <w:r w:rsidR="000B70A6">
        <w:rPr>
          <w:w w:val="112"/>
        </w:rPr>
        <w:t>sada</w:t>
      </w:r>
      <w:proofErr w:type="spellEnd"/>
      <w:r w:rsidR="000B70A6">
        <w:rPr>
          <w:spacing w:val="22"/>
        </w:rPr>
        <w:t xml:space="preserve"> </w:t>
      </w:r>
      <w:proofErr w:type="spellStart"/>
      <w:proofErr w:type="gramStart"/>
      <w:r w:rsidR="000B70A6">
        <w:rPr>
          <w:spacing w:val="-1"/>
          <w:w w:val="109"/>
        </w:rPr>
        <w:t>n</w:t>
      </w:r>
      <w:r w:rsidR="000B70A6">
        <w:rPr>
          <w:w w:val="109"/>
        </w:rPr>
        <w:t>i</w:t>
      </w:r>
      <w:r w:rsidR="000B70A6">
        <w:rPr>
          <w:spacing w:val="-1"/>
          <w:w w:val="112"/>
        </w:rPr>
        <w:t>j</w:t>
      </w:r>
      <w:r w:rsidR="000B70A6">
        <w:rPr>
          <w:w w:val="102"/>
        </w:rPr>
        <w:t>e</w:t>
      </w:r>
      <w:proofErr w:type="spellEnd"/>
      <w:r w:rsidR="000B70A6">
        <w:t xml:space="preserve"> </w:t>
      </w:r>
      <w:r w:rsidR="000B70A6">
        <w:rPr>
          <w:spacing w:val="-23"/>
        </w:rPr>
        <w:t xml:space="preserve"> </w:t>
      </w:r>
      <w:proofErr w:type="spellStart"/>
      <w:r w:rsidR="000B70A6">
        <w:rPr>
          <w:spacing w:val="-1"/>
          <w:w w:val="110"/>
        </w:rPr>
        <w:t>za</w:t>
      </w:r>
      <w:r w:rsidR="000B70A6">
        <w:rPr>
          <w:spacing w:val="4"/>
          <w:w w:val="110"/>
        </w:rPr>
        <w:t>b</w:t>
      </w:r>
      <w:r w:rsidR="000B70A6">
        <w:rPr>
          <w:w w:val="102"/>
        </w:rPr>
        <w:t>el</w:t>
      </w:r>
      <w:r w:rsidR="000B70A6">
        <w:rPr>
          <w:spacing w:val="-5"/>
          <w:w w:val="102"/>
        </w:rPr>
        <w:t>e</w:t>
      </w:r>
      <w:r w:rsidR="000B70A6">
        <w:rPr>
          <w:spacing w:val="-88"/>
          <w:w w:val="153"/>
        </w:rPr>
        <w:t>ˇ</w:t>
      </w:r>
      <w:r w:rsidR="000B70A6">
        <w:rPr>
          <w:spacing w:val="-1"/>
          <w:w w:val="106"/>
        </w:rPr>
        <w:t>ze</w:t>
      </w:r>
      <w:r w:rsidR="000B70A6">
        <w:rPr>
          <w:w w:val="106"/>
        </w:rPr>
        <w:t>n</w:t>
      </w:r>
      <w:proofErr w:type="spellEnd"/>
      <w:proofErr w:type="gramEnd"/>
      <w:r w:rsidR="000B70A6">
        <w:t xml:space="preserve"> </w:t>
      </w:r>
      <w:r w:rsidR="000B70A6">
        <w:rPr>
          <w:spacing w:val="-23"/>
        </w:rPr>
        <w:t xml:space="preserve"> </w:t>
      </w:r>
      <w:proofErr w:type="spellStart"/>
      <w:r w:rsidR="000B70A6">
        <w:rPr>
          <w:spacing w:val="-1"/>
          <w:w w:val="110"/>
        </w:rPr>
        <w:t>us</w:t>
      </w:r>
      <w:r w:rsidR="000B70A6">
        <w:rPr>
          <w:spacing w:val="4"/>
          <w:w w:val="110"/>
        </w:rPr>
        <w:t>p</w:t>
      </w:r>
      <w:r w:rsidR="000B70A6">
        <w:rPr>
          <w:spacing w:val="-10"/>
          <w:w w:val="102"/>
        </w:rPr>
        <w:t>e</w:t>
      </w:r>
      <w:r w:rsidR="000B70A6">
        <w:rPr>
          <w:spacing w:val="-83"/>
          <w:w w:val="153"/>
        </w:rPr>
        <w:t>ˇ</w:t>
      </w:r>
      <w:r w:rsidR="000B70A6">
        <w:rPr>
          <w:w w:val="111"/>
        </w:rPr>
        <w:t>san</w:t>
      </w:r>
      <w:proofErr w:type="spellEnd"/>
      <w:r w:rsidR="000B70A6">
        <w:rPr>
          <w:spacing w:val="22"/>
        </w:rPr>
        <w:t xml:space="preserve"> </w:t>
      </w:r>
      <w:proofErr w:type="spellStart"/>
      <w:r w:rsidR="000B70A6">
        <w:rPr>
          <w:spacing w:val="-1"/>
          <w:w w:val="114"/>
        </w:rPr>
        <w:t>napa</w:t>
      </w:r>
      <w:r w:rsidR="000B70A6">
        <w:rPr>
          <w:w w:val="114"/>
        </w:rPr>
        <w:t>d</w:t>
      </w:r>
      <w:proofErr w:type="spellEnd"/>
      <w:r w:rsidR="000B70A6">
        <w:rPr>
          <w:spacing w:val="22"/>
        </w:rPr>
        <w:t xml:space="preserve"> </w:t>
      </w:r>
      <w:proofErr w:type="spellStart"/>
      <w:r w:rsidR="000B70A6">
        <w:rPr>
          <w:spacing w:val="-1"/>
          <w:w w:val="114"/>
        </w:rPr>
        <w:t>n</w:t>
      </w:r>
      <w:r w:rsidR="000B70A6">
        <w:rPr>
          <w:w w:val="114"/>
        </w:rPr>
        <w:t>a</w:t>
      </w:r>
      <w:proofErr w:type="spellEnd"/>
      <w:r w:rsidR="000B70A6">
        <w:t xml:space="preserve"> </w:t>
      </w:r>
      <w:r w:rsidR="000B70A6">
        <w:rPr>
          <w:spacing w:val="-23"/>
        </w:rPr>
        <w:t xml:space="preserve"> </w:t>
      </w:r>
      <w:r w:rsidR="000B70A6">
        <w:rPr>
          <w:w w:val="108"/>
        </w:rPr>
        <w:t>AES,</w:t>
      </w:r>
      <w:r w:rsidR="000B70A6">
        <w:t xml:space="preserve"> </w:t>
      </w:r>
      <w:r w:rsidR="000B70A6">
        <w:rPr>
          <w:spacing w:val="-23"/>
        </w:rPr>
        <w:t xml:space="preserve"> </w:t>
      </w:r>
      <w:proofErr w:type="spellStart"/>
      <w:r w:rsidR="000B70A6">
        <w:rPr>
          <w:spacing w:val="-1"/>
          <w:w w:val="108"/>
        </w:rPr>
        <w:t>al</w:t>
      </w:r>
      <w:r w:rsidR="000B70A6">
        <w:rPr>
          <w:w w:val="108"/>
        </w:rPr>
        <w:t>i</w:t>
      </w:r>
      <w:proofErr w:type="spellEnd"/>
      <w:r w:rsidR="000B70A6">
        <w:t xml:space="preserve"> </w:t>
      </w:r>
      <w:r w:rsidR="000B70A6">
        <w:rPr>
          <w:spacing w:val="-23"/>
        </w:rPr>
        <w:t xml:space="preserve"> </w:t>
      </w:r>
      <w:r w:rsidR="000B70A6">
        <w:rPr>
          <w:spacing w:val="-1"/>
          <w:w w:val="117"/>
        </w:rPr>
        <w:t>t</w:t>
      </w:r>
      <w:r w:rsidR="000B70A6">
        <w:rPr>
          <w:w w:val="117"/>
        </w:rPr>
        <w:t>o</w:t>
      </w:r>
      <w:r w:rsidR="000B70A6">
        <w:rPr>
          <w:spacing w:val="22"/>
        </w:rPr>
        <w:t xml:space="preserve"> </w:t>
      </w:r>
      <w:r w:rsidR="000B70A6">
        <w:rPr>
          <w:spacing w:val="-1"/>
          <w:w w:val="108"/>
        </w:rPr>
        <w:t xml:space="preserve">ne </w:t>
      </w:r>
      <w:proofErr w:type="spellStart"/>
      <w:r w:rsidR="000B70A6">
        <w:rPr>
          <w:spacing w:val="-1"/>
          <w:w w:val="110"/>
        </w:rPr>
        <w:t>zn</w:t>
      </w:r>
      <w:r w:rsidR="000B70A6">
        <w:rPr>
          <w:spacing w:val="-6"/>
          <w:w w:val="110"/>
        </w:rPr>
        <w:t>a</w:t>
      </w:r>
      <w:r w:rsidR="000B70A6">
        <w:rPr>
          <w:spacing w:val="-87"/>
          <w:w w:val="153"/>
        </w:rPr>
        <w:t>ˇ</w:t>
      </w:r>
      <w:r w:rsidR="000B70A6">
        <w:rPr>
          <w:spacing w:val="-1"/>
          <w:w w:val="102"/>
        </w:rPr>
        <w:t>c</w:t>
      </w:r>
      <w:r w:rsidR="000B70A6">
        <w:rPr>
          <w:w w:val="102"/>
        </w:rPr>
        <w:t>i</w:t>
      </w:r>
      <w:proofErr w:type="spellEnd"/>
      <w:r w:rsidR="000B70A6">
        <w:rPr>
          <w:spacing w:val="20"/>
        </w:rPr>
        <w:t xml:space="preserve"> </w:t>
      </w:r>
      <w:r w:rsidR="000B70A6">
        <w:rPr>
          <w:spacing w:val="-1"/>
          <w:w w:val="114"/>
        </w:rPr>
        <w:t>d</w:t>
      </w:r>
      <w:r w:rsidR="000B70A6">
        <w:rPr>
          <w:w w:val="114"/>
        </w:rPr>
        <w:t>a</w:t>
      </w:r>
      <w:r w:rsidR="000B70A6">
        <w:rPr>
          <w:spacing w:val="20"/>
        </w:rPr>
        <w:t xml:space="preserve"> </w:t>
      </w:r>
      <w:r w:rsidR="000B70A6">
        <w:rPr>
          <w:w w:val="106"/>
        </w:rPr>
        <w:t>je</w:t>
      </w:r>
      <w:r w:rsidR="000B70A6">
        <w:rPr>
          <w:spacing w:val="21"/>
        </w:rPr>
        <w:t xml:space="preserve"> </w:t>
      </w:r>
      <w:r w:rsidR="000B70A6">
        <w:rPr>
          <w:w w:val="113"/>
        </w:rPr>
        <w:t>u</w:t>
      </w:r>
      <w:r w:rsidR="000B70A6">
        <w:rPr>
          <w:spacing w:val="20"/>
        </w:rPr>
        <w:t xml:space="preserve"> </w:t>
      </w:r>
      <w:proofErr w:type="spellStart"/>
      <w:r w:rsidR="000B70A6">
        <w:rPr>
          <w:spacing w:val="5"/>
          <w:w w:val="113"/>
        </w:rPr>
        <w:t>p</w:t>
      </w:r>
      <w:r w:rsidR="000B70A6">
        <w:rPr>
          <w:spacing w:val="-1"/>
          <w:w w:val="113"/>
        </w:rPr>
        <w:t>otpunost</w:t>
      </w:r>
      <w:r w:rsidR="000B70A6">
        <w:rPr>
          <w:w w:val="113"/>
        </w:rPr>
        <w:t>i</w:t>
      </w:r>
      <w:proofErr w:type="spellEnd"/>
      <w:r w:rsidR="000B70A6">
        <w:rPr>
          <w:spacing w:val="20"/>
        </w:rPr>
        <w:t xml:space="preserve"> </w:t>
      </w:r>
      <w:proofErr w:type="spellStart"/>
      <w:r w:rsidR="000B70A6">
        <w:rPr>
          <w:w w:val="110"/>
        </w:rPr>
        <w:t>siguran</w:t>
      </w:r>
      <w:proofErr w:type="spellEnd"/>
      <w:r w:rsidR="000B70A6">
        <w:rPr>
          <w:w w:val="110"/>
        </w:rPr>
        <w:t>.</w:t>
      </w:r>
      <w:r w:rsidR="000B70A6">
        <w:t xml:space="preserve"> </w:t>
      </w:r>
      <w:r w:rsidR="000B70A6">
        <w:rPr>
          <w:spacing w:val="5"/>
        </w:rPr>
        <w:t xml:space="preserve"> </w:t>
      </w:r>
      <w:commentRangeStart w:id="45"/>
      <w:proofErr w:type="spellStart"/>
      <w:r w:rsidR="000B70A6">
        <w:rPr>
          <w:spacing w:val="-6"/>
          <w:w w:val="125"/>
        </w:rPr>
        <w:t>P</w:t>
      </w:r>
      <w:r w:rsidR="000B70A6">
        <w:rPr>
          <w:spacing w:val="-1"/>
          <w:w w:val="109"/>
        </w:rPr>
        <w:t>ost</w:t>
      </w:r>
      <w:r w:rsidR="000B70A6">
        <w:rPr>
          <w:spacing w:val="10"/>
          <w:w w:val="109"/>
        </w:rPr>
        <w:t>o</w:t>
      </w:r>
      <w:r w:rsidR="000B70A6">
        <w:rPr>
          <w:w w:val="106"/>
        </w:rPr>
        <w:t>je</w:t>
      </w:r>
      <w:proofErr w:type="spellEnd"/>
      <w:r w:rsidR="000B70A6">
        <w:rPr>
          <w:spacing w:val="21"/>
        </w:rPr>
        <w:t xml:space="preserve"> </w:t>
      </w:r>
      <w:proofErr w:type="spellStart"/>
      <w:r w:rsidR="000B70A6">
        <w:rPr>
          <w:spacing w:val="-1"/>
          <w:w w:val="118"/>
        </w:rPr>
        <w:t>ta</w:t>
      </w:r>
      <w:r w:rsidR="000B70A6">
        <w:rPr>
          <w:spacing w:val="-6"/>
          <w:w w:val="118"/>
        </w:rPr>
        <w:t>k</w:t>
      </w:r>
      <w:r w:rsidR="000B70A6">
        <w:rPr>
          <w:spacing w:val="-1"/>
          <w:w w:val="104"/>
        </w:rPr>
        <w:t>oz</w:t>
      </w:r>
      <w:r w:rsidR="000B70A6">
        <w:rPr>
          <w:spacing w:val="-11"/>
          <w:w w:val="104"/>
        </w:rPr>
        <w:t>v</w:t>
      </w:r>
      <w:r w:rsidR="000B70A6">
        <w:rPr>
          <w:spacing w:val="-1"/>
          <w:w w:val="111"/>
        </w:rPr>
        <w:t>an</w:t>
      </w:r>
      <w:r w:rsidR="000B70A6">
        <w:rPr>
          <w:w w:val="111"/>
        </w:rPr>
        <w:t>i</w:t>
      </w:r>
      <w:proofErr w:type="spellEnd"/>
      <w:r w:rsidR="000B70A6">
        <w:rPr>
          <w:spacing w:val="11"/>
        </w:rPr>
        <w:t xml:space="preserve"> </w:t>
      </w:r>
      <w:r w:rsidR="000B70A6">
        <w:rPr>
          <w:spacing w:val="-83"/>
          <w:w w:val="153"/>
        </w:rPr>
        <w:t>ˇ</w:t>
      </w:r>
      <w:r w:rsidR="000B70A6">
        <w:rPr>
          <w:w w:val="105"/>
        </w:rPr>
        <w:t>side-</w:t>
      </w:r>
      <w:proofErr w:type="spellStart"/>
      <w:r w:rsidR="000B70A6">
        <w:rPr>
          <w:spacing w:val="-6"/>
          <w:w w:val="105"/>
        </w:rPr>
        <w:t>c</w:t>
      </w:r>
      <w:r w:rsidR="000B70A6">
        <w:rPr>
          <w:spacing w:val="-1"/>
          <w:w w:val="112"/>
        </w:rPr>
        <w:t>hannel"napadi</w:t>
      </w:r>
      <w:proofErr w:type="spellEnd"/>
      <w:r w:rsidR="000B70A6">
        <w:rPr>
          <w:spacing w:val="-1"/>
          <w:w w:val="112"/>
        </w:rPr>
        <w:t xml:space="preserve"> </w:t>
      </w:r>
      <w:r w:rsidR="000B70A6">
        <w:rPr>
          <w:w w:val="110"/>
        </w:rPr>
        <w:t>(</w:t>
      </w:r>
      <w:proofErr w:type="spellStart"/>
      <w:r w:rsidR="000B70A6">
        <w:rPr>
          <w:w w:val="110"/>
        </w:rPr>
        <w:t>tajming</w:t>
      </w:r>
      <w:proofErr w:type="spellEnd"/>
      <w:r w:rsidR="000B70A6">
        <w:rPr>
          <w:w w:val="110"/>
        </w:rPr>
        <w:t xml:space="preserve"> </w:t>
      </w:r>
      <w:proofErr w:type="spellStart"/>
      <w:r w:rsidR="000B70A6">
        <w:rPr>
          <w:w w:val="110"/>
        </w:rPr>
        <w:t>ili</w:t>
      </w:r>
      <w:proofErr w:type="spellEnd"/>
      <w:r w:rsidR="000B70A6">
        <w:rPr>
          <w:w w:val="110"/>
        </w:rPr>
        <w:t xml:space="preserve"> </w:t>
      </w:r>
      <w:proofErr w:type="spellStart"/>
      <w:r w:rsidR="000B70A6">
        <w:rPr>
          <w:w w:val="110"/>
        </w:rPr>
        <w:t>elektromagnetni</w:t>
      </w:r>
      <w:proofErr w:type="spellEnd"/>
      <w:r w:rsidR="000B70A6">
        <w:rPr>
          <w:w w:val="110"/>
        </w:rPr>
        <w:t xml:space="preserve"> </w:t>
      </w:r>
      <w:proofErr w:type="spellStart"/>
      <w:r w:rsidR="000B70A6">
        <w:rPr>
          <w:w w:val="110"/>
        </w:rPr>
        <w:t>napadi</w:t>
      </w:r>
      <w:proofErr w:type="spellEnd"/>
      <w:r w:rsidR="000B70A6">
        <w:rPr>
          <w:w w:val="110"/>
        </w:rPr>
        <w:t xml:space="preserve"> </w:t>
      </w:r>
      <w:proofErr w:type="spellStart"/>
      <w:r w:rsidR="000B70A6">
        <w:rPr>
          <w:w w:val="110"/>
        </w:rPr>
        <w:t>koji</w:t>
      </w:r>
      <w:proofErr w:type="spellEnd"/>
      <w:r w:rsidR="000B70A6">
        <w:rPr>
          <w:w w:val="110"/>
        </w:rPr>
        <w:t xml:space="preserve">) </w:t>
      </w:r>
      <w:proofErr w:type="spellStart"/>
      <w:r w:rsidR="000B70A6">
        <w:rPr>
          <w:w w:val="110"/>
        </w:rPr>
        <w:t>koji</w:t>
      </w:r>
      <w:proofErr w:type="spellEnd"/>
      <w:r w:rsidR="000B70A6">
        <w:rPr>
          <w:w w:val="110"/>
        </w:rPr>
        <w:t xml:space="preserve"> </w:t>
      </w:r>
      <w:proofErr w:type="spellStart"/>
      <w:r w:rsidR="000B70A6">
        <w:rPr>
          <w:w w:val="110"/>
        </w:rPr>
        <w:t>su</w:t>
      </w:r>
      <w:proofErr w:type="spellEnd"/>
      <w:r w:rsidR="000B70A6">
        <w:rPr>
          <w:w w:val="110"/>
        </w:rPr>
        <w:t xml:space="preserve"> </w:t>
      </w:r>
      <w:proofErr w:type="spellStart"/>
      <w:r w:rsidR="000B70A6">
        <w:rPr>
          <w:w w:val="110"/>
        </w:rPr>
        <w:t>bazirani</w:t>
      </w:r>
      <w:proofErr w:type="spellEnd"/>
      <w:r w:rsidR="000B70A6">
        <w:rPr>
          <w:w w:val="110"/>
        </w:rPr>
        <w:t xml:space="preserve"> </w:t>
      </w:r>
      <w:proofErr w:type="spellStart"/>
      <w:r w:rsidR="000B70A6">
        <w:rPr>
          <w:w w:val="110"/>
        </w:rPr>
        <w:t>na</w:t>
      </w:r>
      <w:proofErr w:type="spellEnd"/>
      <w:r w:rsidR="000B70A6">
        <w:rPr>
          <w:w w:val="110"/>
        </w:rPr>
        <w:t xml:space="preserve"> </w:t>
      </w:r>
      <w:proofErr w:type="spellStart"/>
      <w:r w:rsidR="000B70A6">
        <w:rPr>
          <w:spacing w:val="-3"/>
          <w:w w:val="110"/>
        </w:rPr>
        <w:t>poznava</w:t>
      </w:r>
      <w:proofErr w:type="spellEnd"/>
      <w:r w:rsidR="000B70A6">
        <w:rPr>
          <w:spacing w:val="-3"/>
          <w:w w:val="110"/>
        </w:rPr>
        <w:t xml:space="preserve">- </w:t>
      </w:r>
      <w:proofErr w:type="spellStart"/>
      <w:r w:rsidR="000B70A6">
        <w:rPr>
          <w:spacing w:val="-1"/>
          <w:w w:val="113"/>
        </w:rPr>
        <w:t>nj</w:t>
      </w:r>
      <w:r w:rsidR="000B70A6">
        <w:rPr>
          <w:w w:val="113"/>
        </w:rPr>
        <w:t>u</w:t>
      </w:r>
      <w:proofErr w:type="spellEnd"/>
      <w:r w:rsidR="000B70A6">
        <w:rPr>
          <w:spacing w:val="13"/>
        </w:rPr>
        <w:t xml:space="preserve"> </w:t>
      </w:r>
      <w:proofErr w:type="spellStart"/>
      <w:r w:rsidR="000B70A6">
        <w:rPr>
          <w:w w:val="108"/>
        </w:rPr>
        <w:t>informacija</w:t>
      </w:r>
      <w:proofErr w:type="spellEnd"/>
      <w:r w:rsidR="000B70A6">
        <w:rPr>
          <w:spacing w:val="13"/>
        </w:rPr>
        <w:t xml:space="preserve"> </w:t>
      </w:r>
      <w:r w:rsidR="000B70A6">
        <w:rPr>
          <w:w w:val="102"/>
        </w:rPr>
        <w:t>o</w:t>
      </w:r>
      <w:r w:rsidR="000B70A6">
        <w:rPr>
          <w:spacing w:val="13"/>
        </w:rPr>
        <w:t xml:space="preserve"> </w:t>
      </w:r>
      <w:proofErr w:type="spellStart"/>
      <w:r w:rsidR="000B70A6">
        <w:rPr>
          <w:w w:val="93"/>
        </w:rPr>
        <w:t>fi</w:t>
      </w:r>
      <w:r w:rsidR="000B70A6">
        <w:rPr>
          <w:spacing w:val="-1"/>
          <w:w w:val="102"/>
        </w:rPr>
        <w:t>z</w:t>
      </w:r>
      <w:r w:rsidR="000B70A6">
        <w:rPr>
          <w:spacing w:val="-5"/>
          <w:w w:val="102"/>
        </w:rPr>
        <w:t>i</w:t>
      </w:r>
      <w:r w:rsidR="000B70A6">
        <w:rPr>
          <w:spacing w:val="-87"/>
          <w:w w:val="153"/>
        </w:rPr>
        <w:t>ˇ</w:t>
      </w:r>
      <w:r w:rsidR="000B70A6">
        <w:rPr>
          <w:spacing w:val="-1"/>
          <w:w w:val="105"/>
        </w:rPr>
        <w:t>c</w:t>
      </w:r>
      <w:r w:rsidR="000B70A6">
        <w:rPr>
          <w:spacing w:val="-6"/>
          <w:w w:val="105"/>
        </w:rPr>
        <w:t>k</w:t>
      </w:r>
      <w:r w:rsidR="000B70A6">
        <w:rPr>
          <w:spacing w:val="-1"/>
          <w:w w:val="106"/>
        </w:rPr>
        <w:t>o</w:t>
      </w:r>
      <w:r w:rsidR="000B70A6">
        <w:rPr>
          <w:w w:val="106"/>
        </w:rPr>
        <w:t>m</w:t>
      </w:r>
      <w:proofErr w:type="spellEnd"/>
      <w:r w:rsidR="000B70A6">
        <w:rPr>
          <w:spacing w:val="13"/>
        </w:rPr>
        <w:t xml:space="preserve"> </w:t>
      </w:r>
      <w:proofErr w:type="spellStart"/>
      <w:r w:rsidR="000B70A6">
        <w:rPr>
          <w:spacing w:val="-1"/>
          <w:w w:val="114"/>
        </w:rPr>
        <w:t>n</w:t>
      </w:r>
      <w:r w:rsidR="000B70A6">
        <w:rPr>
          <w:spacing w:val="-6"/>
          <w:w w:val="114"/>
        </w:rPr>
        <w:t>a</w:t>
      </w:r>
      <w:r w:rsidR="000B70A6">
        <w:rPr>
          <w:spacing w:val="-88"/>
          <w:w w:val="153"/>
        </w:rPr>
        <w:t>ˇ</w:t>
      </w:r>
      <w:r w:rsidR="000B70A6">
        <w:rPr>
          <w:spacing w:val="-1"/>
          <w:w w:val="107"/>
        </w:rPr>
        <w:t>ci</w:t>
      </w:r>
      <w:r w:rsidR="000B70A6">
        <w:rPr>
          <w:spacing w:val="-6"/>
          <w:w w:val="107"/>
        </w:rPr>
        <w:t>n</w:t>
      </w:r>
      <w:r w:rsidR="000B70A6">
        <w:rPr>
          <w:w w:val="113"/>
        </w:rPr>
        <w:t>u</w:t>
      </w:r>
      <w:proofErr w:type="spellEnd"/>
      <w:r w:rsidR="000B70A6">
        <w:rPr>
          <w:spacing w:val="13"/>
        </w:rPr>
        <w:t xml:space="preserve"> </w:t>
      </w:r>
      <w:proofErr w:type="spellStart"/>
      <w:r w:rsidR="000B70A6">
        <w:rPr>
          <w:w w:val="108"/>
        </w:rPr>
        <w:t>impleme</w:t>
      </w:r>
      <w:r w:rsidR="000B70A6">
        <w:rPr>
          <w:spacing w:val="-5"/>
          <w:w w:val="108"/>
        </w:rPr>
        <w:t>n</w:t>
      </w:r>
      <w:r w:rsidR="000B70A6">
        <w:rPr>
          <w:spacing w:val="-1"/>
          <w:w w:val="111"/>
        </w:rPr>
        <w:t>tacij</w:t>
      </w:r>
      <w:r w:rsidR="000B70A6">
        <w:rPr>
          <w:w w:val="111"/>
        </w:rPr>
        <w:t>e</w:t>
      </w:r>
      <w:proofErr w:type="spellEnd"/>
      <w:r w:rsidR="000B70A6">
        <w:rPr>
          <w:spacing w:val="13"/>
        </w:rPr>
        <w:t xml:space="preserve"> </w:t>
      </w:r>
      <w:proofErr w:type="spellStart"/>
      <w:r w:rsidR="000B70A6">
        <w:rPr>
          <w:spacing w:val="-1"/>
          <w:w w:val="111"/>
        </w:rPr>
        <w:t>algoritma</w:t>
      </w:r>
      <w:proofErr w:type="spellEnd"/>
      <w:r w:rsidR="000B70A6">
        <w:rPr>
          <w:w w:val="111"/>
        </w:rPr>
        <w:t>,</w:t>
      </w:r>
      <w:r w:rsidR="000B70A6">
        <w:rPr>
          <w:spacing w:val="14"/>
        </w:rPr>
        <w:t xml:space="preserve"> </w:t>
      </w:r>
      <w:proofErr w:type="spellStart"/>
      <w:r w:rsidR="000B70A6">
        <w:rPr>
          <w:spacing w:val="-1"/>
          <w:w w:val="110"/>
        </w:rPr>
        <w:t>okr</w:t>
      </w:r>
      <w:r w:rsidR="000B70A6">
        <w:rPr>
          <w:spacing w:val="-6"/>
          <w:w w:val="110"/>
        </w:rPr>
        <w:t>u</w:t>
      </w:r>
      <w:r w:rsidR="000B70A6">
        <w:rPr>
          <w:spacing w:val="-87"/>
          <w:w w:val="153"/>
        </w:rPr>
        <w:t>ˇ</w:t>
      </w:r>
      <w:r w:rsidR="000B70A6">
        <w:rPr>
          <w:spacing w:val="-1"/>
          <w:w w:val="109"/>
        </w:rPr>
        <w:t>zenj</w:t>
      </w:r>
      <w:r w:rsidR="000B70A6">
        <w:rPr>
          <w:w w:val="109"/>
        </w:rPr>
        <w:t>u</w:t>
      </w:r>
      <w:proofErr w:type="spellEnd"/>
      <w:r w:rsidR="000B70A6">
        <w:rPr>
          <w:spacing w:val="13"/>
        </w:rPr>
        <w:t xml:space="preserve"> </w:t>
      </w:r>
      <w:proofErr w:type="spellStart"/>
      <w:r w:rsidR="000B70A6">
        <w:rPr>
          <w:w w:val="102"/>
        </w:rPr>
        <w:t>ili</w:t>
      </w:r>
      <w:proofErr w:type="spellEnd"/>
      <w:r w:rsidR="000B70A6">
        <w:rPr>
          <w:w w:val="102"/>
        </w:rPr>
        <w:t xml:space="preserve"> </w:t>
      </w:r>
      <w:proofErr w:type="spellStart"/>
      <w:r w:rsidR="000B70A6">
        <w:rPr>
          <w:w w:val="108"/>
        </w:rPr>
        <w:t>samom</w:t>
      </w:r>
      <w:proofErr w:type="spellEnd"/>
      <w:r w:rsidR="000B70A6">
        <w:rPr>
          <w:spacing w:val="16"/>
        </w:rPr>
        <w:t xml:space="preserve"> </w:t>
      </w:r>
      <w:proofErr w:type="spellStart"/>
      <w:r w:rsidR="000B70A6">
        <w:rPr>
          <w:w w:val="109"/>
        </w:rPr>
        <w:t>siste</w:t>
      </w:r>
      <w:r w:rsidR="000B70A6">
        <w:rPr>
          <w:spacing w:val="-5"/>
          <w:w w:val="109"/>
        </w:rPr>
        <w:t>m</w:t>
      </w:r>
      <w:r w:rsidR="000B70A6">
        <w:rPr>
          <w:w w:val="113"/>
        </w:rPr>
        <w:t>u</w:t>
      </w:r>
      <w:proofErr w:type="spellEnd"/>
      <w:r w:rsidR="000B70A6">
        <w:rPr>
          <w:spacing w:val="16"/>
        </w:rPr>
        <w:t xml:space="preserve"> </w:t>
      </w:r>
      <w:proofErr w:type="spellStart"/>
      <w:r w:rsidR="000B70A6">
        <w:rPr>
          <w:spacing w:val="-1"/>
          <w:w w:val="114"/>
        </w:rPr>
        <w:t>n</w:t>
      </w:r>
      <w:r w:rsidR="000B70A6">
        <w:rPr>
          <w:w w:val="114"/>
        </w:rPr>
        <w:t>a</w:t>
      </w:r>
      <w:proofErr w:type="spellEnd"/>
      <w:r w:rsidR="000B70A6">
        <w:rPr>
          <w:spacing w:val="16"/>
        </w:rPr>
        <w:t xml:space="preserve"> </w:t>
      </w:r>
      <w:proofErr w:type="spellStart"/>
      <w:r w:rsidR="000B70A6">
        <w:rPr>
          <w:spacing w:val="-6"/>
          <w:w w:val="107"/>
        </w:rPr>
        <w:t>k</w:t>
      </w:r>
      <w:r w:rsidR="000B70A6">
        <w:rPr>
          <w:spacing w:val="-1"/>
          <w:w w:val="105"/>
        </w:rPr>
        <w:t>om</w:t>
      </w:r>
      <w:r w:rsidR="000B70A6">
        <w:rPr>
          <w:w w:val="105"/>
        </w:rPr>
        <w:t>e</w:t>
      </w:r>
      <w:proofErr w:type="spellEnd"/>
      <w:r w:rsidR="000B70A6">
        <w:rPr>
          <w:spacing w:val="16"/>
        </w:rPr>
        <w:t xml:space="preserve"> </w:t>
      </w:r>
      <w:r w:rsidR="000B70A6">
        <w:rPr>
          <w:w w:val="103"/>
        </w:rPr>
        <w:t>se</w:t>
      </w:r>
      <w:r w:rsidR="000B70A6">
        <w:rPr>
          <w:spacing w:val="16"/>
        </w:rPr>
        <w:t xml:space="preserve"> </w:t>
      </w:r>
      <w:proofErr w:type="spellStart"/>
      <w:r w:rsidR="000B70A6">
        <w:rPr>
          <w:w w:val="108"/>
        </w:rPr>
        <w:t>izv</w:t>
      </w:r>
      <w:r w:rsidR="000B70A6">
        <w:rPr>
          <w:spacing w:val="-10"/>
          <w:w w:val="108"/>
        </w:rPr>
        <w:t>r</w:t>
      </w:r>
      <w:r w:rsidR="000B70A6">
        <w:rPr>
          <w:spacing w:val="-83"/>
          <w:w w:val="153"/>
        </w:rPr>
        <w:t>ˇ</w:t>
      </w:r>
      <w:r w:rsidR="000B70A6">
        <w:rPr>
          <w:w w:val="109"/>
        </w:rPr>
        <w:t>s</w:t>
      </w:r>
      <w:r w:rsidR="000B70A6">
        <w:rPr>
          <w:spacing w:val="-5"/>
          <w:w w:val="109"/>
        </w:rPr>
        <w:t>a</w:t>
      </w:r>
      <w:r w:rsidR="000B70A6">
        <w:rPr>
          <w:spacing w:val="-11"/>
          <w:w w:val="107"/>
        </w:rPr>
        <w:t>v</w:t>
      </w:r>
      <w:r w:rsidR="000B70A6">
        <w:rPr>
          <w:w w:val="115"/>
        </w:rPr>
        <w:t>a</w:t>
      </w:r>
      <w:commentRangeEnd w:id="45"/>
      <w:proofErr w:type="spellEnd"/>
      <w:r>
        <w:rPr>
          <w:rStyle w:val="CommentReference"/>
        </w:rPr>
        <w:commentReference w:id="45"/>
      </w:r>
      <w:r w:rsidR="000B70A6">
        <w:rPr>
          <w:spacing w:val="16"/>
        </w:rPr>
        <w:t xml:space="preserve"> </w:t>
      </w:r>
      <w:r w:rsidR="000B70A6">
        <w:rPr>
          <w:w w:val="85"/>
        </w:rPr>
        <w:t>[</w:t>
      </w:r>
      <w:hyperlink w:anchor="_bookmark36" w:history="1">
        <w:r w:rsidR="000B70A6">
          <w:rPr>
            <w:color w:val="00FF00"/>
            <w:spacing w:val="-1"/>
            <w:w w:val="102"/>
          </w:rPr>
          <w:t>18</w:t>
        </w:r>
      </w:hyperlink>
      <w:r w:rsidR="000B70A6">
        <w:rPr>
          <w:w w:val="97"/>
        </w:rPr>
        <w:t>].</w:t>
      </w:r>
    </w:p>
    <w:p w14:paraId="32D363E8" w14:textId="6E5DAD24" w:rsidR="0033007A" w:rsidRDefault="008F5184">
      <w:pPr>
        <w:pStyle w:val="BodyText"/>
        <w:spacing w:line="254" w:lineRule="auto"/>
        <w:ind w:left="1309" w:right="1350" w:firstLine="281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503305328" behindDoc="1" locked="0" layoutInCell="1" allowOverlap="1" wp14:anchorId="4B83FA80" wp14:editId="7EE69135">
                <wp:simplePos x="0" y="0"/>
                <wp:positionH relativeFrom="page">
                  <wp:posOffset>4314190</wp:posOffset>
                </wp:positionH>
                <wp:positionV relativeFrom="paragraph">
                  <wp:posOffset>1299210</wp:posOffset>
                </wp:positionV>
                <wp:extent cx="34925" cy="0"/>
                <wp:effectExtent l="8890" t="8255" r="13335" b="10795"/>
                <wp:wrapNone/>
                <wp:docPr id="13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925" cy="0"/>
                        </a:xfrm>
                        <a:prstGeom prst="line">
                          <a:avLst/>
                        </a:prstGeom>
                        <a:noFill/>
                        <a:ln w="490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C6692B2" id="Line 13" o:spid="_x0000_s1026" style="position:absolute;z-index:-11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39.7pt,102.3pt" to="342.45pt,10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Wp7EQIAACgEAAAOAAAAZHJzL2Uyb0RvYy54bWysU8GO2jAQvVfqP1i+QxLIUo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" strokeweight=".1362mm"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503305352" behindDoc="1" locked="0" layoutInCell="1" allowOverlap="1" wp14:anchorId="212DEDAC" wp14:editId="49A3AA96">
                <wp:simplePos x="0" y="0"/>
                <wp:positionH relativeFrom="page">
                  <wp:posOffset>4702810</wp:posOffset>
                </wp:positionH>
                <wp:positionV relativeFrom="paragraph">
                  <wp:posOffset>1438275</wp:posOffset>
                </wp:positionV>
                <wp:extent cx="34925" cy="0"/>
                <wp:effectExtent l="6985" t="13970" r="5715" b="5080"/>
                <wp:wrapNone/>
                <wp:docPr id="12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925" cy="0"/>
                        </a:xfrm>
                        <a:prstGeom prst="line">
                          <a:avLst/>
                        </a:prstGeom>
                        <a:noFill/>
                        <a:ln w="490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6131441" id="Line 12" o:spid="_x0000_s1026" style="position:absolute;z-index:-11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70.3pt,113.25pt" to="373.05pt,1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wsaEQIAACgEAAAOAAAAZHJzL2Uyb0RvYy54bWysU8GO2jAQvVfqP1i+QxLIUo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" strokeweight=".1362mm">
                <w10:wrap anchorx="page"/>
              </v:line>
            </w:pict>
          </mc:Fallback>
        </mc:AlternateContent>
      </w:r>
      <w:r w:rsidR="000B70A6">
        <w:rPr>
          <w:w w:val="109"/>
        </w:rPr>
        <w:t>Na</w:t>
      </w:r>
      <w:r w:rsidR="000B70A6">
        <w:rPr>
          <w:spacing w:val="21"/>
        </w:rPr>
        <w:t xml:space="preserve"> </w:t>
      </w:r>
      <w:proofErr w:type="spellStart"/>
      <w:r w:rsidR="000B70A6">
        <w:rPr>
          <w:w w:val="109"/>
        </w:rPr>
        <w:t>i</w:t>
      </w:r>
      <w:r w:rsidR="000B70A6">
        <w:rPr>
          <w:spacing w:val="-6"/>
          <w:w w:val="109"/>
        </w:rPr>
        <w:t>n</w:t>
      </w:r>
      <w:r w:rsidR="000B70A6">
        <w:rPr>
          <w:spacing w:val="-1"/>
          <w:w w:val="116"/>
        </w:rPr>
        <w:t>ternet</w:t>
      </w:r>
      <w:r w:rsidR="000B70A6">
        <w:rPr>
          <w:w w:val="116"/>
        </w:rPr>
        <w:t>u</w:t>
      </w:r>
      <w:proofErr w:type="spellEnd"/>
      <w:r w:rsidR="000B70A6">
        <w:rPr>
          <w:spacing w:val="21"/>
        </w:rPr>
        <w:t xml:space="preserve"> </w:t>
      </w:r>
      <w:r w:rsidR="000B70A6">
        <w:rPr>
          <w:w w:val="103"/>
        </w:rPr>
        <w:t>se</w:t>
      </w:r>
      <w:r w:rsidR="000B70A6">
        <w:rPr>
          <w:spacing w:val="21"/>
        </w:rPr>
        <w:t xml:space="preserve"> </w:t>
      </w:r>
      <w:proofErr w:type="spellStart"/>
      <w:r w:rsidR="000B70A6">
        <w:rPr>
          <w:spacing w:val="-1"/>
          <w:w w:val="109"/>
        </w:rPr>
        <w:t>ugl</w:t>
      </w:r>
      <w:r w:rsidR="000B70A6">
        <w:rPr>
          <w:spacing w:val="-6"/>
          <w:w w:val="109"/>
        </w:rPr>
        <w:t>a</w:t>
      </w:r>
      <w:r w:rsidR="000B70A6">
        <w:rPr>
          <w:w w:val="108"/>
        </w:rPr>
        <w:t>vnom</w:t>
      </w:r>
      <w:proofErr w:type="spellEnd"/>
      <w:r w:rsidR="000B70A6">
        <w:rPr>
          <w:spacing w:val="21"/>
        </w:rPr>
        <w:t xml:space="preserve"> </w:t>
      </w:r>
      <w:proofErr w:type="spellStart"/>
      <w:r w:rsidR="000B70A6">
        <w:rPr>
          <w:spacing w:val="-6"/>
          <w:w w:val="107"/>
        </w:rPr>
        <w:t>k</w:t>
      </w:r>
      <w:r w:rsidR="000B70A6">
        <w:rPr>
          <w:spacing w:val="-1"/>
          <w:w w:val="111"/>
        </w:rPr>
        <w:t>orist</w:t>
      </w:r>
      <w:r w:rsidR="000B70A6">
        <w:rPr>
          <w:w w:val="111"/>
        </w:rPr>
        <w:t>i</w:t>
      </w:r>
      <w:proofErr w:type="spellEnd"/>
      <w:r w:rsidR="000B70A6">
        <w:rPr>
          <w:spacing w:val="21"/>
        </w:rPr>
        <w:t xml:space="preserve"> </w:t>
      </w:r>
      <w:proofErr w:type="spellStart"/>
      <w:r w:rsidR="000B70A6">
        <w:rPr>
          <w:spacing w:val="-1"/>
          <w:w w:val="111"/>
        </w:rPr>
        <w:t>asimetr</w:t>
      </w:r>
      <w:r w:rsidR="000B70A6">
        <w:rPr>
          <w:spacing w:val="-6"/>
          <w:w w:val="111"/>
        </w:rPr>
        <w:t>i</w:t>
      </w:r>
      <w:r w:rsidR="000B70A6">
        <w:rPr>
          <w:spacing w:val="-88"/>
          <w:w w:val="153"/>
        </w:rPr>
        <w:t>ˇ</w:t>
      </w:r>
      <w:r w:rsidR="000B70A6">
        <w:rPr>
          <w:spacing w:val="-1"/>
          <w:w w:val="110"/>
        </w:rPr>
        <w:t>cn</w:t>
      </w:r>
      <w:r w:rsidR="000B70A6">
        <w:rPr>
          <w:w w:val="110"/>
        </w:rPr>
        <w:t>a</w:t>
      </w:r>
      <w:proofErr w:type="spellEnd"/>
      <w:r w:rsidR="000B70A6">
        <w:rPr>
          <w:spacing w:val="21"/>
        </w:rPr>
        <w:t xml:space="preserve"> </w:t>
      </w:r>
      <w:proofErr w:type="spellStart"/>
      <w:r w:rsidR="000B70A6">
        <w:rPr>
          <w:w w:val="110"/>
        </w:rPr>
        <w:t>enkri</w:t>
      </w:r>
      <w:r w:rsidR="000B70A6">
        <w:rPr>
          <w:spacing w:val="5"/>
          <w:w w:val="110"/>
        </w:rPr>
        <w:t>p</w:t>
      </w:r>
      <w:r w:rsidR="000B70A6">
        <w:rPr>
          <w:spacing w:val="-1"/>
          <w:w w:val="109"/>
        </w:rPr>
        <w:t>cija</w:t>
      </w:r>
      <w:proofErr w:type="spellEnd"/>
      <w:r w:rsidR="000B70A6">
        <w:rPr>
          <w:w w:val="109"/>
        </w:rPr>
        <w:t>.</w:t>
      </w:r>
      <w:r w:rsidR="000B70A6">
        <w:t xml:space="preserve"> </w:t>
      </w:r>
      <w:r w:rsidR="000B70A6">
        <w:rPr>
          <w:spacing w:val="7"/>
        </w:rPr>
        <w:t xml:space="preserve"> </w:t>
      </w:r>
      <w:r w:rsidR="000B70A6">
        <w:rPr>
          <w:w w:val="112"/>
        </w:rPr>
        <w:t>Ona</w:t>
      </w:r>
      <w:r w:rsidR="000B70A6">
        <w:rPr>
          <w:spacing w:val="21"/>
        </w:rPr>
        <w:t xml:space="preserve"> </w:t>
      </w:r>
      <w:proofErr w:type="spellStart"/>
      <w:r w:rsidR="000B70A6">
        <w:rPr>
          <w:spacing w:val="5"/>
          <w:w w:val="113"/>
        </w:rPr>
        <w:t>p</w:t>
      </w:r>
      <w:r w:rsidR="000B70A6">
        <w:rPr>
          <w:spacing w:val="4"/>
          <w:w w:val="102"/>
        </w:rPr>
        <w:t>o</w:t>
      </w:r>
      <w:r w:rsidR="000B70A6">
        <w:rPr>
          <w:spacing w:val="-1"/>
          <w:w w:val="113"/>
        </w:rPr>
        <w:t>dra</w:t>
      </w:r>
      <w:proofErr w:type="spellEnd"/>
      <w:r w:rsidR="000B70A6">
        <w:rPr>
          <w:spacing w:val="-1"/>
          <w:w w:val="113"/>
        </w:rPr>
        <w:t xml:space="preserve">- </w:t>
      </w:r>
      <w:proofErr w:type="spellStart"/>
      <w:proofErr w:type="gramStart"/>
      <w:r w:rsidR="000B70A6">
        <w:rPr>
          <w:spacing w:val="-1"/>
          <w:w w:val="107"/>
        </w:rPr>
        <w:t>zume</w:t>
      </w:r>
      <w:r w:rsidR="000B70A6">
        <w:rPr>
          <w:spacing w:val="-11"/>
          <w:w w:val="107"/>
        </w:rPr>
        <w:t>v</w:t>
      </w:r>
      <w:r w:rsidR="000B70A6">
        <w:rPr>
          <w:w w:val="115"/>
        </w:rPr>
        <w:t>a</w:t>
      </w:r>
      <w:proofErr w:type="spellEnd"/>
      <w:r w:rsidR="000B70A6">
        <w:t xml:space="preserve"> </w:t>
      </w:r>
      <w:r w:rsidR="000B70A6">
        <w:rPr>
          <w:spacing w:val="-8"/>
        </w:rPr>
        <w:t xml:space="preserve"> </w:t>
      </w:r>
      <w:r w:rsidR="000B70A6">
        <w:rPr>
          <w:spacing w:val="-1"/>
          <w:w w:val="114"/>
        </w:rPr>
        <w:t>d</w:t>
      </w:r>
      <w:r w:rsidR="000B70A6">
        <w:rPr>
          <w:w w:val="114"/>
        </w:rPr>
        <w:t>a</w:t>
      </w:r>
      <w:proofErr w:type="gramEnd"/>
      <w:r w:rsidR="000B70A6">
        <w:t xml:space="preserve"> </w:t>
      </w:r>
      <w:r w:rsidR="000B70A6">
        <w:rPr>
          <w:spacing w:val="-8"/>
        </w:rPr>
        <w:t xml:space="preserve"> </w:t>
      </w:r>
      <w:proofErr w:type="spellStart"/>
      <w:r w:rsidR="000B70A6">
        <w:rPr>
          <w:w w:val="106"/>
        </w:rPr>
        <w:t>s</w:t>
      </w:r>
      <w:r w:rsidR="000B70A6">
        <w:rPr>
          <w:spacing w:val="-11"/>
          <w:w w:val="106"/>
        </w:rPr>
        <w:t>v</w:t>
      </w:r>
      <w:r w:rsidR="000B70A6">
        <w:rPr>
          <w:spacing w:val="-1"/>
          <w:w w:val="111"/>
        </w:rPr>
        <w:t>a</w:t>
      </w:r>
      <w:r w:rsidR="000B70A6">
        <w:rPr>
          <w:spacing w:val="-6"/>
          <w:w w:val="111"/>
        </w:rPr>
        <w:t>k</w:t>
      </w:r>
      <w:r w:rsidR="000B70A6">
        <w:rPr>
          <w:w w:val="102"/>
        </w:rPr>
        <w:t>o</w:t>
      </w:r>
      <w:proofErr w:type="spellEnd"/>
      <w:r w:rsidR="000B70A6">
        <w:t xml:space="preserve"> </w:t>
      </w:r>
      <w:r w:rsidR="000B70A6">
        <w:rPr>
          <w:spacing w:val="-8"/>
        </w:rPr>
        <w:t xml:space="preserve"> </w:t>
      </w:r>
      <w:r w:rsidR="000B70A6">
        <w:rPr>
          <w:spacing w:val="-5"/>
          <w:w w:val="107"/>
        </w:rPr>
        <w:t>k</w:t>
      </w:r>
      <w:r w:rsidR="000B70A6">
        <w:rPr>
          <w:w w:val="102"/>
        </w:rPr>
        <w:t>o</w:t>
      </w:r>
      <w:r w:rsidR="000B70A6">
        <w:t xml:space="preserve"> </w:t>
      </w:r>
      <w:r w:rsidR="000B70A6">
        <w:rPr>
          <w:spacing w:val="-8"/>
        </w:rPr>
        <w:t xml:space="preserve"> </w:t>
      </w:r>
      <w:proofErr w:type="spellStart"/>
      <w:r w:rsidR="000B70A6">
        <w:rPr>
          <w:spacing w:val="-6"/>
          <w:w w:val="113"/>
        </w:rPr>
        <w:t>u</w:t>
      </w:r>
      <w:r w:rsidR="000B70A6">
        <w:rPr>
          <w:spacing w:val="-87"/>
          <w:w w:val="153"/>
        </w:rPr>
        <w:t>ˇ</w:t>
      </w:r>
      <w:r w:rsidR="000B70A6">
        <w:rPr>
          <w:spacing w:val="-1"/>
          <w:w w:val="109"/>
        </w:rPr>
        <w:t>cestvuj</w:t>
      </w:r>
      <w:r w:rsidR="000B70A6">
        <w:rPr>
          <w:w w:val="109"/>
        </w:rPr>
        <w:t>e</w:t>
      </w:r>
      <w:proofErr w:type="spellEnd"/>
      <w:r w:rsidR="000B70A6">
        <w:t xml:space="preserve"> </w:t>
      </w:r>
      <w:r w:rsidR="000B70A6">
        <w:rPr>
          <w:spacing w:val="-8"/>
        </w:rPr>
        <w:t xml:space="preserve"> </w:t>
      </w:r>
      <w:r w:rsidR="000B70A6">
        <w:rPr>
          <w:w w:val="113"/>
        </w:rPr>
        <w:t>u</w:t>
      </w:r>
      <w:r w:rsidR="000B70A6">
        <w:t xml:space="preserve"> </w:t>
      </w:r>
      <w:r w:rsidR="000B70A6">
        <w:rPr>
          <w:spacing w:val="-8"/>
        </w:rPr>
        <w:t xml:space="preserve"> </w:t>
      </w:r>
      <w:proofErr w:type="spellStart"/>
      <w:r w:rsidR="000B70A6">
        <w:rPr>
          <w:spacing w:val="-6"/>
          <w:w w:val="107"/>
        </w:rPr>
        <w:t>k</w:t>
      </w:r>
      <w:r w:rsidR="000B70A6">
        <w:rPr>
          <w:spacing w:val="-1"/>
          <w:w w:val="106"/>
        </w:rPr>
        <w:t>o</w:t>
      </w:r>
      <w:r w:rsidR="000B70A6">
        <w:rPr>
          <w:spacing w:val="-6"/>
          <w:w w:val="106"/>
        </w:rPr>
        <w:t>m</w:t>
      </w:r>
      <w:r w:rsidR="000B70A6">
        <w:rPr>
          <w:spacing w:val="-1"/>
          <w:w w:val="110"/>
        </w:rPr>
        <w:t>uni</w:t>
      </w:r>
      <w:r w:rsidR="000B70A6">
        <w:rPr>
          <w:spacing w:val="-11"/>
          <w:w w:val="110"/>
        </w:rPr>
        <w:t>k</w:t>
      </w:r>
      <w:r w:rsidR="000B70A6">
        <w:rPr>
          <w:spacing w:val="-1"/>
          <w:w w:val="107"/>
        </w:rPr>
        <w:t>acij</w:t>
      </w:r>
      <w:r w:rsidR="000B70A6">
        <w:rPr>
          <w:w w:val="107"/>
        </w:rPr>
        <w:t>i</w:t>
      </w:r>
      <w:proofErr w:type="spellEnd"/>
      <w:r w:rsidR="000B70A6">
        <w:t xml:space="preserve"> </w:t>
      </w:r>
      <w:r w:rsidR="000B70A6">
        <w:rPr>
          <w:spacing w:val="-8"/>
        </w:rPr>
        <w:t xml:space="preserve"> </w:t>
      </w:r>
      <w:proofErr w:type="spellStart"/>
      <w:r w:rsidR="000B70A6">
        <w:rPr>
          <w:w w:val="109"/>
        </w:rPr>
        <w:t>ima</w:t>
      </w:r>
      <w:proofErr w:type="spellEnd"/>
      <w:r w:rsidR="000B70A6">
        <w:t xml:space="preserve"> </w:t>
      </w:r>
      <w:r w:rsidR="000B70A6">
        <w:rPr>
          <w:spacing w:val="-8"/>
        </w:rPr>
        <w:t xml:space="preserve"> </w:t>
      </w:r>
      <w:proofErr w:type="spellStart"/>
      <w:r w:rsidR="000B70A6">
        <w:rPr>
          <w:w w:val="106"/>
        </w:rPr>
        <w:t>s</w:t>
      </w:r>
      <w:r w:rsidR="000B70A6">
        <w:rPr>
          <w:spacing w:val="-6"/>
          <w:w w:val="106"/>
        </w:rPr>
        <w:t>v</w:t>
      </w:r>
      <w:r w:rsidR="000B70A6">
        <w:rPr>
          <w:spacing w:val="10"/>
          <w:w w:val="102"/>
        </w:rPr>
        <w:t>o</w:t>
      </w:r>
      <w:r w:rsidR="000B70A6">
        <w:rPr>
          <w:w w:val="112"/>
        </w:rPr>
        <w:t>j</w:t>
      </w:r>
      <w:proofErr w:type="spellEnd"/>
      <w:r w:rsidR="000B70A6">
        <w:t xml:space="preserve"> </w:t>
      </w:r>
      <w:r w:rsidR="000B70A6">
        <w:rPr>
          <w:spacing w:val="-8"/>
        </w:rPr>
        <w:t xml:space="preserve"> </w:t>
      </w:r>
      <w:proofErr w:type="spellStart"/>
      <w:r w:rsidR="000B70A6">
        <w:rPr>
          <w:w w:val="114"/>
        </w:rPr>
        <w:t>j</w:t>
      </w:r>
      <w:r w:rsidR="000B70A6">
        <w:rPr>
          <w:spacing w:val="-6"/>
          <w:w w:val="114"/>
        </w:rPr>
        <w:t>a</w:t>
      </w:r>
      <w:r w:rsidR="000B70A6">
        <w:rPr>
          <w:w w:val="108"/>
        </w:rPr>
        <w:t>vni</w:t>
      </w:r>
      <w:proofErr w:type="spellEnd"/>
      <w:r w:rsidR="000B70A6">
        <w:t xml:space="preserve"> </w:t>
      </w:r>
      <w:r w:rsidR="000B70A6">
        <w:rPr>
          <w:spacing w:val="-8"/>
        </w:rPr>
        <w:t xml:space="preserve"> </w:t>
      </w:r>
      <w:proofErr w:type="spellStart"/>
      <w:r w:rsidR="000B70A6">
        <w:rPr>
          <w:w w:val="102"/>
        </w:rPr>
        <w:t>i</w:t>
      </w:r>
      <w:proofErr w:type="spellEnd"/>
      <w:r w:rsidR="000B70A6">
        <w:t xml:space="preserve"> </w:t>
      </w:r>
      <w:r w:rsidR="000B70A6">
        <w:rPr>
          <w:spacing w:val="-8"/>
        </w:rPr>
        <w:t xml:space="preserve"> </w:t>
      </w:r>
      <w:proofErr w:type="spellStart"/>
      <w:r w:rsidR="000B70A6">
        <w:rPr>
          <w:spacing w:val="-1"/>
          <w:w w:val="111"/>
        </w:rPr>
        <w:t>pri</w:t>
      </w:r>
      <w:r w:rsidR="000B70A6">
        <w:rPr>
          <w:spacing w:val="-11"/>
          <w:w w:val="111"/>
        </w:rPr>
        <w:t>v</w:t>
      </w:r>
      <w:r w:rsidR="000B70A6">
        <w:rPr>
          <w:spacing w:val="-1"/>
          <w:w w:val="115"/>
        </w:rPr>
        <w:t>a</w:t>
      </w:r>
      <w:r w:rsidR="000B70A6">
        <w:rPr>
          <w:spacing w:val="-1"/>
          <w:w w:val="124"/>
        </w:rPr>
        <w:t>t</w:t>
      </w:r>
      <w:r w:rsidR="000B70A6">
        <w:rPr>
          <w:w w:val="124"/>
        </w:rPr>
        <w:t>n</w:t>
      </w:r>
      <w:r w:rsidR="000B70A6">
        <w:rPr>
          <w:w w:val="102"/>
        </w:rPr>
        <w:t>i</w:t>
      </w:r>
      <w:proofErr w:type="spellEnd"/>
      <w:r w:rsidR="000B70A6">
        <w:rPr>
          <w:w w:val="102"/>
        </w:rPr>
        <w:t xml:space="preserve"> </w:t>
      </w:r>
      <w:proofErr w:type="spellStart"/>
      <w:r w:rsidR="000B70A6">
        <w:rPr>
          <w:w w:val="109"/>
        </w:rPr>
        <w:t>klj</w:t>
      </w:r>
      <w:r w:rsidR="000B70A6">
        <w:rPr>
          <w:spacing w:val="-6"/>
          <w:w w:val="109"/>
        </w:rPr>
        <w:t>u</w:t>
      </w:r>
      <w:r w:rsidR="000B70A6">
        <w:rPr>
          <w:spacing w:val="-87"/>
          <w:w w:val="153"/>
        </w:rPr>
        <w:t>ˇ</w:t>
      </w:r>
      <w:r w:rsidR="000B70A6">
        <w:rPr>
          <w:spacing w:val="-1"/>
          <w:w w:val="106"/>
        </w:rPr>
        <w:t>c</w:t>
      </w:r>
      <w:proofErr w:type="spellEnd"/>
      <w:r w:rsidR="000B70A6">
        <w:rPr>
          <w:w w:val="106"/>
        </w:rPr>
        <w:t>,</w:t>
      </w:r>
      <w:r w:rsidR="000B70A6">
        <w:t xml:space="preserve"> </w:t>
      </w:r>
      <w:r w:rsidR="000B70A6">
        <w:rPr>
          <w:spacing w:val="-13"/>
        </w:rPr>
        <w:t xml:space="preserve"> </w:t>
      </w:r>
      <w:proofErr w:type="spellStart"/>
      <w:r w:rsidR="0064276C">
        <w:rPr>
          <w:spacing w:val="-13"/>
        </w:rPr>
        <w:t>tako</w:t>
      </w:r>
      <w:proofErr w:type="spellEnd"/>
      <w:r w:rsidR="0064276C">
        <w:rPr>
          <w:spacing w:val="-13"/>
        </w:rPr>
        <w:t xml:space="preserve"> da </w:t>
      </w:r>
      <w:proofErr w:type="spellStart"/>
      <w:r w:rsidR="0064276C">
        <w:rPr>
          <w:spacing w:val="-13"/>
        </w:rPr>
        <w:t>postoje</w:t>
      </w:r>
      <w:proofErr w:type="spellEnd"/>
      <w:r w:rsidR="0064276C">
        <w:rPr>
          <w:spacing w:val="-13"/>
        </w:rPr>
        <w:t xml:space="preserve"> </w:t>
      </w:r>
      <w:proofErr w:type="spellStart"/>
      <w:r w:rsidR="0064276C">
        <w:rPr>
          <w:spacing w:val="-13"/>
        </w:rPr>
        <w:t>dva</w:t>
      </w:r>
      <w:proofErr w:type="spellEnd"/>
      <w:r w:rsidR="0064276C">
        <w:rPr>
          <w:spacing w:val="-13"/>
        </w:rPr>
        <w:t xml:space="preserve"> </w:t>
      </w:r>
      <w:proofErr w:type="spellStart"/>
      <w:r w:rsidR="0064276C">
        <w:rPr>
          <w:spacing w:val="-13"/>
        </w:rPr>
        <w:t>različita</w:t>
      </w:r>
      <w:proofErr w:type="spellEnd"/>
      <w:r w:rsidR="0064276C">
        <w:rPr>
          <w:spacing w:val="-13"/>
        </w:rPr>
        <w:t xml:space="preserve"> </w:t>
      </w:r>
      <w:proofErr w:type="spellStart"/>
      <w:r w:rsidR="0064276C">
        <w:rPr>
          <w:spacing w:val="-13"/>
        </w:rPr>
        <w:t>ključa</w:t>
      </w:r>
      <w:proofErr w:type="spellEnd"/>
      <w:r w:rsidR="0064276C">
        <w:rPr>
          <w:spacing w:val="-13"/>
        </w:rPr>
        <w:t xml:space="preserve">, </w:t>
      </w:r>
      <w:r w:rsidR="000B70A6">
        <w:rPr>
          <w:spacing w:val="-1"/>
          <w:w w:val="108"/>
        </w:rPr>
        <w:t>z</w:t>
      </w:r>
      <w:r w:rsidR="000B70A6">
        <w:rPr>
          <w:w w:val="108"/>
        </w:rPr>
        <w:t>a</w:t>
      </w:r>
      <w:r w:rsidR="000B70A6">
        <w:t xml:space="preserve"> </w:t>
      </w:r>
      <w:r w:rsidR="000B70A6">
        <w:rPr>
          <w:spacing w:val="-16"/>
        </w:rPr>
        <w:t xml:space="preserve"> </w:t>
      </w:r>
      <w:proofErr w:type="spellStart"/>
      <w:r w:rsidR="000B70A6">
        <w:rPr>
          <w:spacing w:val="-1"/>
          <w:w w:val="109"/>
        </w:rPr>
        <w:t>razlik</w:t>
      </w:r>
      <w:r w:rsidR="000B70A6">
        <w:rPr>
          <w:w w:val="109"/>
        </w:rPr>
        <w:t>u</w:t>
      </w:r>
      <w:proofErr w:type="spellEnd"/>
      <w:r w:rsidR="000B70A6">
        <w:t xml:space="preserve"> </w:t>
      </w:r>
      <w:r w:rsidR="000B70A6">
        <w:rPr>
          <w:spacing w:val="-16"/>
        </w:rPr>
        <w:t xml:space="preserve"> </w:t>
      </w:r>
      <w:proofErr w:type="spellStart"/>
      <w:r w:rsidR="000B70A6">
        <w:rPr>
          <w:spacing w:val="4"/>
          <w:w w:val="102"/>
        </w:rPr>
        <w:t>o</w:t>
      </w:r>
      <w:r w:rsidR="000B70A6">
        <w:rPr>
          <w:w w:val="113"/>
        </w:rPr>
        <w:t>d</w:t>
      </w:r>
      <w:proofErr w:type="spellEnd"/>
      <w:r w:rsidR="000B70A6">
        <w:t xml:space="preserve"> </w:t>
      </w:r>
      <w:r w:rsidR="000B70A6">
        <w:rPr>
          <w:spacing w:val="-16"/>
        </w:rPr>
        <w:t xml:space="preserve"> </w:t>
      </w:r>
      <w:proofErr w:type="spellStart"/>
      <w:r w:rsidR="000B70A6">
        <w:rPr>
          <w:w w:val="110"/>
        </w:rPr>
        <w:t>simetr</w:t>
      </w:r>
      <w:r w:rsidR="000B70A6">
        <w:rPr>
          <w:spacing w:val="-5"/>
          <w:w w:val="110"/>
        </w:rPr>
        <w:t>i</w:t>
      </w:r>
      <w:r w:rsidR="000B70A6">
        <w:rPr>
          <w:spacing w:val="-87"/>
          <w:w w:val="153"/>
        </w:rPr>
        <w:t>ˇ</w:t>
      </w:r>
      <w:r w:rsidR="000B70A6">
        <w:rPr>
          <w:spacing w:val="-1"/>
          <w:w w:val="107"/>
        </w:rPr>
        <w:t>cne</w:t>
      </w:r>
      <w:proofErr w:type="spellEnd"/>
      <w:r w:rsidR="0064276C">
        <w:rPr>
          <w:spacing w:val="-1"/>
          <w:w w:val="107"/>
        </w:rPr>
        <w:t xml:space="preserve"> u </w:t>
      </w:r>
      <w:proofErr w:type="spellStart"/>
      <w:r w:rsidR="0064276C">
        <w:rPr>
          <w:spacing w:val="-1"/>
          <w:w w:val="107"/>
        </w:rPr>
        <w:t>kojoj</w:t>
      </w:r>
      <w:proofErr w:type="spellEnd"/>
      <w:r w:rsidR="0064276C">
        <w:rPr>
          <w:spacing w:val="-1"/>
          <w:w w:val="107"/>
        </w:rPr>
        <w:t xml:space="preserve"> </w:t>
      </w:r>
      <w:proofErr w:type="spellStart"/>
      <w:r w:rsidR="0064276C">
        <w:rPr>
          <w:spacing w:val="-1"/>
          <w:w w:val="107"/>
        </w:rPr>
        <w:t>postoji</w:t>
      </w:r>
      <w:proofErr w:type="spellEnd"/>
      <w:r w:rsidR="0064276C">
        <w:rPr>
          <w:spacing w:val="-1"/>
          <w:w w:val="107"/>
        </w:rPr>
        <w:t xml:space="preserve"> </w:t>
      </w:r>
      <w:proofErr w:type="spellStart"/>
      <w:r w:rsidR="0064276C">
        <w:rPr>
          <w:spacing w:val="-1"/>
          <w:w w:val="107"/>
        </w:rPr>
        <w:t>samo</w:t>
      </w:r>
      <w:proofErr w:type="spellEnd"/>
      <w:r w:rsidR="0064276C">
        <w:rPr>
          <w:spacing w:val="-1"/>
          <w:w w:val="107"/>
        </w:rPr>
        <w:t xml:space="preserve"> </w:t>
      </w:r>
      <w:proofErr w:type="spellStart"/>
      <w:r w:rsidR="0064276C">
        <w:rPr>
          <w:spacing w:val="-1"/>
          <w:w w:val="107"/>
        </w:rPr>
        <w:t>jedan</w:t>
      </w:r>
      <w:proofErr w:type="spellEnd"/>
      <w:r w:rsidR="000B70A6">
        <w:rPr>
          <w:w w:val="107"/>
        </w:rPr>
        <w:t>.</w:t>
      </w:r>
      <w:r w:rsidR="000B70A6">
        <w:t xml:space="preserve">  </w:t>
      </w:r>
      <w:r w:rsidR="000B70A6">
        <w:rPr>
          <w:spacing w:val="-14"/>
        </w:rPr>
        <w:t xml:space="preserve"> </w:t>
      </w:r>
      <w:proofErr w:type="spellStart"/>
      <w:r w:rsidR="000B70A6">
        <w:rPr>
          <w:w w:val="124"/>
        </w:rPr>
        <w:t>J</w:t>
      </w:r>
      <w:r w:rsidR="000B70A6">
        <w:rPr>
          <w:spacing w:val="-6"/>
          <w:w w:val="124"/>
        </w:rPr>
        <w:t>a</w:t>
      </w:r>
      <w:r w:rsidR="000B70A6">
        <w:rPr>
          <w:w w:val="108"/>
        </w:rPr>
        <w:t>vni</w:t>
      </w:r>
      <w:proofErr w:type="spellEnd"/>
      <w:r w:rsidR="000B70A6">
        <w:rPr>
          <w:spacing w:val="8"/>
        </w:rPr>
        <w:t xml:space="preserve"> </w:t>
      </w:r>
      <w:proofErr w:type="spellStart"/>
      <w:r w:rsidR="000B70A6">
        <w:rPr>
          <w:w w:val="109"/>
        </w:rPr>
        <w:t>klj</w:t>
      </w:r>
      <w:r w:rsidR="000B70A6">
        <w:rPr>
          <w:spacing w:val="-5"/>
          <w:w w:val="109"/>
        </w:rPr>
        <w:t>u</w:t>
      </w:r>
      <w:r w:rsidR="000B70A6">
        <w:rPr>
          <w:spacing w:val="-87"/>
          <w:w w:val="153"/>
        </w:rPr>
        <w:t>ˇ</w:t>
      </w:r>
      <w:r w:rsidR="000B70A6">
        <w:rPr>
          <w:w w:val="102"/>
        </w:rPr>
        <w:t>c</w:t>
      </w:r>
      <w:proofErr w:type="spellEnd"/>
      <w:r w:rsidR="000B70A6">
        <w:rPr>
          <w:w w:val="102"/>
        </w:rPr>
        <w:t xml:space="preserve"> </w:t>
      </w:r>
      <w:proofErr w:type="spellStart"/>
      <w:r w:rsidR="000B70A6">
        <w:rPr>
          <w:spacing w:val="5"/>
          <w:w w:val="113"/>
        </w:rPr>
        <w:t>p</w:t>
      </w:r>
      <w:r w:rsidR="000B70A6">
        <w:rPr>
          <w:spacing w:val="10"/>
          <w:w w:val="102"/>
        </w:rPr>
        <w:t>o</w:t>
      </w:r>
      <w:r w:rsidR="000B70A6">
        <w:rPr>
          <w:w w:val="109"/>
        </w:rPr>
        <w:t>jedinca</w:t>
      </w:r>
      <w:proofErr w:type="spellEnd"/>
      <w:r w:rsidR="000B70A6">
        <w:rPr>
          <w:spacing w:val="17"/>
        </w:rPr>
        <w:t xml:space="preserve"> </w:t>
      </w:r>
      <w:r w:rsidR="000B70A6">
        <w:rPr>
          <w:w w:val="106"/>
        </w:rPr>
        <w:t>je</w:t>
      </w:r>
      <w:r w:rsidR="000B70A6">
        <w:rPr>
          <w:spacing w:val="17"/>
        </w:rPr>
        <w:t xml:space="preserve"> </w:t>
      </w:r>
      <w:proofErr w:type="spellStart"/>
      <w:r w:rsidR="000B70A6">
        <w:rPr>
          <w:spacing w:val="4"/>
          <w:w w:val="113"/>
        </w:rPr>
        <w:t>p</w:t>
      </w:r>
      <w:r w:rsidR="000B70A6">
        <w:rPr>
          <w:spacing w:val="-1"/>
          <w:w w:val="112"/>
        </w:rPr>
        <w:t>ozna</w:t>
      </w:r>
      <w:r w:rsidR="000B70A6">
        <w:rPr>
          <w:w w:val="112"/>
        </w:rPr>
        <w:t>t</w:t>
      </w:r>
      <w:proofErr w:type="spellEnd"/>
      <w:r w:rsidR="000B70A6">
        <w:rPr>
          <w:spacing w:val="17"/>
        </w:rPr>
        <w:t xml:space="preserve"> </w:t>
      </w:r>
      <w:proofErr w:type="spellStart"/>
      <w:r w:rsidR="000B70A6">
        <w:rPr>
          <w:w w:val="109"/>
        </w:rPr>
        <w:t>svima</w:t>
      </w:r>
      <w:proofErr w:type="spellEnd"/>
      <w:r w:rsidR="000B70A6">
        <w:rPr>
          <w:w w:val="109"/>
        </w:rPr>
        <w:t>,</w:t>
      </w:r>
      <w:r w:rsidR="000B70A6">
        <w:rPr>
          <w:spacing w:val="17"/>
        </w:rPr>
        <w:t xml:space="preserve"> </w:t>
      </w:r>
      <w:r w:rsidR="000B70A6">
        <w:rPr>
          <w:w w:val="115"/>
        </w:rPr>
        <w:t>a</w:t>
      </w:r>
      <w:r w:rsidR="000B70A6">
        <w:rPr>
          <w:spacing w:val="17"/>
        </w:rPr>
        <w:t xml:space="preserve"> </w:t>
      </w:r>
      <w:proofErr w:type="spellStart"/>
      <w:r w:rsidR="000B70A6">
        <w:rPr>
          <w:spacing w:val="-1"/>
          <w:w w:val="111"/>
        </w:rPr>
        <w:t>pri</w:t>
      </w:r>
      <w:r w:rsidR="000B70A6">
        <w:rPr>
          <w:spacing w:val="-11"/>
          <w:w w:val="111"/>
        </w:rPr>
        <w:t>v</w:t>
      </w:r>
      <w:r w:rsidR="000B70A6">
        <w:rPr>
          <w:spacing w:val="-1"/>
          <w:w w:val="117"/>
        </w:rPr>
        <w:t>atn</w:t>
      </w:r>
      <w:r w:rsidR="000B70A6">
        <w:rPr>
          <w:w w:val="117"/>
        </w:rPr>
        <w:t>i</w:t>
      </w:r>
      <w:proofErr w:type="spellEnd"/>
      <w:r w:rsidR="000B70A6">
        <w:rPr>
          <w:spacing w:val="17"/>
        </w:rPr>
        <w:t xml:space="preserve"> </w:t>
      </w:r>
      <w:proofErr w:type="spellStart"/>
      <w:r w:rsidR="000B70A6">
        <w:rPr>
          <w:w w:val="109"/>
        </w:rPr>
        <w:t>klj</w:t>
      </w:r>
      <w:r w:rsidR="000B70A6">
        <w:rPr>
          <w:spacing w:val="-6"/>
          <w:w w:val="109"/>
        </w:rPr>
        <w:t>u</w:t>
      </w:r>
      <w:r w:rsidR="000B70A6">
        <w:rPr>
          <w:spacing w:val="-87"/>
          <w:w w:val="153"/>
        </w:rPr>
        <w:t>ˇ</w:t>
      </w:r>
      <w:r w:rsidR="000B70A6">
        <w:rPr>
          <w:w w:val="102"/>
        </w:rPr>
        <w:t>c</w:t>
      </w:r>
      <w:proofErr w:type="spellEnd"/>
      <w:r w:rsidR="000B70A6">
        <w:rPr>
          <w:spacing w:val="17"/>
        </w:rPr>
        <w:t xml:space="preserve"> </w:t>
      </w:r>
      <w:proofErr w:type="spellStart"/>
      <w:r w:rsidR="000B70A6">
        <w:rPr>
          <w:spacing w:val="-1"/>
          <w:w w:val="110"/>
        </w:rPr>
        <w:t>zn</w:t>
      </w:r>
      <w:r w:rsidR="000B70A6">
        <w:rPr>
          <w:w w:val="110"/>
        </w:rPr>
        <w:t>a</w:t>
      </w:r>
      <w:proofErr w:type="spellEnd"/>
      <w:r w:rsidR="000B70A6">
        <w:rPr>
          <w:spacing w:val="17"/>
        </w:rPr>
        <w:t xml:space="preserve"> </w:t>
      </w:r>
      <w:proofErr w:type="spellStart"/>
      <w:r w:rsidR="000B70A6">
        <w:rPr>
          <w:w w:val="102"/>
        </w:rPr>
        <w:t>i</w:t>
      </w:r>
      <w:proofErr w:type="spellEnd"/>
      <w:r w:rsidR="000B70A6">
        <w:rPr>
          <w:spacing w:val="17"/>
        </w:rPr>
        <w:t xml:space="preserve"> </w:t>
      </w:r>
      <w:proofErr w:type="spellStart"/>
      <w:r w:rsidR="000B70A6">
        <w:rPr>
          <w:spacing w:val="-6"/>
          <w:w w:val="107"/>
        </w:rPr>
        <w:t>k</w:t>
      </w:r>
      <w:r w:rsidR="000B70A6">
        <w:rPr>
          <w:spacing w:val="-1"/>
          <w:w w:val="111"/>
        </w:rPr>
        <w:t>orist</w:t>
      </w:r>
      <w:r w:rsidR="000B70A6">
        <w:rPr>
          <w:w w:val="111"/>
        </w:rPr>
        <w:t>i</w:t>
      </w:r>
      <w:proofErr w:type="spellEnd"/>
      <w:r w:rsidR="000B70A6">
        <w:rPr>
          <w:spacing w:val="17"/>
        </w:rPr>
        <w:t xml:space="preserve"> </w:t>
      </w:r>
      <w:proofErr w:type="spellStart"/>
      <w:r w:rsidR="000B70A6">
        <w:rPr>
          <w:w w:val="108"/>
        </w:rPr>
        <w:t>samo</w:t>
      </w:r>
      <w:proofErr w:type="spellEnd"/>
      <w:r w:rsidR="000B70A6">
        <w:rPr>
          <w:spacing w:val="17"/>
        </w:rPr>
        <w:t xml:space="preserve"> </w:t>
      </w:r>
      <w:proofErr w:type="spellStart"/>
      <w:r w:rsidR="000B70A6">
        <w:rPr>
          <w:spacing w:val="-1"/>
          <w:w w:val="107"/>
        </w:rPr>
        <w:t>osob</w:t>
      </w:r>
      <w:r w:rsidR="000B70A6">
        <w:rPr>
          <w:w w:val="107"/>
        </w:rPr>
        <w:t>a</w:t>
      </w:r>
      <w:proofErr w:type="spellEnd"/>
      <w:r w:rsidR="000B70A6">
        <w:rPr>
          <w:spacing w:val="17"/>
        </w:rPr>
        <w:t xml:space="preserve"> </w:t>
      </w:r>
      <w:proofErr w:type="spellStart"/>
      <w:r w:rsidR="000B70A6">
        <w:rPr>
          <w:spacing w:val="-5"/>
          <w:w w:val="107"/>
        </w:rPr>
        <w:t>k</w:t>
      </w:r>
      <w:r w:rsidR="000B70A6">
        <w:rPr>
          <w:spacing w:val="10"/>
          <w:w w:val="102"/>
        </w:rPr>
        <w:t>o</w:t>
      </w:r>
      <w:r w:rsidR="000B70A6">
        <w:rPr>
          <w:w w:val="114"/>
        </w:rPr>
        <w:t>ja</w:t>
      </w:r>
      <w:proofErr w:type="spellEnd"/>
      <w:r w:rsidR="000B70A6">
        <w:rPr>
          <w:w w:val="114"/>
        </w:rPr>
        <w:t xml:space="preserve"> </w:t>
      </w:r>
      <w:proofErr w:type="spellStart"/>
      <w:proofErr w:type="gramStart"/>
      <w:r w:rsidR="000B70A6">
        <w:rPr>
          <w:spacing w:val="-1"/>
          <w:w w:val="108"/>
        </w:rPr>
        <w:t>g</w:t>
      </w:r>
      <w:r w:rsidR="000B70A6">
        <w:rPr>
          <w:w w:val="108"/>
        </w:rPr>
        <w:t>a</w:t>
      </w:r>
      <w:proofErr w:type="spellEnd"/>
      <w:r w:rsidR="000B70A6">
        <w:t xml:space="preserve"> </w:t>
      </w:r>
      <w:r w:rsidR="000B70A6">
        <w:rPr>
          <w:spacing w:val="2"/>
        </w:rPr>
        <w:t xml:space="preserve"> </w:t>
      </w:r>
      <w:proofErr w:type="spellStart"/>
      <w:r w:rsidR="000B70A6">
        <w:rPr>
          <w:spacing w:val="4"/>
          <w:w w:val="113"/>
        </w:rPr>
        <w:t>p</w:t>
      </w:r>
      <w:r w:rsidR="000B70A6">
        <w:rPr>
          <w:spacing w:val="-1"/>
          <w:w w:val="107"/>
        </w:rPr>
        <w:t>oseduje</w:t>
      </w:r>
      <w:proofErr w:type="spellEnd"/>
      <w:proofErr w:type="gramEnd"/>
      <w:r w:rsidR="000B70A6">
        <w:rPr>
          <w:w w:val="107"/>
        </w:rPr>
        <w:t>.</w:t>
      </w:r>
      <w:r w:rsidR="000B70A6">
        <w:t xml:space="preserve">   </w:t>
      </w:r>
      <w:r w:rsidR="000B70A6">
        <w:rPr>
          <w:spacing w:val="-6"/>
        </w:rPr>
        <w:t xml:space="preserve"> </w:t>
      </w:r>
      <w:proofErr w:type="spellStart"/>
      <w:proofErr w:type="gramStart"/>
      <w:r w:rsidR="000B70A6">
        <w:rPr>
          <w:w w:val="118"/>
        </w:rPr>
        <w:t>Pri</w:t>
      </w:r>
      <w:proofErr w:type="spellEnd"/>
      <w:r w:rsidR="000B70A6">
        <w:t xml:space="preserve"> </w:t>
      </w:r>
      <w:r w:rsidR="000B70A6">
        <w:rPr>
          <w:spacing w:val="2"/>
        </w:rPr>
        <w:t xml:space="preserve"> </w:t>
      </w:r>
      <w:proofErr w:type="spellStart"/>
      <w:r w:rsidR="000B70A6">
        <w:rPr>
          <w:w w:val="110"/>
        </w:rPr>
        <w:t>slanju</w:t>
      </w:r>
      <w:proofErr w:type="spellEnd"/>
      <w:proofErr w:type="gramEnd"/>
      <w:r w:rsidR="000B70A6">
        <w:t xml:space="preserve"> </w:t>
      </w:r>
      <w:r w:rsidR="000B70A6">
        <w:rPr>
          <w:spacing w:val="2"/>
        </w:rPr>
        <w:t xml:space="preserve"> </w:t>
      </w:r>
      <w:proofErr w:type="spellStart"/>
      <w:r w:rsidR="000B70A6">
        <w:rPr>
          <w:spacing w:val="5"/>
          <w:w w:val="113"/>
        </w:rPr>
        <w:t>p</w:t>
      </w:r>
      <w:r w:rsidR="000B70A6">
        <w:rPr>
          <w:spacing w:val="-1"/>
          <w:w w:val="110"/>
        </w:rPr>
        <w:t>oru</w:t>
      </w:r>
      <w:r w:rsidR="000B70A6">
        <w:rPr>
          <w:spacing w:val="-6"/>
          <w:w w:val="110"/>
        </w:rPr>
        <w:t>k</w:t>
      </w:r>
      <w:r w:rsidR="000B70A6">
        <w:rPr>
          <w:w w:val="106"/>
        </w:rPr>
        <w:t>e</w:t>
      </w:r>
      <w:proofErr w:type="spellEnd"/>
      <w:r w:rsidR="000B70A6">
        <w:rPr>
          <w:w w:val="106"/>
        </w:rPr>
        <w:t>,</w:t>
      </w:r>
      <w:r w:rsidR="000B70A6">
        <w:t xml:space="preserve"> </w:t>
      </w:r>
      <w:r w:rsidR="000B70A6">
        <w:rPr>
          <w:spacing w:val="9"/>
        </w:rPr>
        <w:t xml:space="preserve"> </w:t>
      </w:r>
      <w:proofErr w:type="spellStart"/>
      <w:r w:rsidR="000B70A6">
        <w:rPr>
          <w:spacing w:val="4"/>
          <w:w w:val="113"/>
        </w:rPr>
        <w:t>p</w:t>
      </w:r>
      <w:r w:rsidR="000B70A6">
        <w:rPr>
          <w:spacing w:val="-10"/>
          <w:w w:val="102"/>
        </w:rPr>
        <w:t>o</w:t>
      </w:r>
      <w:r w:rsidR="000B70A6">
        <w:rPr>
          <w:spacing w:val="-83"/>
          <w:w w:val="153"/>
        </w:rPr>
        <w:t>ˇ</w:t>
      </w:r>
      <w:r w:rsidR="000B70A6">
        <w:rPr>
          <w:w w:val="107"/>
        </w:rPr>
        <w:t>siljalac</w:t>
      </w:r>
      <w:proofErr w:type="spellEnd"/>
      <w:r w:rsidR="000B70A6">
        <w:t xml:space="preserve"> </w:t>
      </w:r>
      <w:r w:rsidR="000B70A6">
        <w:rPr>
          <w:spacing w:val="2"/>
        </w:rPr>
        <w:t xml:space="preserve"> </w:t>
      </w:r>
      <w:r w:rsidR="000B70A6">
        <w:rPr>
          <w:w w:val="106"/>
        </w:rPr>
        <w:t>je</w:t>
      </w:r>
      <w:r w:rsidR="000B70A6">
        <w:t xml:space="preserve"> </w:t>
      </w:r>
      <w:r w:rsidR="000B70A6">
        <w:rPr>
          <w:spacing w:val="2"/>
        </w:rPr>
        <w:t xml:space="preserve"> </w:t>
      </w:r>
      <w:proofErr w:type="spellStart"/>
      <w:r w:rsidR="000B70A6">
        <w:rPr>
          <w:spacing w:val="-1"/>
          <w:w w:val="114"/>
        </w:rPr>
        <w:t>n</w:t>
      </w:r>
      <w:r w:rsidR="000B70A6">
        <w:rPr>
          <w:spacing w:val="10"/>
          <w:w w:val="114"/>
        </w:rPr>
        <w:t>a</w:t>
      </w:r>
      <w:r w:rsidR="000B70A6">
        <w:rPr>
          <w:w w:val="111"/>
        </w:rPr>
        <w:t>jpre</w:t>
      </w:r>
      <w:proofErr w:type="spellEnd"/>
      <w:r w:rsidR="000B70A6">
        <w:t xml:space="preserve"> </w:t>
      </w:r>
      <w:r w:rsidR="000B70A6">
        <w:rPr>
          <w:spacing w:val="-8"/>
        </w:rPr>
        <w:t xml:space="preserve"> </w:t>
      </w:r>
      <w:r w:rsidR="000B70A6">
        <w:rPr>
          <w:spacing w:val="-83"/>
          <w:w w:val="153"/>
        </w:rPr>
        <w:t>ˇ</w:t>
      </w:r>
      <w:proofErr w:type="spellStart"/>
      <w:r w:rsidR="000B70A6">
        <w:rPr>
          <w:w w:val="107"/>
        </w:rPr>
        <w:t>sifruje</w:t>
      </w:r>
      <w:proofErr w:type="spellEnd"/>
      <w:r w:rsidR="000B70A6">
        <w:t xml:space="preserve"> </w:t>
      </w:r>
      <w:r w:rsidR="000B70A6">
        <w:rPr>
          <w:spacing w:val="2"/>
        </w:rPr>
        <w:t xml:space="preserve"> </w:t>
      </w:r>
      <w:proofErr w:type="spellStart"/>
      <w:r w:rsidR="000B70A6">
        <w:rPr>
          <w:w w:val="109"/>
        </w:rPr>
        <w:t>sa</w:t>
      </w:r>
      <w:proofErr w:type="spellEnd"/>
      <w:r w:rsidR="000B70A6">
        <w:t xml:space="preserve"> </w:t>
      </w:r>
      <w:r w:rsidR="000B70A6">
        <w:rPr>
          <w:spacing w:val="2"/>
        </w:rPr>
        <w:t xml:space="preserve"> </w:t>
      </w:r>
      <w:proofErr w:type="spellStart"/>
      <w:r w:rsidR="000B70A6">
        <w:rPr>
          <w:w w:val="114"/>
        </w:rPr>
        <w:t>j</w:t>
      </w:r>
      <w:r w:rsidR="000B70A6">
        <w:rPr>
          <w:spacing w:val="-6"/>
          <w:w w:val="114"/>
        </w:rPr>
        <w:t>a</w:t>
      </w:r>
      <w:r w:rsidR="000B70A6">
        <w:rPr>
          <w:w w:val="110"/>
        </w:rPr>
        <w:t>vn</w:t>
      </w:r>
      <w:r w:rsidR="000B70A6">
        <w:rPr>
          <w:w w:val="107"/>
        </w:rPr>
        <w:t>im</w:t>
      </w:r>
      <w:proofErr w:type="spellEnd"/>
      <w:r w:rsidR="000B70A6">
        <w:rPr>
          <w:w w:val="107"/>
        </w:rPr>
        <w:t xml:space="preserve"> </w:t>
      </w:r>
      <w:proofErr w:type="spellStart"/>
      <w:r w:rsidR="000B70A6">
        <w:rPr>
          <w:w w:val="109"/>
        </w:rPr>
        <w:t>klj</w:t>
      </w:r>
      <w:r w:rsidR="000B70A6">
        <w:rPr>
          <w:spacing w:val="-6"/>
          <w:w w:val="109"/>
        </w:rPr>
        <w:t>u</w:t>
      </w:r>
      <w:r w:rsidR="000B70A6">
        <w:rPr>
          <w:spacing w:val="-87"/>
          <w:w w:val="153"/>
        </w:rPr>
        <w:t>ˇ</w:t>
      </w:r>
      <w:r w:rsidR="000B70A6">
        <w:rPr>
          <w:spacing w:val="-1"/>
          <w:w w:val="105"/>
        </w:rPr>
        <w:t>ce</w:t>
      </w:r>
      <w:r w:rsidR="000B70A6">
        <w:rPr>
          <w:w w:val="105"/>
        </w:rPr>
        <w:t>m</w:t>
      </w:r>
      <w:proofErr w:type="spellEnd"/>
      <w:r w:rsidR="000B70A6">
        <w:rPr>
          <w:spacing w:val="13"/>
        </w:rPr>
        <w:t xml:space="preserve"> </w:t>
      </w:r>
      <w:proofErr w:type="spellStart"/>
      <w:r w:rsidR="000B70A6">
        <w:rPr>
          <w:spacing w:val="-1"/>
          <w:w w:val="110"/>
        </w:rPr>
        <w:t>prima</w:t>
      </w:r>
      <w:r w:rsidR="000B70A6">
        <w:rPr>
          <w:spacing w:val="4"/>
          <w:w w:val="110"/>
        </w:rPr>
        <w:t>o</w:t>
      </w:r>
      <w:r w:rsidR="000B70A6">
        <w:rPr>
          <w:spacing w:val="-1"/>
          <w:w w:val="109"/>
        </w:rPr>
        <w:t>ca</w:t>
      </w:r>
      <w:proofErr w:type="spellEnd"/>
      <w:r w:rsidR="000B70A6">
        <w:rPr>
          <w:w w:val="109"/>
        </w:rPr>
        <w:t>,</w:t>
      </w:r>
      <w:r w:rsidR="000B70A6">
        <w:rPr>
          <w:spacing w:val="13"/>
        </w:rPr>
        <w:t xml:space="preserve"> </w:t>
      </w:r>
      <w:r w:rsidR="000B70A6">
        <w:rPr>
          <w:w w:val="115"/>
        </w:rPr>
        <w:t>a</w:t>
      </w:r>
      <w:r w:rsidR="000B70A6">
        <w:rPr>
          <w:spacing w:val="13"/>
        </w:rPr>
        <w:t xml:space="preserve"> </w:t>
      </w:r>
      <w:proofErr w:type="spellStart"/>
      <w:r w:rsidR="000B70A6">
        <w:rPr>
          <w:spacing w:val="-1"/>
          <w:w w:val="112"/>
        </w:rPr>
        <w:t>zati</w:t>
      </w:r>
      <w:r w:rsidR="000B70A6">
        <w:rPr>
          <w:w w:val="112"/>
        </w:rPr>
        <w:t>m</w:t>
      </w:r>
      <w:proofErr w:type="spellEnd"/>
      <w:r w:rsidR="000B70A6">
        <w:rPr>
          <w:spacing w:val="13"/>
        </w:rPr>
        <w:t xml:space="preserve"> </w:t>
      </w:r>
      <w:proofErr w:type="spellStart"/>
      <w:r w:rsidR="000B70A6">
        <w:rPr>
          <w:w w:val="106"/>
        </w:rPr>
        <w:t>s</w:t>
      </w:r>
      <w:r w:rsidR="000B70A6">
        <w:rPr>
          <w:spacing w:val="-6"/>
          <w:w w:val="106"/>
        </w:rPr>
        <w:t>v</w:t>
      </w:r>
      <w:r w:rsidR="000B70A6">
        <w:rPr>
          <w:spacing w:val="10"/>
          <w:w w:val="102"/>
        </w:rPr>
        <w:t>o</w:t>
      </w:r>
      <w:r w:rsidR="000B70A6">
        <w:rPr>
          <w:w w:val="108"/>
        </w:rPr>
        <w:t>jim</w:t>
      </w:r>
      <w:proofErr w:type="spellEnd"/>
      <w:r w:rsidR="000B70A6">
        <w:rPr>
          <w:spacing w:val="13"/>
        </w:rPr>
        <w:t xml:space="preserve"> </w:t>
      </w:r>
      <w:proofErr w:type="spellStart"/>
      <w:r w:rsidR="000B70A6">
        <w:rPr>
          <w:spacing w:val="-1"/>
          <w:w w:val="111"/>
        </w:rPr>
        <w:t>pri</w:t>
      </w:r>
      <w:r w:rsidR="000B70A6">
        <w:rPr>
          <w:spacing w:val="-11"/>
          <w:w w:val="111"/>
        </w:rPr>
        <w:t>v</w:t>
      </w:r>
      <w:r w:rsidR="000B70A6">
        <w:rPr>
          <w:spacing w:val="-1"/>
          <w:w w:val="114"/>
        </w:rPr>
        <w:t>atni</w:t>
      </w:r>
      <w:r w:rsidR="000B70A6">
        <w:rPr>
          <w:w w:val="114"/>
        </w:rPr>
        <w:t>m</w:t>
      </w:r>
      <w:proofErr w:type="spellEnd"/>
      <w:r w:rsidR="000B70A6">
        <w:rPr>
          <w:spacing w:val="13"/>
        </w:rPr>
        <w:t xml:space="preserve"> </w:t>
      </w:r>
      <w:proofErr w:type="spellStart"/>
      <w:r w:rsidR="000B70A6">
        <w:rPr>
          <w:w w:val="109"/>
        </w:rPr>
        <w:t>klj</w:t>
      </w:r>
      <w:r w:rsidR="000B70A6">
        <w:rPr>
          <w:spacing w:val="-6"/>
          <w:w w:val="109"/>
        </w:rPr>
        <w:t>u</w:t>
      </w:r>
      <w:r w:rsidR="000B70A6">
        <w:rPr>
          <w:spacing w:val="-87"/>
          <w:w w:val="153"/>
        </w:rPr>
        <w:t>ˇ</w:t>
      </w:r>
      <w:r w:rsidR="000B70A6">
        <w:rPr>
          <w:spacing w:val="-1"/>
          <w:w w:val="106"/>
        </w:rPr>
        <w:t>cem</w:t>
      </w:r>
      <w:proofErr w:type="spellEnd"/>
      <w:r w:rsidR="000B70A6">
        <w:rPr>
          <w:w w:val="106"/>
        </w:rPr>
        <w:t>.</w:t>
      </w:r>
      <w:r w:rsidR="000B70A6">
        <w:t xml:space="preserve"> </w:t>
      </w:r>
      <w:r w:rsidR="000B70A6">
        <w:rPr>
          <w:spacing w:val="-10"/>
        </w:rPr>
        <w:t xml:space="preserve"> </w:t>
      </w:r>
      <w:proofErr w:type="spellStart"/>
      <w:r w:rsidR="000B70A6">
        <w:rPr>
          <w:w w:val="113"/>
        </w:rPr>
        <w:t>Kada</w:t>
      </w:r>
      <w:proofErr w:type="spellEnd"/>
      <w:r w:rsidR="000B70A6">
        <w:rPr>
          <w:spacing w:val="13"/>
        </w:rPr>
        <w:t xml:space="preserve"> </w:t>
      </w:r>
      <w:proofErr w:type="spellStart"/>
      <w:r w:rsidR="000B70A6">
        <w:rPr>
          <w:spacing w:val="-1"/>
          <w:w w:val="110"/>
        </w:rPr>
        <w:t>primala</w:t>
      </w:r>
      <w:r w:rsidR="000B70A6">
        <w:rPr>
          <w:w w:val="110"/>
        </w:rPr>
        <w:t>c</w:t>
      </w:r>
      <w:proofErr w:type="spellEnd"/>
      <w:r w:rsidR="000B70A6">
        <w:rPr>
          <w:spacing w:val="13"/>
        </w:rPr>
        <w:t xml:space="preserve"> </w:t>
      </w:r>
      <w:r w:rsidR="000B70A6">
        <w:rPr>
          <w:spacing w:val="-1"/>
          <w:w w:val="106"/>
        </w:rPr>
        <w:t xml:space="preserve">do- </w:t>
      </w:r>
      <w:proofErr w:type="spellStart"/>
      <w:r w:rsidR="000B70A6">
        <w:rPr>
          <w:spacing w:val="-1"/>
          <w:w w:val="108"/>
        </w:rPr>
        <w:t>bij</w:t>
      </w:r>
      <w:r w:rsidR="000B70A6">
        <w:rPr>
          <w:w w:val="108"/>
        </w:rPr>
        <w:t>e</w:t>
      </w:r>
      <w:proofErr w:type="spellEnd"/>
      <w:r w:rsidR="000B70A6">
        <w:rPr>
          <w:spacing w:val="1"/>
        </w:rPr>
        <w:t xml:space="preserve"> </w:t>
      </w:r>
      <w:proofErr w:type="spellStart"/>
      <w:r w:rsidR="000B70A6">
        <w:rPr>
          <w:spacing w:val="5"/>
          <w:w w:val="113"/>
        </w:rPr>
        <w:t>p</w:t>
      </w:r>
      <w:r w:rsidR="000B70A6">
        <w:rPr>
          <w:spacing w:val="-1"/>
          <w:w w:val="111"/>
        </w:rPr>
        <w:t>oruku</w:t>
      </w:r>
      <w:proofErr w:type="spellEnd"/>
      <w:r w:rsidR="000B70A6">
        <w:rPr>
          <w:w w:val="111"/>
        </w:rPr>
        <w:t>,</w:t>
      </w:r>
      <w:r w:rsidR="000B70A6">
        <w:rPr>
          <w:spacing w:val="4"/>
        </w:rPr>
        <w:t xml:space="preserve"> </w:t>
      </w:r>
      <w:r w:rsidR="000B70A6">
        <w:rPr>
          <w:spacing w:val="-1"/>
          <w:w w:val="108"/>
        </w:rPr>
        <w:t>o</w:t>
      </w:r>
      <w:r w:rsidR="000B70A6">
        <w:rPr>
          <w:w w:val="108"/>
        </w:rPr>
        <w:t>n</w:t>
      </w:r>
      <w:r w:rsidR="000B70A6">
        <w:rPr>
          <w:spacing w:val="1"/>
        </w:rPr>
        <w:t xml:space="preserve"> </w:t>
      </w:r>
      <w:r w:rsidR="000B70A6">
        <w:rPr>
          <w:w w:val="106"/>
        </w:rPr>
        <w:t>je</w:t>
      </w:r>
      <w:r w:rsidR="000B70A6">
        <w:rPr>
          <w:spacing w:val="1"/>
        </w:rPr>
        <w:t xml:space="preserve"> </w:t>
      </w:r>
      <w:proofErr w:type="spellStart"/>
      <w:r w:rsidR="000B70A6">
        <w:rPr>
          <w:spacing w:val="-1"/>
          <w:w w:val="108"/>
        </w:rPr>
        <w:t>d</w:t>
      </w:r>
      <w:r w:rsidR="000B70A6">
        <w:rPr>
          <w:spacing w:val="-10"/>
          <w:w w:val="108"/>
        </w:rPr>
        <w:t>e</w:t>
      </w:r>
      <w:r w:rsidR="000B70A6">
        <w:rPr>
          <w:spacing w:val="-83"/>
          <w:w w:val="153"/>
        </w:rPr>
        <w:t>ˇ</w:t>
      </w:r>
      <w:r w:rsidR="000B70A6">
        <w:rPr>
          <w:w w:val="107"/>
        </w:rPr>
        <w:t>sifruje</w:t>
      </w:r>
      <w:proofErr w:type="spellEnd"/>
      <w:r w:rsidR="000B70A6">
        <w:rPr>
          <w:spacing w:val="1"/>
        </w:rPr>
        <w:t xml:space="preserve"> </w:t>
      </w:r>
      <w:proofErr w:type="spellStart"/>
      <w:r w:rsidR="000B70A6">
        <w:rPr>
          <w:spacing w:val="-1"/>
          <w:w w:val="108"/>
        </w:rPr>
        <w:t>u</w:t>
      </w:r>
      <w:r w:rsidR="000B70A6">
        <w:rPr>
          <w:w w:val="108"/>
        </w:rPr>
        <w:t>z</w:t>
      </w:r>
      <w:proofErr w:type="spellEnd"/>
      <w:r w:rsidR="000B70A6">
        <w:rPr>
          <w:spacing w:val="1"/>
        </w:rPr>
        <w:t xml:space="preserve"> </w:t>
      </w:r>
      <w:proofErr w:type="spellStart"/>
      <w:r w:rsidR="000B70A6">
        <w:rPr>
          <w:spacing w:val="4"/>
          <w:w w:val="113"/>
        </w:rPr>
        <w:t>p</w:t>
      </w:r>
      <w:r w:rsidR="000B70A6">
        <w:rPr>
          <w:spacing w:val="-1"/>
          <w:w w:val="105"/>
        </w:rPr>
        <w:t>om</w:t>
      </w:r>
      <w:r w:rsidR="000B70A6">
        <w:rPr>
          <w:spacing w:val="-6"/>
          <w:w w:val="105"/>
        </w:rPr>
        <w:t>o</w:t>
      </w:r>
      <w:r w:rsidR="000B70A6">
        <w:rPr>
          <w:spacing w:val="-88"/>
          <w:w w:val="153"/>
        </w:rPr>
        <w:t>´</w:t>
      </w:r>
      <w:r w:rsidR="000B70A6">
        <w:rPr>
          <w:w w:val="102"/>
        </w:rPr>
        <w:t>c</w:t>
      </w:r>
      <w:proofErr w:type="spellEnd"/>
      <w:r w:rsidR="000B70A6">
        <w:rPr>
          <w:spacing w:val="1"/>
        </w:rPr>
        <w:t xml:space="preserve"> </w:t>
      </w:r>
      <w:proofErr w:type="spellStart"/>
      <w:r w:rsidR="000B70A6">
        <w:rPr>
          <w:w w:val="114"/>
        </w:rPr>
        <w:t>j</w:t>
      </w:r>
      <w:r w:rsidR="000B70A6">
        <w:rPr>
          <w:spacing w:val="-6"/>
          <w:w w:val="114"/>
        </w:rPr>
        <w:t>a</w:t>
      </w:r>
      <w:r w:rsidR="000B70A6">
        <w:rPr>
          <w:w w:val="106"/>
        </w:rPr>
        <w:t>vnog</w:t>
      </w:r>
      <w:proofErr w:type="spellEnd"/>
      <w:r w:rsidR="000B70A6">
        <w:rPr>
          <w:spacing w:val="1"/>
        </w:rPr>
        <w:t xml:space="preserve"> </w:t>
      </w:r>
      <w:proofErr w:type="spellStart"/>
      <w:r w:rsidR="000B70A6">
        <w:rPr>
          <w:w w:val="109"/>
        </w:rPr>
        <w:t>klj</w:t>
      </w:r>
      <w:r w:rsidR="000B70A6">
        <w:rPr>
          <w:spacing w:val="-5"/>
          <w:w w:val="109"/>
        </w:rPr>
        <w:t>u</w:t>
      </w:r>
      <w:r w:rsidR="000B70A6">
        <w:rPr>
          <w:spacing w:val="-88"/>
          <w:w w:val="153"/>
        </w:rPr>
        <w:t>ˇ</w:t>
      </w:r>
      <w:r w:rsidR="000B70A6">
        <w:rPr>
          <w:spacing w:val="-1"/>
          <w:w w:val="108"/>
        </w:rPr>
        <w:t>c</w:t>
      </w:r>
      <w:r w:rsidR="000B70A6">
        <w:rPr>
          <w:w w:val="108"/>
        </w:rPr>
        <w:t>a</w:t>
      </w:r>
      <w:proofErr w:type="spellEnd"/>
      <w:r w:rsidR="000B70A6">
        <w:rPr>
          <w:spacing w:val="1"/>
        </w:rPr>
        <w:t xml:space="preserve"> </w:t>
      </w:r>
      <w:proofErr w:type="spellStart"/>
      <w:r w:rsidR="000B70A6">
        <w:rPr>
          <w:spacing w:val="4"/>
          <w:w w:val="113"/>
        </w:rPr>
        <w:t>p</w:t>
      </w:r>
      <w:r w:rsidR="000B70A6">
        <w:rPr>
          <w:spacing w:val="-10"/>
          <w:w w:val="102"/>
        </w:rPr>
        <w:t>o</w:t>
      </w:r>
      <w:r w:rsidR="000B70A6">
        <w:rPr>
          <w:spacing w:val="-83"/>
          <w:w w:val="153"/>
        </w:rPr>
        <w:t>ˇ</w:t>
      </w:r>
      <w:r w:rsidR="000B70A6">
        <w:rPr>
          <w:w w:val="106"/>
        </w:rPr>
        <w:t>silja</w:t>
      </w:r>
      <w:r w:rsidR="000B70A6">
        <w:rPr>
          <w:spacing w:val="5"/>
          <w:w w:val="106"/>
        </w:rPr>
        <w:t>o</w:t>
      </w:r>
      <w:r w:rsidR="000B70A6">
        <w:rPr>
          <w:spacing w:val="-1"/>
          <w:w w:val="108"/>
        </w:rPr>
        <w:t>c</w:t>
      </w:r>
      <w:r w:rsidR="000B70A6">
        <w:rPr>
          <w:w w:val="108"/>
        </w:rPr>
        <w:t>a</w:t>
      </w:r>
      <w:proofErr w:type="spellEnd"/>
      <w:r w:rsidR="000B70A6">
        <w:rPr>
          <w:spacing w:val="1"/>
        </w:rPr>
        <w:t xml:space="preserve"> </w:t>
      </w:r>
      <w:proofErr w:type="spellStart"/>
      <w:r w:rsidR="000B70A6">
        <w:rPr>
          <w:w w:val="102"/>
        </w:rPr>
        <w:t>i</w:t>
      </w:r>
      <w:proofErr w:type="spellEnd"/>
      <w:r w:rsidR="000B70A6">
        <w:rPr>
          <w:spacing w:val="1"/>
        </w:rPr>
        <w:t xml:space="preserve"> </w:t>
      </w:r>
      <w:proofErr w:type="spellStart"/>
      <w:r w:rsidR="000B70A6">
        <w:rPr>
          <w:w w:val="113"/>
        </w:rPr>
        <w:t>n</w:t>
      </w:r>
      <w:r w:rsidR="000B70A6">
        <w:rPr>
          <w:spacing w:val="-1"/>
          <w:w w:val="115"/>
        </w:rPr>
        <w:t>a</w:t>
      </w:r>
      <w:r w:rsidR="000B70A6">
        <w:rPr>
          <w:spacing w:val="-5"/>
          <w:w w:val="107"/>
        </w:rPr>
        <w:t>k</w:t>
      </w:r>
      <w:r w:rsidR="000B70A6">
        <w:rPr>
          <w:spacing w:val="-1"/>
          <w:w w:val="108"/>
        </w:rPr>
        <w:t>o</w:t>
      </w:r>
      <w:r w:rsidR="000B70A6">
        <w:rPr>
          <w:w w:val="108"/>
        </w:rPr>
        <w:t>n</w:t>
      </w:r>
      <w:proofErr w:type="spellEnd"/>
      <w:r w:rsidR="000B70A6">
        <w:rPr>
          <w:spacing w:val="1"/>
        </w:rPr>
        <w:t xml:space="preserve"> </w:t>
      </w:r>
      <w:r w:rsidR="000B70A6">
        <w:rPr>
          <w:spacing w:val="-1"/>
          <w:w w:val="112"/>
        </w:rPr>
        <w:t xml:space="preserve">toga </w:t>
      </w:r>
      <w:proofErr w:type="spellStart"/>
      <w:r w:rsidR="000B70A6">
        <w:rPr>
          <w:w w:val="110"/>
        </w:rPr>
        <w:t>sopst</w:t>
      </w:r>
      <w:r w:rsidR="000B70A6">
        <w:rPr>
          <w:spacing w:val="-6"/>
          <w:w w:val="110"/>
        </w:rPr>
        <w:t>v</w:t>
      </w:r>
      <w:r w:rsidR="000B70A6">
        <w:rPr>
          <w:w w:val="108"/>
        </w:rPr>
        <w:t>enim</w:t>
      </w:r>
      <w:proofErr w:type="spellEnd"/>
      <w:r w:rsidR="000B70A6">
        <w:rPr>
          <w:spacing w:val="3"/>
        </w:rPr>
        <w:t xml:space="preserve"> </w:t>
      </w:r>
      <w:proofErr w:type="spellStart"/>
      <w:r w:rsidR="000B70A6">
        <w:rPr>
          <w:spacing w:val="-1"/>
          <w:w w:val="111"/>
        </w:rPr>
        <w:t>pri</w:t>
      </w:r>
      <w:r w:rsidR="000B70A6">
        <w:rPr>
          <w:spacing w:val="-11"/>
          <w:w w:val="111"/>
        </w:rPr>
        <w:t>v</w:t>
      </w:r>
      <w:r w:rsidR="000B70A6">
        <w:rPr>
          <w:spacing w:val="-1"/>
          <w:w w:val="114"/>
        </w:rPr>
        <w:t>atni</w:t>
      </w:r>
      <w:r w:rsidR="000B70A6">
        <w:rPr>
          <w:w w:val="114"/>
        </w:rPr>
        <w:t>m</w:t>
      </w:r>
      <w:proofErr w:type="spellEnd"/>
      <w:r w:rsidR="000B70A6">
        <w:rPr>
          <w:spacing w:val="3"/>
        </w:rPr>
        <w:t xml:space="preserve"> </w:t>
      </w:r>
      <w:proofErr w:type="spellStart"/>
      <w:r w:rsidR="000B70A6">
        <w:rPr>
          <w:w w:val="109"/>
        </w:rPr>
        <w:t>klj</w:t>
      </w:r>
      <w:r w:rsidR="000B70A6">
        <w:rPr>
          <w:spacing w:val="-6"/>
          <w:w w:val="109"/>
        </w:rPr>
        <w:t>u</w:t>
      </w:r>
      <w:r w:rsidR="000B70A6">
        <w:rPr>
          <w:spacing w:val="-87"/>
          <w:w w:val="153"/>
        </w:rPr>
        <w:t>ˇ</w:t>
      </w:r>
      <w:r w:rsidR="000B70A6">
        <w:rPr>
          <w:spacing w:val="-1"/>
          <w:w w:val="106"/>
        </w:rPr>
        <w:t>cem</w:t>
      </w:r>
      <w:proofErr w:type="spellEnd"/>
      <w:r w:rsidR="000B70A6">
        <w:rPr>
          <w:w w:val="106"/>
        </w:rPr>
        <w:t>.</w:t>
      </w:r>
      <w:r w:rsidR="000B70A6">
        <w:t xml:space="preserve"> </w:t>
      </w:r>
      <w:r w:rsidR="000B70A6">
        <w:rPr>
          <w:spacing w:val="-13"/>
        </w:rPr>
        <w:t xml:space="preserve"> </w:t>
      </w:r>
      <w:proofErr w:type="spellStart"/>
      <w:r w:rsidR="000B70A6">
        <w:rPr>
          <w:w w:val="108"/>
        </w:rPr>
        <w:t>Ovim</w:t>
      </w:r>
      <w:proofErr w:type="spellEnd"/>
      <w:r w:rsidR="000B70A6">
        <w:rPr>
          <w:spacing w:val="3"/>
        </w:rPr>
        <w:t xml:space="preserve"> </w:t>
      </w:r>
      <w:r w:rsidR="000B70A6">
        <w:rPr>
          <w:w w:val="106"/>
        </w:rPr>
        <w:t>je</w:t>
      </w:r>
      <w:r w:rsidR="000B70A6">
        <w:rPr>
          <w:spacing w:val="3"/>
        </w:rPr>
        <w:t xml:space="preserve"> </w:t>
      </w:r>
      <w:proofErr w:type="spellStart"/>
      <w:r w:rsidR="000B70A6">
        <w:rPr>
          <w:spacing w:val="-1"/>
          <w:w w:val="108"/>
        </w:rPr>
        <w:t>o</w:t>
      </w:r>
      <w:r w:rsidR="000B70A6">
        <w:rPr>
          <w:spacing w:val="4"/>
          <w:w w:val="108"/>
        </w:rPr>
        <w:t>b</w:t>
      </w:r>
      <w:r w:rsidR="000B70A6">
        <w:rPr>
          <w:w w:val="106"/>
        </w:rPr>
        <w:t>ez</w:t>
      </w:r>
      <w:r w:rsidR="000B70A6">
        <w:rPr>
          <w:spacing w:val="5"/>
          <w:w w:val="106"/>
        </w:rPr>
        <w:t>b</w:t>
      </w:r>
      <w:r w:rsidR="000B70A6">
        <w:rPr>
          <w:w w:val="102"/>
        </w:rPr>
        <w:t>e</w:t>
      </w:r>
      <w:r w:rsidR="000B70A6">
        <w:rPr>
          <w:rFonts w:ascii="Arial" w:hAnsi="Arial"/>
          <w:w w:val="102"/>
        </w:rPr>
        <w:t>d</w:t>
      </w:r>
      <w:r w:rsidR="000B70A6">
        <w:rPr>
          <w:w w:val="110"/>
        </w:rPr>
        <w:t>ena</w:t>
      </w:r>
      <w:proofErr w:type="spellEnd"/>
      <w:r w:rsidR="000B70A6">
        <w:rPr>
          <w:spacing w:val="3"/>
        </w:rPr>
        <w:t xml:space="preserve"> </w:t>
      </w:r>
      <w:proofErr w:type="spellStart"/>
      <w:r w:rsidR="000B70A6">
        <w:rPr>
          <w:spacing w:val="-6"/>
          <w:w w:val="107"/>
        </w:rPr>
        <w:t>k</w:t>
      </w:r>
      <w:r w:rsidR="000B70A6">
        <w:rPr>
          <w:spacing w:val="-1"/>
          <w:w w:val="106"/>
        </w:rPr>
        <w:t>o</w:t>
      </w:r>
      <w:r w:rsidR="000B70A6">
        <w:rPr>
          <w:spacing w:val="-6"/>
          <w:w w:val="106"/>
        </w:rPr>
        <w:t>m</w:t>
      </w:r>
      <w:r w:rsidR="000B70A6">
        <w:rPr>
          <w:spacing w:val="-1"/>
          <w:w w:val="110"/>
        </w:rPr>
        <w:t>uni</w:t>
      </w:r>
      <w:r w:rsidR="000B70A6">
        <w:rPr>
          <w:spacing w:val="-11"/>
          <w:w w:val="110"/>
        </w:rPr>
        <w:t>k</w:t>
      </w:r>
      <w:r w:rsidR="000B70A6">
        <w:rPr>
          <w:spacing w:val="-1"/>
          <w:w w:val="108"/>
        </w:rPr>
        <w:t>ac</w:t>
      </w:r>
      <w:r w:rsidR="000B70A6">
        <w:rPr>
          <w:w w:val="102"/>
        </w:rPr>
        <w:t>i</w:t>
      </w:r>
      <w:r w:rsidR="000B70A6">
        <w:rPr>
          <w:spacing w:val="-1"/>
          <w:w w:val="112"/>
        </w:rPr>
        <w:t>j</w:t>
      </w:r>
      <w:r w:rsidR="000B70A6">
        <w:rPr>
          <w:w w:val="115"/>
        </w:rPr>
        <w:t>a</w:t>
      </w:r>
      <w:proofErr w:type="spellEnd"/>
      <w:r w:rsidR="000B70A6">
        <w:rPr>
          <w:spacing w:val="3"/>
        </w:rPr>
        <w:t xml:space="preserve"> </w:t>
      </w:r>
      <w:proofErr w:type="spellStart"/>
      <w:r w:rsidR="000B70A6">
        <w:rPr>
          <w:spacing w:val="-1"/>
          <w:w w:val="118"/>
        </w:rPr>
        <w:t>ta</w:t>
      </w:r>
      <w:r w:rsidR="000B70A6">
        <w:rPr>
          <w:spacing w:val="-6"/>
          <w:w w:val="118"/>
        </w:rPr>
        <w:t>k</w:t>
      </w:r>
      <w:r w:rsidR="000B70A6">
        <w:rPr>
          <w:w w:val="102"/>
        </w:rPr>
        <w:t>o</w:t>
      </w:r>
      <w:proofErr w:type="spellEnd"/>
      <w:r w:rsidR="000B70A6">
        <w:rPr>
          <w:spacing w:val="3"/>
        </w:rPr>
        <w:t xml:space="preserve"> </w:t>
      </w:r>
      <w:r w:rsidR="000B70A6">
        <w:rPr>
          <w:spacing w:val="-1"/>
          <w:w w:val="114"/>
        </w:rPr>
        <w:t xml:space="preserve">da </w:t>
      </w:r>
      <w:proofErr w:type="spellStart"/>
      <w:proofErr w:type="gramStart"/>
      <w:r w:rsidR="000B70A6">
        <w:rPr>
          <w:spacing w:val="-1"/>
          <w:w w:val="108"/>
        </w:rPr>
        <w:t>ni</w:t>
      </w:r>
      <w:r w:rsidR="000B70A6">
        <w:rPr>
          <w:spacing w:val="-6"/>
          <w:w w:val="108"/>
        </w:rPr>
        <w:t>k</w:t>
      </w:r>
      <w:r w:rsidR="000B70A6">
        <w:rPr>
          <w:w w:val="102"/>
        </w:rPr>
        <w:t>o</w:t>
      </w:r>
      <w:proofErr w:type="spellEnd"/>
      <w:r w:rsidR="000B70A6">
        <w:t xml:space="preserve"> </w:t>
      </w:r>
      <w:r w:rsidR="000B70A6">
        <w:rPr>
          <w:spacing w:val="-21"/>
        </w:rPr>
        <w:t xml:space="preserve"> </w:t>
      </w:r>
      <w:proofErr w:type="spellStart"/>
      <w:r w:rsidR="000B70A6">
        <w:rPr>
          <w:w w:val="109"/>
        </w:rPr>
        <w:t>sa</w:t>
      </w:r>
      <w:proofErr w:type="spellEnd"/>
      <w:proofErr w:type="gramEnd"/>
      <w:r w:rsidR="000B70A6">
        <w:t xml:space="preserve"> </w:t>
      </w:r>
      <w:r w:rsidR="000B70A6">
        <w:rPr>
          <w:spacing w:val="-21"/>
        </w:rPr>
        <w:t xml:space="preserve"> </w:t>
      </w:r>
      <w:proofErr w:type="spellStart"/>
      <w:r w:rsidR="000B70A6">
        <w:rPr>
          <w:w w:val="114"/>
        </w:rPr>
        <w:t>strane</w:t>
      </w:r>
      <w:proofErr w:type="spellEnd"/>
      <w:r w:rsidR="000B70A6">
        <w:t xml:space="preserve"> </w:t>
      </w:r>
      <w:r w:rsidR="000B70A6">
        <w:rPr>
          <w:spacing w:val="-21"/>
        </w:rPr>
        <w:t xml:space="preserve"> </w:t>
      </w:r>
      <w:r w:rsidR="000B70A6">
        <w:rPr>
          <w:spacing w:val="-1"/>
          <w:w w:val="108"/>
        </w:rPr>
        <w:t>n</w:t>
      </w:r>
      <w:r w:rsidR="000B70A6">
        <w:rPr>
          <w:w w:val="108"/>
        </w:rPr>
        <w:t>e</w:t>
      </w:r>
      <w:r w:rsidR="000B70A6">
        <w:t xml:space="preserve"> </w:t>
      </w:r>
      <w:r w:rsidR="000B70A6">
        <w:rPr>
          <w:spacing w:val="-21"/>
        </w:rPr>
        <w:t xml:space="preserve"> </w:t>
      </w:r>
      <w:proofErr w:type="spellStart"/>
      <w:r w:rsidR="000B70A6">
        <w:rPr>
          <w:w w:val="106"/>
        </w:rPr>
        <w:t>m</w:t>
      </w:r>
      <w:r w:rsidR="000B70A6">
        <w:rPr>
          <w:spacing w:val="-6"/>
          <w:w w:val="106"/>
        </w:rPr>
        <w:t>o</w:t>
      </w:r>
      <w:r w:rsidR="000B70A6">
        <w:rPr>
          <w:spacing w:val="-87"/>
          <w:w w:val="153"/>
        </w:rPr>
        <w:t>ˇ</w:t>
      </w:r>
      <w:r w:rsidR="000B70A6">
        <w:rPr>
          <w:spacing w:val="-1"/>
          <w:w w:val="102"/>
        </w:rPr>
        <w:t>z</w:t>
      </w:r>
      <w:r w:rsidR="000B70A6">
        <w:rPr>
          <w:w w:val="102"/>
        </w:rPr>
        <w:t>e</w:t>
      </w:r>
      <w:proofErr w:type="spellEnd"/>
      <w:r w:rsidR="000B70A6">
        <w:t xml:space="preserve"> </w:t>
      </w:r>
      <w:r w:rsidR="000B70A6">
        <w:rPr>
          <w:spacing w:val="-22"/>
        </w:rPr>
        <w:t xml:space="preserve"> </w:t>
      </w:r>
      <w:r w:rsidR="000B70A6">
        <w:rPr>
          <w:spacing w:val="-1"/>
          <w:w w:val="114"/>
        </w:rPr>
        <w:t>d</w:t>
      </w:r>
      <w:r w:rsidR="000B70A6">
        <w:rPr>
          <w:w w:val="114"/>
        </w:rPr>
        <w:t>a</w:t>
      </w:r>
      <w:r w:rsidR="000B70A6">
        <w:t xml:space="preserve"> </w:t>
      </w:r>
      <w:r w:rsidR="000B70A6">
        <w:rPr>
          <w:spacing w:val="-21"/>
        </w:rPr>
        <w:t xml:space="preserve"> </w:t>
      </w:r>
      <w:proofErr w:type="spellStart"/>
      <w:r w:rsidR="000B70A6">
        <w:rPr>
          <w:spacing w:val="-1"/>
          <w:w w:val="111"/>
        </w:rPr>
        <w:t>pr</w:t>
      </w:r>
      <w:r w:rsidR="000B70A6">
        <w:rPr>
          <w:spacing w:val="-6"/>
          <w:w w:val="111"/>
        </w:rPr>
        <w:t>o</w:t>
      </w:r>
      <w:r w:rsidR="000B70A6">
        <w:rPr>
          <w:spacing w:val="-87"/>
          <w:w w:val="153"/>
        </w:rPr>
        <w:t>ˇ</w:t>
      </w:r>
      <w:r w:rsidR="000B70A6">
        <w:rPr>
          <w:spacing w:val="-1"/>
          <w:w w:val="114"/>
        </w:rPr>
        <w:t>cit</w:t>
      </w:r>
      <w:r w:rsidR="000B70A6">
        <w:rPr>
          <w:w w:val="114"/>
        </w:rPr>
        <w:t>a</w:t>
      </w:r>
      <w:proofErr w:type="spellEnd"/>
      <w:r w:rsidR="000B70A6">
        <w:t xml:space="preserve"> </w:t>
      </w:r>
      <w:r w:rsidR="000B70A6">
        <w:rPr>
          <w:spacing w:val="-22"/>
        </w:rPr>
        <w:t xml:space="preserve"> </w:t>
      </w:r>
      <w:proofErr w:type="spellStart"/>
      <w:r w:rsidR="000B70A6">
        <w:rPr>
          <w:spacing w:val="-1"/>
          <w:w w:val="115"/>
        </w:rPr>
        <w:t>nit</w:t>
      </w:r>
      <w:r w:rsidR="000B70A6">
        <w:rPr>
          <w:w w:val="115"/>
        </w:rPr>
        <w:t>i</w:t>
      </w:r>
      <w:proofErr w:type="spellEnd"/>
      <w:r w:rsidR="000B70A6">
        <w:t xml:space="preserve"> </w:t>
      </w:r>
      <w:r w:rsidR="000B70A6">
        <w:rPr>
          <w:spacing w:val="-21"/>
        </w:rPr>
        <w:t xml:space="preserve"> </w:t>
      </w:r>
      <w:proofErr w:type="spellStart"/>
      <w:r w:rsidR="000B70A6">
        <w:rPr>
          <w:spacing w:val="-1"/>
          <w:w w:val="109"/>
        </w:rPr>
        <w:t>promen</w:t>
      </w:r>
      <w:r w:rsidR="000B70A6">
        <w:rPr>
          <w:w w:val="109"/>
        </w:rPr>
        <w:t>i</w:t>
      </w:r>
      <w:proofErr w:type="spellEnd"/>
      <w:r w:rsidR="000B70A6">
        <w:t xml:space="preserve"> </w:t>
      </w:r>
      <w:r w:rsidR="000B70A6">
        <w:rPr>
          <w:spacing w:val="-21"/>
        </w:rPr>
        <w:t xml:space="preserve"> </w:t>
      </w:r>
      <w:proofErr w:type="spellStart"/>
      <w:r w:rsidR="000B70A6">
        <w:rPr>
          <w:spacing w:val="-1"/>
          <w:w w:val="107"/>
        </w:rPr>
        <w:t>prosl</w:t>
      </w:r>
      <w:r w:rsidR="000B70A6">
        <w:rPr>
          <w:w w:val="107"/>
        </w:rPr>
        <w:t>e</w:t>
      </w:r>
      <w:r w:rsidR="000B70A6">
        <w:rPr>
          <w:rFonts w:ascii="Arial" w:hAnsi="Arial"/>
          <w:w w:val="102"/>
        </w:rPr>
        <w:t>d</w:t>
      </w:r>
      <w:r w:rsidR="000B70A6">
        <w:rPr>
          <w:w w:val="108"/>
        </w:rPr>
        <w:t>e</w:t>
      </w:r>
      <w:r w:rsidR="000B70A6">
        <w:rPr>
          <w:spacing w:val="-6"/>
          <w:w w:val="108"/>
        </w:rPr>
        <w:t>n</w:t>
      </w:r>
      <w:r w:rsidR="000B70A6">
        <w:rPr>
          <w:w w:val="113"/>
        </w:rPr>
        <w:t>u</w:t>
      </w:r>
      <w:proofErr w:type="spellEnd"/>
      <w:r w:rsidR="000B70A6">
        <w:t xml:space="preserve"> </w:t>
      </w:r>
      <w:r w:rsidR="000B70A6">
        <w:rPr>
          <w:spacing w:val="-21"/>
        </w:rPr>
        <w:t xml:space="preserve"> </w:t>
      </w:r>
      <w:proofErr w:type="spellStart"/>
      <w:r w:rsidR="000B70A6">
        <w:rPr>
          <w:spacing w:val="4"/>
          <w:w w:val="113"/>
        </w:rPr>
        <w:t>p</w:t>
      </w:r>
      <w:r w:rsidR="000B70A6">
        <w:rPr>
          <w:spacing w:val="-1"/>
          <w:w w:val="111"/>
        </w:rPr>
        <w:t>oruku</w:t>
      </w:r>
      <w:proofErr w:type="spellEnd"/>
      <w:r w:rsidR="000B70A6">
        <w:rPr>
          <w:w w:val="111"/>
        </w:rPr>
        <w:t>,</w:t>
      </w:r>
      <w:r w:rsidR="000B70A6">
        <w:t xml:space="preserve"> </w:t>
      </w:r>
      <w:r w:rsidR="000B70A6">
        <w:rPr>
          <w:spacing w:val="-20"/>
        </w:rPr>
        <w:t xml:space="preserve"> </w:t>
      </w:r>
      <w:r w:rsidR="000B70A6">
        <w:rPr>
          <w:w w:val="115"/>
        </w:rPr>
        <w:t>a</w:t>
      </w:r>
      <w:r w:rsidR="000B70A6">
        <w:t xml:space="preserve"> </w:t>
      </w:r>
      <w:r w:rsidR="000B70A6">
        <w:rPr>
          <w:spacing w:val="-21"/>
        </w:rPr>
        <w:t xml:space="preserve"> </w:t>
      </w:r>
      <w:r w:rsidR="000B70A6">
        <w:rPr>
          <w:spacing w:val="-1"/>
          <w:w w:val="114"/>
        </w:rPr>
        <w:t xml:space="preserve">da </w:t>
      </w:r>
      <w:r w:rsidR="000B70A6">
        <w:rPr>
          <w:w w:val="103"/>
        </w:rPr>
        <w:t>se</w:t>
      </w:r>
      <w:r w:rsidR="000B70A6">
        <w:t xml:space="preserve"> </w:t>
      </w:r>
      <w:r w:rsidR="000B70A6">
        <w:rPr>
          <w:spacing w:val="-22"/>
        </w:rPr>
        <w:t xml:space="preserve"> </w:t>
      </w:r>
      <w:r w:rsidR="000B70A6">
        <w:rPr>
          <w:spacing w:val="-1"/>
          <w:w w:val="117"/>
        </w:rPr>
        <w:t>t</w:t>
      </w:r>
      <w:r w:rsidR="000B70A6">
        <w:rPr>
          <w:w w:val="117"/>
        </w:rPr>
        <w:t>o</w:t>
      </w:r>
      <w:r w:rsidR="000B70A6">
        <w:t xml:space="preserve"> </w:t>
      </w:r>
      <w:r w:rsidR="000B70A6">
        <w:rPr>
          <w:spacing w:val="-22"/>
        </w:rPr>
        <w:t xml:space="preserve"> </w:t>
      </w:r>
      <w:r w:rsidR="000B70A6">
        <w:rPr>
          <w:spacing w:val="-1"/>
          <w:w w:val="108"/>
        </w:rPr>
        <w:t>n</w:t>
      </w:r>
      <w:r w:rsidR="000B70A6">
        <w:rPr>
          <w:w w:val="108"/>
        </w:rPr>
        <w:t>e</w:t>
      </w:r>
      <w:r w:rsidR="000B70A6">
        <w:t xml:space="preserve"> </w:t>
      </w:r>
      <w:r w:rsidR="000B70A6">
        <w:rPr>
          <w:spacing w:val="-22"/>
        </w:rPr>
        <w:t xml:space="preserve"> </w:t>
      </w:r>
      <w:proofErr w:type="spellStart"/>
      <w:r w:rsidR="000B70A6">
        <w:rPr>
          <w:spacing w:val="-1"/>
          <w:w w:val="113"/>
        </w:rPr>
        <w:t>detektuje</w:t>
      </w:r>
      <w:proofErr w:type="spellEnd"/>
      <w:r w:rsidR="000B70A6">
        <w:rPr>
          <w:w w:val="113"/>
        </w:rPr>
        <w:t>.</w:t>
      </w:r>
      <w:r w:rsidR="0064276C">
        <w:rPr>
          <w:w w:val="113"/>
        </w:rPr>
        <w:t xml:space="preserve"> </w:t>
      </w:r>
      <w:proofErr w:type="gramStart"/>
      <w:r w:rsidR="0064276C">
        <w:rPr>
          <w:spacing w:val="-6"/>
          <w:w w:val="125"/>
        </w:rPr>
        <w:t>P</w:t>
      </w:r>
      <w:r w:rsidR="0064276C">
        <w:rPr>
          <w:spacing w:val="-1"/>
          <w:w w:val="117"/>
        </w:rPr>
        <w:t>a</w:t>
      </w:r>
      <w:r w:rsidR="0064276C">
        <w:rPr>
          <w:w w:val="117"/>
        </w:rPr>
        <w:t>r</w:t>
      </w:r>
      <w:r w:rsidR="0064276C">
        <w:t xml:space="preserve"> </w:t>
      </w:r>
      <w:r w:rsidR="0064276C">
        <w:rPr>
          <w:spacing w:val="-16"/>
        </w:rPr>
        <w:t xml:space="preserve"> </w:t>
      </w:r>
      <w:proofErr w:type="spellStart"/>
      <w:r w:rsidR="0064276C">
        <w:rPr>
          <w:w w:val="109"/>
        </w:rPr>
        <w:t>klj</w:t>
      </w:r>
      <w:r w:rsidR="0064276C">
        <w:rPr>
          <w:spacing w:val="-5"/>
          <w:w w:val="109"/>
        </w:rPr>
        <w:t>u</w:t>
      </w:r>
      <w:r w:rsidR="0064276C">
        <w:rPr>
          <w:spacing w:val="-87"/>
          <w:w w:val="153"/>
        </w:rPr>
        <w:t>ˇ</w:t>
      </w:r>
      <w:r w:rsidR="0064276C">
        <w:rPr>
          <w:spacing w:val="-1"/>
          <w:w w:val="104"/>
        </w:rPr>
        <w:t>ce</w:t>
      </w:r>
      <w:r w:rsidR="0064276C">
        <w:rPr>
          <w:spacing w:val="-11"/>
          <w:w w:val="104"/>
        </w:rPr>
        <w:t>v</w:t>
      </w:r>
      <w:r w:rsidR="0064276C">
        <w:rPr>
          <w:w w:val="115"/>
        </w:rPr>
        <w:t>a</w:t>
      </w:r>
      <w:proofErr w:type="spellEnd"/>
      <w:proofErr w:type="gramEnd"/>
      <w:r w:rsidR="0064276C">
        <w:t xml:space="preserve"> </w:t>
      </w:r>
      <w:r w:rsidR="0064276C">
        <w:rPr>
          <w:spacing w:val="-16"/>
        </w:rPr>
        <w:t xml:space="preserve"> </w:t>
      </w:r>
      <w:proofErr w:type="spellStart"/>
      <w:r w:rsidR="0064276C">
        <w:rPr>
          <w:spacing w:val="-6"/>
          <w:w w:val="107"/>
        </w:rPr>
        <w:t>k</w:t>
      </w:r>
      <w:r w:rsidR="0064276C">
        <w:rPr>
          <w:spacing w:val="4"/>
          <w:w w:val="102"/>
        </w:rPr>
        <w:t>o</w:t>
      </w:r>
      <w:r w:rsidR="0064276C">
        <w:rPr>
          <w:w w:val="113"/>
        </w:rPr>
        <w:t>d</w:t>
      </w:r>
      <w:proofErr w:type="spellEnd"/>
      <w:r w:rsidR="0064276C">
        <w:t xml:space="preserve"> </w:t>
      </w:r>
      <w:r w:rsidR="0064276C">
        <w:rPr>
          <w:spacing w:val="-16"/>
        </w:rPr>
        <w:t xml:space="preserve"> </w:t>
      </w:r>
      <w:proofErr w:type="spellStart"/>
      <w:r w:rsidR="0064276C">
        <w:rPr>
          <w:spacing w:val="-1"/>
          <w:w w:val="111"/>
        </w:rPr>
        <w:t>asimet</w:t>
      </w:r>
      <w:r w:rsidR="0064276C">
        <w:rPr>
          <w:w w:val="120"/>
        </w:rPr>
        <w:t>r</w:t>
      </w:r>
      <w:r w:rsidR="0064276C">
        <w:rPr>
          <w:spacing w:val="-6"/>
          <w:w w:val="102"/>
        </w:rPr>
        <w:t>i</w:t>
      </w:r>
      <w:r w:rsidR="0064276C">
        <w:rPr>
          <w:spacing w:val="-87"/>
          <w:w w:val="153"/>
        </w:rPr>
        <w:t>ˇ</w:t>
      </w:r>
      <w:r w:rsidR="0064276C">
        <w:rPr>
          <w:spacing w:val="-1"/>
          <w:w w:val="106"/>
        </w:rPr>
        <w:t>cn</w:t>
      </w:r>
      <w:r w:rsidR="0064276C">
        <w:rPr>
          <w:w w:val="106"/>
        </w:rPr>
        <w:t>e</w:t>
      </w:r>
      <w:proofErr w:type="spellEnd"/>
      <w:r w:rsidR="0064276C">
        <w:t xml:space="preserve"> </w:t>
      </w:r>
      <w:r w:rsidR="0064276C">
        <w:rPr>
          <w:spacing w:val="-16"/>
        </w:rPr>
        <w:t xml:space="preserve"> </w:t>
      </w:r>
      <w:proofErr w:type="spellStart"/>
      <w:r w:rsidR="0064276C">
        <w:rPr>
          <w:w w:val="110"/>
        </w:rPr>
        <w:t>enkri</w:t>
      </w:r>
      <w:r w:rsidR="0064276C">
        <w:rPr>
          <w:spacing w:val="5"/>
          <w:w w:val="110"/>
        </w:rPr>
        <w:t>p</w:t>
      </w:r>
      <w:r w:rsidR="0064276C">
        <w:rPr>
          <w:spacing w:val="-1"/>
          <w:w w:val="104"/>
        </w:rPr>
        <w:t>cije</w:t>
      </w:r>
      <w:proofErr w:type="spellEnd"/>
      <w:r w:rsidR="0064276C">
        <w:rPr>
          <w:spacing w:val="-1"/>
          <w:w w:val="104"/>
        </w:rPr>
        <w:t xml:space="preserve"> </w:t>
      </w:r>
      <w:r w:rsidR="0064276C">
        <w:rPr>
          <w:w w:val="103"/>
        </w:rPr>
        <w:t>se</w:t>
      </w:r>
      <w:r w:rsidR="0064276C">
        <w:t xml:space="preserve"> </w:t>
      </w:r>
      <w:r w:rsidR="0064276C">
        <w:rPr>
          <w:spacing w:val="-22"/>
        </w:rPr>
        <w:t xml:space="preserve"> </w:t>
      </w:r>
      <w:proofErr w:type="spellStart"/>
      <w:r w:rsidR="0064276C">
        <w:rPr>
          <w:spacing w:val="-1"/>
          <w:w w:val="107"/>
        </w:rPr>
        <w:t>gener</w:t>
      </w:r>
      <w:r w:rsidR="0064276C">
        <w:rPr>
          <w:spacing w:val="-10"/>
          <w:w w:val="107"/>
        </w:rPr>
        <w:t>i</w:t>
      </w:r>
      <w:r w:rsidR="0064276C">
        <w:rPr>
          <w:spacing w:val="-83"/>
          <w:w w:val="153"/>
        </w:rPr>
        <w:t>ˇ</w:t>
      </w:r>
      <w:r w:rsidR="0064276C">
        <w:rPr>
          <w:w w:val="103"/>
        </w:rPr>
        <w:t>se</w:t>
      </w:r>
      <w:proofErr w:type="spellEnd"/>
      <w:r w:rsidR="0064276C">
        <w:t xml:space="preserve"> </w:t>
      </w:r>
      <w:r w:rsidR="0064276C">
        <w:rPr>
          <w:spacing w:val="-22"/>
        </w:rPr>
        <w:t xml:space="preserve"> </w:t>
      </w:r>
      <w:r w:rsidR="0064276C">
        <w:rPr>
          <w:spacing w:val="5"/>
          <w:w w:val="113"/>
        </w:rPr>
        <w:t>p</w:t>
      </w:r>
      <w:r w:rsidR="0064276C">
        <w:rPr>
          <w:w w:val="102"/>
        </w:rPr>
        <w:t>o</w:t>
      </w:r>
      <w:r w:rsidR="0064276C">
        <w:t xml:space="preserve"> </w:t>
      </w:r>
      <w:r w:rsidR="0064276C">
        <w:rPr>
          <w:spacing w:val="-22"/>
        </w:rPr>
        <w:t xml:space="preserve"> </w:t>
      </w:r>
      <w:proofErr w:type="spellStart"/>
      <w:r w:rsidR="0064276C">
        <w:rPr>
          <w:w w:val="114"/>
        </w:rPr>
        <w:t>mat</w:t>
      </w:r>
      <w:r w:rsidR="0064276C">
        <w:rPr>
          <w:spacing w:val="-1"/>
          <w:w w:val="114"/>
        </w:rPr>
        <w:t>e</w:t>
      </w:r>
      <w:r w:rsidR="0064276C">
        <w:rPr>
          <w:w w:val="115"/>
        </w:rPr>
        <w:t>mat</w:t>
      </w:r>
      <w:r w:rsidR="0064276C">
        <w:rPr>
          <w:spacing w:val="-5"/>
          <w:w w:val="115"/>
        </w:rPr>
        <w:t>i</w:t>
      </w:r>
      <w:r w:rsidR="0064276C">
        <w:rPr>
          <w:spacing w:val="-87"/>
          <w:w w:val="153"/>
        </w:rPr>
        <w:t>ˇ</w:t>
      </w:r>
      <w:r w:rsidR="0064276C">
        <w:rPr>
          <w:spacing w:val="-1"/>
          <w:w w:val="106"/>
        </w:rPr>
        <w:t>cki</w:t>
      </w:r>
      <w:r w:rsidR="0064276C">
        <w:rPr>
          <w:w w:val="106"/>
        </w:rPr>
        <w:t>m</w:t>
      </w:r>
      <w:proofErr w:type="spellEnd"/>
      <w:r w:rsidR="0064276C">
        <w:t xml:space="preserve"> </w:t>
      </w:r>
      <w:r w:rsidR="0064276C">
        <w:rPr>
          <w:spacing w:val="-22"/>
        </w:rPr>
        <w:t xml:space="preserve"> </w:t>
      </w:r>
      <w:proofErr w:type="spellStart"/>
      <w:r w:rsidR="0064276C">
        <w:rPr>
          <w:spacing w:val="-1"/>
          <w:w w:val="110"/>
        </w:rPr>
        <w:t>principima</w:t>
      </w:r>
      <w:proofErr w:type="spellEnd"/>
      <w:r w:rsidR="0064276C">
        <w:rPr>
          <w:w w:val="110"/>
        </w:rPr>
        <w:t>,</w:t>
      </w:r>
      <w:r w:rsidR="0064276C">
        <w:t xml:space="preserve"> </w:t>
      </w:r>
      <w:r w:rsidR="0064276C">
        <w:rPr>
          <w:spacing w:val="-20"/>
        </w:rPr>
        <w:t xml:space="preserve"> </w:t>
      </w:r>
      <w:proofErr w:type="spellStart"/>
      <w:r w:rsidR="0064276C">
        <w:rPr>
          <w:spacing w:val="-1"/>
          <w:w w:val="118"/>
        </w:rPr>
        <w:t>ta</w:t>
      </w:r>
      <w:r w:rsidR="0064276C">
        <w:rPr>
          <w:spacing w:val="-6"/>
          <w:w w:val="118"/>
        </w:rPr>
        <w:t>k</w:t>
      </w:r>
      <w:r w:rsidR="0064276C">
        <w:rPr>
          <w:w w:val="102"/>
        </w:rPr>
        <w:t>o</w:t>
      </w:r>
      <w:proofErr w:type="spellEnd"/>
      <w:r w:rsidR="0064276C">
        <w:t xml:space="preserve"> </w:t>
      </w:r>
      <w:r w:rsidR="0064276C">
        <w:rPr>
          <w:spacing w:val="-22"/>
        </w:rPr>
        <w:t xml:space="preserve"> </w:t>
      </w:r>
      <w:r w:rsidR="0064276C">
        <w:rPr>
          <w:spacing w:val="-1"/>
          <w:w w:val="114"/>
        </w:rPr>
        <w:t>d</w:t>
      </w:r>
      <w:r w:rsidR="0064276C">
        <w:rPr>
          <w:w w:val="114"/>
        </w:rPr>
        <w:t>a</w:t>
      </w:r>
      <w:r w:rsidR="0064276C">
        <w:t xml:space="preserve"> </w:t>
      </w:r>
      <w:r w:rsidR="0064276C">
        <w:rPr>
          <w:spacing w:val="-22"/>
        </w:rPr>
        <w:t xml:space="preserve"> </w:t>
      </w:r>
      <w:proofErr w:type="spellStart"/>
      <w:r w:rsidR="0064276C">
        <w:rPr>
          <w:spacing w:val="-1"/>
          <w:w w:val="111"/>
        </w:rPr>
        <w:t>a</w:t>
      </w:r>
      <w:r w:rsidR="0064276C">
        <w:rPr>
          <w:spacing w:val="-6"/>
          <w:w w:val="111"/>
        </w:rPr>
        <w:t>k</w:t>
      </w:r>
      <w:r w:rsidR="0064276C">
        <w:rPr>
          <w:w w:val="102"/>
        </w:rPr>
        <w:t>o</w:t>
      </w:r>
      <w:proofErr w:type="spellEnd"/>
      <w:r w:rsidR="0064276C">
        <w:t xml:space="preserve"> </w:t>
      </w:r>
      <w:r w:rsidR="0064276C">
        <w:rPr>
          <w:spacing w:val="-22"/>
        </w:rPr>
        <w:t xml:space="preserve"> </w:t>
      </w:r>
      <w:r w:rsidR="0064276C">
        <w:rPr>
          <w:w w:val="103"/>
        </w:rPr>
        <w:t>se</w:t>
      </w:r>
      <w:r w:rsidR="0064276C">
        <w:t xml:space="preserve"> </w:t>
      </w:r>
      <w:r w:rsidR="0064276C">
        <w:rPr>
          <w:spacing w:val="-22"/>
        </w:rPr>
        <w:t xml:space="preserve"> </w:t>
      </w:r>
      <w:proofErr w:type="spellStart"/>
      <w:r w:rsidR="0064276C">
        <w:rPr>
          <w:spacing w:val="-1"/>
          <w:w w:val="108"/>
        </w:rPr>
        <w:t>n</w:t>
      </w:r>
      <w:r w:rsidR="0064276C">
        <w:rPr>
          <w:spacing w:val="-10"/>
          <w:w w:val="108"/>
        </w:rPr>
        <w:t>e</w:t>
      </w:r>
      <w:r w:rsidR="0064276C">
        <w:rPr>
          <w:spacing w:val="-83"/>
          <w:w w:val="153"/>
        </w:rPr>
        <w:t>ˇ</w:t>
      </w:r>
      <w:r w:rsidR="0064276C">
        <w:rPr>
          <w:w w:val="112"/>
        </w:rPr>
        <w:t>sto</w:t>
      </w:r>
      <w:proofErr w:type="spellEnd"/>
      <w:r w:rsidR="0064276C">
        <w:rPr>
          <w:spacing w:val="13"/>
        </w:rPr>
        <w:t xml:space="preserve"> </w:t>
      </w:r>
      <w:r w:rsidR="0064276C">
        <w:rPr>
          <w:spacing w:val="-83"/>
          <w:w w:val="153"/>
        </w:rPr>
        <w:t>ˇ</w:t>
      </w:r>
      <w:proofErr w:type="spellStart"/>
      <w:r w:rsidR="0064276C">
        <w:rPr>
          <w:w w:val="107"/>
        </w:rPr>
        <w:t>sifruje</w:t>
      </w:r>
      <w:proofErr w:type="spellEnd"/>
      <w:r w:rsidR="0064276C">
        <w:t xml:space="preserve"> </w:t>
      </w:r>
      <w:r w:rsidR="0064276C">
        <w:rPr>
          <w:spacing w:val="-22"/>
        </w:rPr>
        <w:t xml:space="preserve"> </w:t>
      </w:r>
      <w:proofErr w:type="spellStart"/>
      <w:r w:rsidR="0064276C">
        <w:rPr>
          <w:spacing w:val="-1"/>
          <w:w w:val="108"/>
        </w:rPr>
        <w:t>uz</w:t>
      </w:r>
      <w:proofErr w:type="spellEnd"/>
      <w:r w:rsidR="0064276C">
        <w:rPr>
          <w:spacing w:val="-1"/>
          <w:w w:val="108"/>
        </w:rPr>
        <w:t xml:space="preserve"> </w:t>
      </w:r>
      <w:proofErr w:type="spellStart"/>
      <w:r w:rsidR="0064276C">
        <w:rPr>
          <w:spacing w:val="5"/>
          <w:w w:val="113"/>
        </w:rPr>
        <w:t>p</w:t>
      </w:r>
      <w:r w:rsidR="0064276C">
        <w:rPr>
          <w:spacing w:val="-1"/>
          <w:w w:val="106"/>
        </w:rPr>
        <w:t>om</w:t>
      </w:r>
      <w:r w:rsidR="0064276C">
        <w:rPr>
          <w:spacing w:val="-6"/>
          <w:w w:val="102"/>
        </w:rPr>
        <w:t>o</w:t>
      </w:r>
      <w:r w:rsidR="0064276C">
        <w:rPr>
          <w:spacing w:val="-87"/>
          <w:w w:val="153"/>
        </w:rPr>
        <w:t>´</w:t>
      </w:r>
      <w:r w:rsidR="0064276C">
        <w:rPr>
          <w:w w:val="102"/>
        </w:rPr>
        <w:t>c</w:t>
      </w:r>
      <w:proofErr w:type="spellEnd"/>
      <w:r w:rsidR="0064276C">
        <w:rPr>
          <w:spacing w:val="8"/>
        </w:rPr>
        <w:t xml:space="preserve"> </w:t>
      </w:r>
      <w:proofErr w:type="spellStart"/>
      <w:r w:rsidR="0064276C">
        <w:rPr>
          <w:w w:val="114"/>
        </w:rPr>
        <w:t>j</w:t>
      </w:r>
      <w:r w:rsidR="0064276C">
        <w:rPr>
          <w:spacing w:val="-6"/>
          <w:w w:val="114"/>
        </w:rPr>
        <w:t>a</w:t>
      </w:r>
      <w:r w:rsidR="0064276C">
        <w:rPr>
          <w:w w:val="106"/>
        </w:rPr>
        <w:t>vnog</w:t>
      </w:r>
      <w:proofErr w:type="spellEnd"/>
      <w:r w:rsidR="0064276C">
        <w:rPr>
          <w:spacing w:val="8"/>
        </w:rPr>
        <w:t xml:space="preserve"> </w:t>
      </w:r>
      <w:proofErr w:type="spellStart"/>
      <w:r w:rsidR="0064276C">
        <w:rPr>
          <w:w w:val="109"/>
        </w:rPr>
        <w:t>klj</w:t>
      </w:r>
      <w:r w:rsidR="0064276C">
        <w:rPr>
          <w:spacing w:val="-6"/>
          <w:w w:val="109"/>
        </w:rPr>
        <w:t>u</w:t>
      </w:r>
      <w:r w:rsidR="0064276C">
        <w:rPr>
          <w:spacing w:val="-87"/>
          <w:w w:val="153"/>
        </w:rPr>
        <w:t>ˇ</w:t>
      </w:r>
      <w:r w:rsidR="0064276C">
        <w:rPr>
          <w:spacing w:val="-1"/>
          <w:w w:val="109"/>
        </w:rPr>
        <w:t>ca</w:t>
      </w:r>
      <w:proofErr w:type="spellEnd"/>
      <w:r w:rsidR="0064276C">
        <w:rPr>
          <w:w w:val="109"/>
        </w:rPr>
        <w:t>,</w:t>
      </w:r>
      <w:r w:rsidR="0064276C">
        <w:rPr>
          <w:spacing w:val="10"/>
        </w:rPr>
        <w:t xml:space="preserve"> </w:t>
      </w:r>
      <w:proofErr w:type="spellStart"/>
      <w:r w:rsidR="0064276C">
        <w:rPr>
          <w:w w:val="106"/>
        </w:rPr>
        <w:t>m</w:t>
      </w:r>
      <w:r w:rsidR="0064276C">
        <w:rPr>
          <w:spacing w:val="-6"/>
          <w:w w:val="106"/>
        </w:rPr>
        <w:t>o</w:t>
      </w:r>
      <w:r w:rsidR="0064276C">
        <w:rPr>
          <w:spacing w:val="-87"/>
          <w:w w:val="153"/>
        </w:rPr>
        <w:t>ˇ</w:t>
      </w:r>
      <w:r w:rsidR="0064276C">
        <w:rPr>
          <w:spacing w:val="-1"/>
          <w:w w:val="102"/>
        </w:rPr>
        <w:t>z</w:t>
      </w:r>
      <w:r w:rsidR="0064276C">
        <w:rPr>
          <w:w w:val="102"/>
        </w:rPr>
        <w:t>e</w:t>
      </w:r>
      <w:proofErr w:type="spellEnd"/>
      <w:r w:rsidR="0064276C">
        <w:rPr>
          <w:spacing w:val="8"/>
        </w:rPr>
        <w:t xml:space="preserve"> </w:t>
      </w:r>
      <w:r w:rsidR="0064276C">
        <w:rPr>
          <w:w w:val="103"/>
        </w:rPr>
        <w:t>se</w:t>
      </w:r>
      <w:r w:rsidR="0064276C">
        <w:rPr>
          <w:spacing w:val="8"/>
        </w:rPr>
        <w:t xml:space="preserve"> </w:t>
      </w:r>
      <w:proofErr w:type="spellStart"/>
      <w:r w:rsidR="0064276C">
        <w:rPr>
          <w:spacing w:val="-1"/>
          <w:w w:val="108"/>
        </w:rPr>
        <w:t>d</w:t>
      </w:r>
      <w:r w:rsidR="0064276C">
        <w:rPr>
          <w:spacing w:val="-10"/>
          <w:w w:val="108"/>
        </w:rPr>
        <w:t>e</w:t>
      </w:r>
      <w:r w:rsidR="0064276C">
        <w:rPr>
          <w:spacing w:val="-83"/>
          <w:w w:val="153"/>
        </w:rPr>
        <w:t>ˇ</w:t>
      </w:r>
      <w:r w:rsidR="0064276C">
        <w:rPr>
          <w:w w:val="104"/>
        </w:rPr>
        <w:t>sifr</w:t>
      </w:r>
      <w:r w:rsidR="0064276C">
        <w:rPr>
          <w:spacing w:val="-5"/>
          <w:w w:val="104"/>
        </w:rPr>
        <w:t>o</w:t>
      </w:r>
      <w:r w:rsidR="0064276C">
        <w:rPr>
          <w:spacing w:val="-11"/>
          <w:w w:val="107"/>
        </w:rPr>
        <w:t>v</w:t>
      </w:r>
      <w:r w:rsidR="0064276C">
        <w:rPr>
          <w:spacing w:val="-1"/>
          <w:w w:val="119"/>
        </w:rPr>
        <w:t>at</w:t>
      </w:r>
      <w:r w:rsidR="0064276C">
        <w:rPr>
          <w:w w:val="119"/>
        </w:rPr>
        <w:t>i</w:t>
      </w:r>
      <w:proofErr w:type="spellEnd"/>
      <w:r w:rsidR="0064276C">
        <w:rPr>
          <w:spacing w:val="8"/>
        </w:rPr>
        <w:t xml:space="preserve"> </w:t>
      </w:r>
      <w:proofErr w:type="spellStart"/>
      <w:r w:rsidR="0064276C">
        <w:rPr>
          <w:spacing w:val="-1"/>
          <w:w w:val="111"/>
        </w:rPr>
        <w:t>pri</w:t>
      </w:r>
      <w:r w:rsidR="0064276C">
        <w:rPr>
          <w:spacing w:val="-11"/>
          <w:w w:val="111"/>
        </w:rPr>
        <w:t>v</w:t>
      </w:r>
      <w:r w:rsidR="0064276C">
        <w:rPr>
          <w:spacing w:val="-1"/>
          <w:w w:val="114"/>
        </w:rPr>
        <w:t>atni</w:t>
      </w:r>
      <w:r w:rsidR="0064276C">
        <w:rPr>
          <w:w w:val="114"/>
        </w:rPr>
        <w:t>m</w:t>
      </w:r>
      <w:proofErr w:type="spellEnd"/>
      <w:r w:rsidR="0064276C">
        <w:rPr>
          <w:spacing w:val="8"/>
        </w:rPr>
        <w:t xml:space="preserve"> </w:t>
      </w:r>
      <w:proofErr w:type="spellStart"/>
      <w:r w:rsidR="0064276C">
        <w:rPr>
          <w:w w:val="102"/>
        </w:rPr>
        <w:t>i</w:t>
      </w:r>
      <w:proofErr w:type="spellEnd"/>
      <w:r w:rsidR="0064276C">
        <w:rPr>
          <w:spacing w:val="8"/>
        </w:rPr>
        <w:t xml:space="preserve"> </w:t>
      </w:r>
      <w:proofErr w:type="spellStart"/>
      <w:r w:rsidR="0064276C">
        <w:rPr>
          <w:spacing w:val="-1"/>
          <w:w w:val="111"/>
        </w:rPr>
        <w:t>obr</w:t>
      </w:r>
      <w:r w:rsidR="0064276C">
        <w:rPr>
          <w:spacing w:val="-6"/>
          <w:w w:val="111"/>
        </w:rPr>
        <w:t>n</w:t>
      </w:r>
      <w:r w:rsidR="0064276C">
        <w:rPr>
          <w:spacing w:val="-1"/>
          <w:w w:val="115"/>
        </w:rPr>
        <w:t>uto</w:t>
      </w:r>
      <w:proofErr w:type="spellEnd"/>
      <w:r w:rsidR="0064276C">
        <w:rPr>
          <w:w w:val="115"/>
        </w:rPr>
        <w:t>.</w:t>
      </w:r>
      <w:r w:rsidR="0064276C">
        <w:t xml:space="preserve"> </w:t>
      </w:r>
      <w:r w:rsidR="0064276C">
        <w:rPr>
          <w:spacing w:val="-11"/>
        </w:rPr>
        <w:t xml:space="preserve"> </w:t>
      </w:r>
      <w:r w:rsidR="000B70A6">
        <w:t xml:space="preserve"> </w:t>
      </w:r>
      <w:r w:rsidR="000B70A6">
        <w:rPr>
          <w:spacing w:val="14"/>
        </w:rPr>
        <w:t xml:space="preserve"> </w:t>
      </w:r>
      <w:proofErr w:type="spellStart"/>
      <w:proofErr w:type="gramStart"/>
      <w:r w:rsidR="000B70A6">
        <w:rPr>
          <w:w w:val="109"/>
        </w:rPr>
        <w:t>N</w:t>
      </w:r>
      <w:r w:rsidR="000B70A6">
        <w:rPr>
          <w:spacing w:val="10"/>
          <w:w w:val="109"/>
        </w:rPr>
        <w:t>a</w:t>
      </w:r>
      <w:r w:rsidR="000B70A6">
        <w:rPr>
          <w:w w:val="113"/>
        </w:rPr>
        <w:t>j</w:t>
      </w:r>
      <w:r w:rsidR="000B70A6">
        <w:rPr>
          <w:spacing w:val="5"/>
          <w:w w:val="113"/>
        </w:rPr>
        <w:t>p</w:t>
      </w:r>
      <w:r w:rsidR="000B70A6">
        <w:rPr>
          <w:spacing w:val="-1"/>
          <w:w w:val="110"/>
        </w:rPr>
        <w:t>opularnij</w:t>
      </w:r>
      <w:r w:rsidR="000B70A6">
        <w:rPr>
          <w:w w:val="110"/>
        </w:rPr>
        <w:t>i</w:t>
      </w:r>
      <w:proofErr w:type="spellEnd"/>
      <w:r w:rsidR="000B70A6">
        <w:t xml:space="preserve"> </w:t>
      </w:r>
      <w:r w:rsidR="000B70A6">
        <w:rPr>
          <w:spacing w:val="-22"/>
        </w:rPr>
        <w:t xml:space="preserve"> </w:t>
      </w:r>
      <w:r w:rsidR="000B70A6">
        <w:rPr>
          <w:spacing w:val="-1"/>
          <w:w w:val="111"/>
        </w:rPr>
        <w:t>prime</w:t>
      </w:r>
      <w:r w:rsidR="000B70A6">
        <w:rPr>
          <w:w w:val="111"/>
        </w:rPr>
        <w:t>r</w:t>
      </w:r>
      <w:proofErr w:type="gramEnd"/>
      <w:r w:rsidR="000B70A6">
        <w:t xml:space="preserve"> </w:t>
      </w:r>
      <w:r w:rsidR="000B70A6">
        <w:rPr>
          <w:spacing w:val="-22"/>
        </w:rPr>
        <w:t xml:space="preserve"> </w:t>
      </w:r>
      <w:proofErr w:type="spellStart"/>
      <w:r w:rsidR="000B70A6">
        <w:rPr>
          <w:spacing w:val="-1"/>
          <w:w w:val="111"/>
        </w:rPr>
        <w:t>asimetr</w:t>
      </w:r>
      <w:r w:rsidR="000B70A6">
        <w:rPr>
          <w:spacing w:val="-6"/>
          <w:w w:val="111"/>
        </w:rPr>
        <w:t>i</w:t>
      </w:r>
      <w:r w:rsidR="000B70A6">
        <w:rPr>
          <w:spacing w:val="-87"/>
          <w:w w:val="153"/>
        </w:rPr>
        <w:t>ˇ</w:t>
      </w:r>
      <w:r w:rsidR="000B70A6">
        <w:rPr>
          <w:spacing w:val="-1"/>
          <w:w w:val="106"/>
        </w:rPr>
        <w:t>cn</w:t>
      </w:r>
      <w:r w:rsidR="000B70A6">
        <w:rPr>
          <w:w w:val="106"/>
        </w:rPr>
        <w:t>e</w:t>
      </w:r>
      <w:proofErr w:type="spellEnd"/>
      <w:r w:rsidR="000B70A6">
        <w:t xml:space="preserve"> </w:t>
      </w:r>
      <w:r w:rsidR="000B70A6">
        <w:rPr>
          <w:spacing w:val="-22"/>
        </w:rPr>
        <w:t xml:space="preserve"> </w:t>
      </w:r>
      <w:proofErr w:type="spellStart"/>
      <w:r w:rsidR="000B70A6">
        <w:rPr>
          <w:w w:val="110"/>
        </w:rPr>
        <w:t>enkri</w:t>
      </w:r>
      <w:r w:rsidR="000B70A6">
        <w:rPr>
          <w:spacing w:val="5"/>
          <w:w w:val="110"/>
        </w:rPr>
        <w:t>p</w:t>
      </w:r>
      <w:r w:rsidR="000B70A6">
        <w:rPr>
          <w:spacing w:val="-1"/>
          <w:w w:val="104"/>
        </w:rPr>
        <w:t>cij</w:t>
      </w:r>
      <w:r w:rsidR="000B70A6">
        <w:rPr>
          <w:w w:val="104"/>
        </w:rPr>
        <w:t>e</w:t>
      </w:r>
      <w:proofErr w:type="spellEnd"/>
      <w:r w:rsidR="000B70A6">
        <w:t xml:space="preserve"> </w:t>
      </w:r>
      <w:r w:rsidR="000B70A6">
        <w:rPr>
          <w:spacing w:val="-22"/>
        </w:rPr>
        <w:t xml:space="preserve"> </w:t>
      </w:r>
      <w:r w:rsidR="000B70A6">
        <w:rPr>
          <w:w w:val="106"/>
        </w:rPr>
        <w:t>je</w:t>
      </w:r>
      <w:r w:rsidR="000B70A6">
        <w:t xml:space="preserve"> </w:t>
      </w:r>
      <w:r w:rsidR="000B70A6">
        <w:rPr>
          <w:spacing w:val="-22"/>
        </w:rPr>
        <w:t xml:space="preserve"> </w:t>
      </w:r>
      <w:r w:rsidR="000B70A6">
        <w:rPr>
          <w:w w:val="107"/>
        </w:rPr>
        <w:t xml:space="preserve">RSA </w:t>
      </w:r>
      <w:r w:rsidR="000B70A6">
        <w:rPr>
          <w:spacing w:val="-1"/>
          <w:w w:val="109"/>
        </w:rPr>
        <w:t>(</w:t>
      </w:r>
      <w:proofErr w:type="spellStart"/>
      <w:r w:rsidR="000B70A6">
        <w:rPr>
          <w:spacing w:val="-1"/>
          <w:w w:val="109"/>
        </w:rPr>
        <w:t>eng</w:t>
      </w:r>
      <w:r w:rsidR="000B70A6">
        <w:rPr>
          <w:w w:val="109"/>
        </w:rPr>
        <w:t>.</w:t>
      </w:r>
      <w:proofErr w:type="spellEnd"/>
      <w:r w:rsidR="000B70A6">
        <w:rPr>
          <w:spacing w:val="-2"/>
        </w:rPr>
        <w:t xml:space="preserve"> </w:t>
      </w:r>
      <w:proofErr w:type="spellStart"/>
      <w:r w:rsidR="000B70A6">
        <w:rPr>
          <w:i/>
          <w:spacing w:val="-5"/>
          <w:w w:val="122"/>
        </w:rPr>
        <w:t>R</w:t>
      </w:r>
      <w:r w:rsidR="000B70A6">
        <w:rPr>
          <w:i/>
          <w:spacing w:val="-1"/>
          <w:w w:val="110"/>
        </w:rPr>
        <w:t>ivest</w:t>
      </w:r>
      <w:proofErr w:type="spellEnd"/>
      <w:r w:rsidR="000B70A6">
        <w:rPr>
          <w:i/>
          <w:spacing w:val="-1"/>
          <w:w w:val="110"/>
        </w:rPr>
        <w:t>–Shamir–</w:t>
      </w:r>
      <w:proofErr w:type="spellStart"/>
      <w:r w:rsidR="000B70A6">
        <w:rPr>
          <w:i/>
          <w:spacing w:val="-10"/>
          <w:w w:val="110"/>
        </w:rPr>
        <w:t>A</w:t>
      </w:r>
      <w:r w:rsidR="000B70A6">
        <w:rPr>
          <w:i/>
          <w:spacing w:val="9"/>
          <w:w w:val="104"/>
        </w:rPr>
        <w:t>d</w:t>
      </w:r>
      <w:r w:rsidR="000B70A6">
        <w:rPr>
          <w:i/>
          <w:w w:val="109"/>
        </w:rPr>
        <w:t>leman</w:t>
      </w:r>
      <w:proofErr w:type="spellEnd"/>
      <w:r w:rsidR="000B70A6">
        <w:rPr>
          <w:w w:val="119"/>
        </w:rPr>
        <w:t>)</w:t>
      </w:r>
      <w:r w:rsidR="000B70A6">
        <w:rPr>
          <w:spacing w:val="-2"/>
        </w:rPr>
        <w:t xml:space="preserve"> </w:t>
      </w:r>
      <w:r w:rsidR="000B70A6">
        <w:rPr>
          <w:w w:val="85"/>
        </w:rPr>
        <w:t>[</w:t>
      </w:r>
      <w:hyperlink w:anchor="_bookmark30" w:history="1">
        <w:r w:rsidR="000B70A6">
          <w:rPr>
            <w:color w:val="00FF00"/>
            <w:spacing w:val="-1"/>
            <w:w w:val="102"/>
          </w:rPr>
          <w:t>12</w:t>
        </w:r>
      </w:hyperlink>
      <w:r w:rsidR="000B70A6">
        <w:rPr>
          <w:w w:val="97"/>
        </w:rPr>
        <w:t>].</w:t>
      </w:r>
      <w:r w:rsidR="000B70A6">
        <w:t xml:space="preserve"> </w:t>
      </w:r>
      <w:r w:rsidR="000B70A6">
        <w:rPr>
          <w:spacing w:val="-15"/>
        </w:rPr>
        <w:t xml:space="preserve"> </w:t>
      </w:r>
      <w:r w:rsidR="000B70A6">
        <w:rPr>
          <w:w w:val="112"/>
        </w:rPr>
        <w:t>Ona</w:t>
      </w:r>
      <w:r w:rsidR="000B70A6">
        <w:rPr>
          <w:spacing w:val="-2"/>
        </w:rPr>
        <w:t xml:space="preserve"> </w:t>
      </w:r>
      <w:r w:rsidR="000B70A6">
        <w:rPr>
          <w:w w:val="103"/>
        </w:rPr>
        <w:t>se</w:t>
      </w:r>
      <w:r w:rsidR="000B70A6">
        <w:rPr>
          <w:spacing w:val="-2"/>
        </w:rPr>
        <w:t xml:space="preserve"> </w:t>
      </w:r>
      <w:proofErr w:type="spellStart"/>
      <w:r w:rsidR="000B70A6">
        <w:rPr>
          <w:spacing w:val="-1"/>
          <w:w w:val="106"/>
        </w:rPr>
        <w:t>ob</w:t>
      </w:r>
      <w:r w:rsidR="000B70A6">
        <w:rPr>
          <w:spacing w:val="-6"/>
          <w:w w:val="106"/>
        </w:rPr>
        <w:t>i</w:t>
      </w:r>
      <w:r w:rsidR="000B70A6">
        <w:rPr>
          <w:spacing w:val="-87"/>
          <w:w w:val="153"/>
        </w:rPr>
        <w:t>ˇ</w:t>
      </w:r>
      <w:r w:rsidR="000B70A6">
        <w:rPr>
          <w:spacing w:val="-1"/>
          <w:w w:val="106"/>
        </w:rPr>
        <w:t>cn</w:t>
      </w:r>
      <w:r w:rsidR="000B70A6">
        <w:rPr>
          <w:w w:val="106"/>
        </w:rPr>
        <w:t>o</w:t>
      </w:r>
      <w:proofErr w:type="spellEnd"/>
      <w:r w:rsidR="000B70A6">
        <w:rPr>
          <w:spacing w:val="-2"/>
        </w:rPr>
        <w:t xml:space="preserve"> </w:t>
      </w:r>
      <w:r w:rsidR="000B70A6">
        <w:rPr>
          <w:spacing w:val="-1"/>
          <w:w w:val="108"/>
        </w:rPr>
        <w:t>n</w:t>
      </w:r>
      <w:r w:rsidR="000B70A6">
        <w:rPr>
          <w:w w:val="108"/>
        </w:rPr>
        <w:t>e</w:t>
      </w:r>
      <w:r w:rsidR="000B70A6">
        <w:rPr>
          <w:spacing w:val="-2"/>
        </w:rPr>
        <w:t xml:space="preserve"> </w:t>
      </w:r>
      <w:proofErr w:type="spellStart"/>
      <w:r w:rsidR="000B70A6">
        <w:rPr>
          <w:spacing w:val="-5"/>
          <w:w w:val="107"/>
        </w:rPr>
        <w:t>k</w:t>
      </w:r>
      <w:r w:rsidR="000B70A6">
        <w:rPr>
          <w:spacing w:val="-1"/>
          <w:w w:val="111"/>
        </w:rPr>
        <w:t>orist</w:t>
      </w:r>
      <w:r w:rsidR="000B70A6">
        <w:rPr>
          <w:w w:val="111"/>
        </w:rPr>
        <w:t>i</w:t>
      </w:r>
      <w:proofErr w:type="spellEnd"/>
      <w:r w:rsidR="000B70A6">
        <w:rPr>
          <w:spacing w:val="-2"/>
        </w:rPr>
        <w:t xml:space="preserve"> </w:t>
      </w:r>
      <w:r w:rsidR="000B70A6">
        <w:rPr>
          <w:spacing w:val="-1"/>
          <w:w w:val="108"/>
        </w:rPr>
        <w:t>z</w:t>
      </w:r>
      <w:r w:rsidR="000B70A6">
        <w:rPr>
          <w:w w:val="108"/>
        </w:rPr>
        <w:t>a</w:t>
      </w:r>
      <w:r w:rsidR="000B70A6">
        <w:rPr>
          <w:spacing w:val="-2"/>
        </w:rPr>
        <w:t xml:space="preserve"> </w:t>
      </w:r>
      <w:proofErr w:type="spellStart"/>
      <w:r w:rsidR="000B70A6">
        <w:rPr>
          <w:w w:val="110"/>
        </w:rPr>
        <w:t>enkri</w:t>
      </w:r>
      <w:r w:rsidR="000B70A6">
        <w:rPr>
          <w:spacing w:val="5"/>
          <w:w w:val="110"/>
        </w:rPr>
        <w:t>p</w:t>
      </w:r>
      <w:r w:rsidR="000B70A6">
        <w:rPr>
          <w:spacing w:val="-1"/>
          <w:w w:val="108"/>
        </w:rPr>
        <w:t>ciju</w:t>
      </w:r>
      <w:proofErr w:type="spellEnd"/>
      <w:r w:rsidR="000B70A6">
        <w:rPr>
          <w:spacing w:val="-1"/>
          <w:w w:val="108"/>
        </w:rPr>
        <w:t xml:space="preserve"> </w:t>
      </w:r>
      <w:r w:rsidR="000B70A6">
        <w:rPr>
          <w:spacing w:val="-87"/>
          <w:w w:val="153"/>
        </w:rPr>
        <w:t>ˇ</w:t>
      </w:r>
      <w:proofErr w:type="spellStart"/>
      <w:r w:rsidR="000B70A6">
        <w:rPr>
          <w:spacing w:val="-1"/>
          <w:w w:val="114"/>
        </w:rPr>
        <w:t>cit</w:t>
      </w:r>
      <w:r w:rsidR="000B70A6">
        <w:rPr>
          <w:spacing w:val="-6"/>
          <w:w w:val="114"/>
        </w:rPr>
        <w:t>a</w:t>
      </w:r>
      <w:r w:rsidR="000B70A6">
        <w:rPr>
          <w:w w:val="108"/>
        </w:rPr>
        <w:t>vih</w:t>
      </w:r>
      <w:proofErr w:type="spellEnd"/>
      <w:r w:rsidR="000B70A6">
        <w:rPr>
          <w:spacing w:val="20"/>
        </w:rPr>
        <w:t xml:space="preserve"> </w:t>
      </w:r>
      <w:proofErr w:type="spellStart"/>
      <w:r w:rsidR="000B70A6">
        <w:rPr>
          <w:spacing w:val="5"/>
          <w:w w:val="113"/>
        </w:rPr>
        <w:t>p</w:t>
      </w:r>
      <w:r w:rsidR="000B70A6">
        <w:rPr>
          <w:spacing w:val="-1"/>
          <w:w w:val="110"/>
        </w:rPr>
        <w:t>oru</w:t>
      </w:r>
      <w:r w:rsidR="000B70A6">
        <w:rPr>
          <w:spacing w:val="-11"/>
          <w:w w:val="110"/>
        </w:rPr>
        <w:t>k</w:t>
      </w:r>
      <w:r w:rsidR="000B70A6">
        <w:rPr>
          <w:w w:val="115"/>
        </w:rPr>
        <w:t>a</w:t>
      </w:r>
      <w:proofErr w:type="spellEnd"/>
      <w:r w:rsidR="000B70A6">
        <w:rPr>
          <w:spacing w:val="20"/>
        </w:rPr>
        <w:t xml:space="preserve"> </w:t>
      </w:r>
      <w:proofErr w:type="spellStart"/>
      <w:r w:rsidR="000B70A6">
        <w:rPr>
          <w:w w:val="102"/>
        </w:rPr>
        <w:t>ili</w:t>
      </w:r>
      <w:proofErr w:type="spellEnd"/>
      <w:r w:rsidR="000B70A6">
        <w:rPr>
          <w:spacing w:val="20"/>
        </w:rPr>
        <w:t xml:space="preserve"> </w:t>
      </w:r>
      <w:proofErr w:type="spellStart"/>
      <w:r w:rsidR="000B70A6">
        <w:rPr>
          <w:w w:val="106"/>
        </w:rPr>
        <w:t>f</w:t>
      </w:r>
      <w:r w:rsidR="000B70A6">
        <w:rPr>
          <w:spacing w:val="10"/>
          <w:w w:val="106"/>
        </w:rPr>
        <w:t>a</w:t>
      </w:r>
      <w:r w:rsidR="000B70A6">
        <w:rPr>
          <w:w w:val="105"/>
        </w:rPr>
        <w:t>jl</w:t>
      </w:r>
      <w:r w:rsidR="000B70A6">
        <w:rPr>
          <w:spacing w:val="-6"/>
          <w:w w:val="105"/>
        </w:rPr>
        <w:t>o</w:t>
      </w:r>
      <w:r w:rsidR="000B70A6">
        <w:rPr>
          <w:spacing w:val="-11"/>
          <w:w w:val="107"/>
        </w:rPr>
        <w:t>v</w:t>
      </w:r>
      <w:r w:rsidR="000B70A6">
        <w:rPr>
          <w:spacing w:val="-1"/>
          <w:w w:val="114"/>
        </w:rPr>
        <w:t>a</w:t>
      </w:r>
      <w:proofErr w:type="spellEnd"/>
      <w:r w:rsidR="000B70A6">
        <w:rPr>
          <w:w w:val="114"/>
        </w:rPr>
        <w:t>,</w:t>
      </w:r>
      <w:r w:rsidR="000B70A6">
        <w:rPr>
          <w:spacing w:val="21"/>
        </w:rPr>
        <w:t xml:space="preserve"> </w:t>
      </w:r>
      <w:proofErr w:type="spellStart"/>
      <w:r w:rsidR="000B70A6">
        <w:rPr>
          <w:spacing w:val="-5"/>
          <w:w w:val="107"/>
        </w:rPr>
        <w:t>v</w:t>
      </w:r>
      <w:r w:rsidR="000B70A6">
        <w:rPr>
          <w:spacing w:val="-6"/>
          <w:w w:val="102"/>
        </w:rPr>
        <w:t>e</w:t>
      </w:r>
      <w:r w:rsidR="000B70A6">
        <w:rPr>
          <w:spacing w:val="-87"/>
          <w:w w:val="153"/>
        </w:rPr>
        <w:t>´</w:t>
      </w:r>
      <w:r w:rsidR="000B70A6">
        <w:rPr>
          <w:w w:val="102"/>
        </w:rPr>
        <w:t>c</w:t>
      </w:r>
      <w:proofErr w:type="spellEnd"/>
      <w:r w:rsidR="000B70A6">
        <w:rPr>
          <w:spacing w:val="20"/>
        </w:rPr>
        <w:t xml:space="preserve"> </w:t>
      </w:r>
      <w:r w:rsidR="000B70A6">
        <w:rPr>
          <w:w w:val="103"/>
        </w:rPr>
        <w:t>se</w:t>
      </w:r>
      <w:r w:rsidR="000B70A6">
        <w:rPr>
          <w:spacing w:val="20"/>
        </w:rPr>
        <w:t xml:space="preserve"> </w:t>
      </w:r>
      <w:proofErr w:type="spellStart"/>
      <w:r w:rsidR="000B70A6">
        <w:rPr>
          <w:spacing w:val="-5"/>
          <w:w w:val="107"/>
        </w:rPr>
        <w:t>k</w:t>
      </w:r>
      <w:r w:rsidR="000B70A6">
        <w:rPr>
          <w:spacing w:val="-1"/>
          <w:w w:val="111"/>
        </w:rPr>
        <w:t>orist</w:t>
      </w:r>
      <w:r w:rsidR="000B70A6">
        <w:rPr>
          <w:w w:val="111"/>
        </w:rPr>
        <w:t>i</w:t>
      </w:r>
      <w:proofErr w:type="spellEnd"/>
      <w:r w:rsidR="000B70A6">
        <w:rPr>
          <w:spacing w:val="20"/>
        </w:rPr>
        <w:t xml:space="preserve"> </w:t>
      </w:r>
      <w:r w:rsidR="000B70A6">
        <w:rPr>
          <w:w w:val="113"/>
        </w:rPr>
        <w:t>u</w:t>
      </w:r>
      <w:r w:rsidR="000B70A6">
        <w:rPr>
          <w:spacing w:val="20"/>
        </w:rPr>
        <w:t xml:space="preserve"> </w:t>
      </w:r>
      <w:proofErr w:type="spellStart"/>
      <w:r w:rsidR="000B70A6">
        <w:rPr>
          <w:spacing w:val="-6"/>
          <w:w w:val="107"/>
        </w:rPr>
        <w:t>k</w:t>
      </w:r>
      <w:r w:rsidR="000B70A6">
        <w:rPr>
          <w:spacing w:val="-1"/>
          <w:w w:val="106"/>
        </w:rPr>
        <w:t>o</w:t>
      </w:r>
      <w:r w:rsidR="000B70A6">
        <w:rPr>
          <w:spacing w:val="-6"/>
          <w:w w:val="106"/>
        </w:rPr>
        <w:t>m</w:t>
      </w:r>
      <w:r w:rsidR="000B70A6">
        <w:rPr>
          <w:spacing w:val="-1"/>
          <w:w w:val="109"/>
        </w:rPr>
        <w:t>binacij</w:t>
      </w:r>
      <w:r w:rsidR="000B70A6">
        <w:rPr>
          <w:w w:val="109"/>
        </w:rPr>
        <w:t>i</w:t>
      </w:r>
      <w:proofErr w:type="spellEnd"/>
      <w:r w:rsidR="000B70A6">
        <w:rPr>
          <w:spacing w:val="20"/>
        </w:rPr>
        <w:t xml:space="preserve"> </w:t>
      </w:r>
      <w:proofErr w:type="spellStart"/>
      <w:r w:rsidR="000B70A6">
        <w:rPr>
          <w:w w:val="109"/>
        </w:rPr>
        <w:t>sa</w:t>
      </w:r>
      <w:proofErr w:type="spellEnd"/>
      <w:r w:rsidR="000B70A6">
        <w:rPr>
          <w:spacing w:val="20"/>
        </w:rPr>
        <w:t xml:space="preserve"> </w:t>
      </w:r>
      <w:proofErr w:type="spellStart"/>
      <w:r w:rsidR="000B70A6">
        <w:rPr>
          <w:spacing w:val="-1"/>
          <w:w w:val="110"/>
        </w:rPr>
        <w:t>drugi</w:t>
      </w:r>
      <w:r w:rsidR="000B70A6">
        <w:rPr>
          <w:w w:val="110"/>
        </w:rPr>
        <w:t>m</w:t>
      </w:r>
      <w:proofErr w:type="spellEnd"/>
      <w:r w:rsidR="000B70A6">
        <w:rPr>
          <w:spacing w:val="10"/>
        </w:rPr>
        <w:t xml:space="preserve"> </w:t>
      </w:r>
      <w:r w:rsidR="000B70A6">
        <w:rPr>
          <w:spacing w:val="-83"/>
          <w:w w:val="153"/>
        </w:rPr>
        <w:t>ˇ</w:t>
      </w:r>
      <w:proofErr w:type="spellStart"/>
      <w:r w:rsidR="000B70A6">
        <w:rPr>
          <w:w w:val="109"/>
        </w:rPr>
        <w:t>semama</w:t>
      </w:r>
      <w:proofErr w:type="spellEnd"/>
      <w:r w:rsidR="000B70A6">
        <w:rPr>
          <w:w w:val="109"/>
        </w:rPr>
        <w:t xml:space="preserve"> </w:t>
      </w:r>
      <w:proofErr w:type="spellStart"/>
      <w:r w:rsidR="000B70A6">
        <w:rPr>
          <w:w w:val="110"/>
        </w:rPr>
        <w:t>enkri</w:t>
      </w:r>
      <w:r w:rsidR="000B70A6">
        <w:rPr>
          <w:spacing w:val="5"/>
          <w:w w:val="110"/>
        </w:rPr>
        <w:t>p</w:t>
      </w:r>
      <w:r w:rsidR="000B70A6">
        <w:rPr>
          <w:spacing w:val="-1"/>
          <w:w w:val="104"/>
        </w:rPr>
        <w:t>cij</w:t>
      </w:r>
      <w:r w:rsidR="000B70A6">
        <w:rPr>
          <w:w w:val="104"/>
        </w:rPr>
        <w:t>e</w:t>
      </w:r>
      <w:proofErr w:type="spellEnd"/>
      <w:r w:rsidR="000B70A6">
        <w:rPr>
          <w:spacing w:val="8"/>
        </w:rPr>
        <w:t xml:space="preserve"> </w:t>
      </w:r>
      <w:proofErr w:type="spellStart"/>
      <w:r w:rsidR="000B70A6">
        <w:rPr>
          <w:w w:val="102"/>
        </w:rPr>
        <w:lastRenderedPageBreak/>
        <w:t>ili</w:t>
      </w:r>
      <w:proofErr w:type="spellEnd"/>
      <w:r w:rsidR="000B70A6">
        <w:rPr>
          <w:spacing w:val="8"/>
        </w:rPr>
        <w:t xml:space="preserve"> </w:t>
      </w:r>
      <w:proofErr w:type="spellStart"/>
      <w:r w:rsidR="000B70A6">
        <w:rPr>
          <w:spacing w:val="-11"/>
          <w:w w:val="107"/>
        </w:rPr>
        <w:t>k</w:t>
      </w:r>
      <w:r w:rsidR="000B70A6">
        <w:rPr>
          <w:spacing w:val="-1"/>
          <w:w w:val="108"/>
        </w:rPr>
        <w:t>a</w:t>
      </w:r>
      <w:r w:rsidR="000B70A6">
        <w:rPr>
          <w:w w:val="108"/>
        </w:rPr>
        <w:t>o</w:t>
      </w:r>
      <w:proofErr w:type="spellEnd"/>
      <w:r w:rsidR="000B70A6">
        <w:rPr>
          <w:spacing w:val="8"/>
        </w:rPr>
        <w:t xml:space="preserve"> </w:t>
      </w:r>
      <w:proofErr w:type="spellStart"/>
      <w:r w:rsidR="000B70A6">
        <w:rPr>
          <w:spacing w:val="-1"/>
          <w:w w:val="110"/>
        </w:rPr>
        <w:t>digitaln</w:t>
      </w:r>
      <w:r w:rsidR="000B70A6">
        <w:rPr>
          <w:w w:val="110"/>
        </w:rPr>
        <w:t>i</w:t>
      </w:r>
      <w:proofErr w:type="spellEnd"/>
      <w:r w:rsidR="000B70A6">
        <w:rPr>
          <w:spacing w:val="8"/>
        </w:rPr>
        <w:t xml:space="preserve"> </w:t>
      </w:r>
      <w:proofErr w:type="spellStart"/>
      <w:r w:rsidR="000B70A6">
        <w:rPr>
          <w:spacing w:val="4"/>
          <w:w w:val="113"/>
        </w:rPr>
        <w:t>p</w:t>
      </w:r>
      <w:r w:rsidR="000B70A6">
        <w:rPr>
          <w:spacing w:val="-1"/>
          <w:w w:val="111"/>
        </w:rPr>
        <w:t>otpi</w:t>
      </w:r>
      <w:r w:rsidR="000B70A6">
        <w:rPr>
          <w:w w:val="111"/>
        </w:rPr>
        <w:t>s</w:t>
      </w:r>
      <w:proofErr w:type="spellEnd"/>
      <w:r w:rsidR="000B70A6">
        <w:rPr>
          <w:spacing w:val="8"/>
        </w:rPr>
        <w:t xml:space="preserve"> </w:t>
      </w:r>
      <w:r w:rsidR="000B70A6">
        <w:rPr>
          <w:spacing w:val="-1"/>
          <w:w w:val="108"/>
        </w:rPr>
        <w:t>z</w:t>
      </w:r>
      <w:r w:rsidR="000B70A6">
        <w:rPr>
          <w:w w:val="108"/>
        </w:rPr>
        <w:t>a</w:t>
      </w:r>
      <w:r w:rsidR="000B70A6">
        <w:rPr>
          <w:spacing w:val="8"/>
        </w:rPr>
        <w:t xml:space="preserve"> </w:t>
      </w:r>
      <w:proofErr w:type="spellStart"/>
      <w:r w:rsidR="000B70A6">
        <w:rPr>
          <w:spacing w:val="-1"/>
          <w:w w:val="108"/>
        </w:rPr>
        <w:t>do</w:t>
      </w:r>
      <w:r w:rsidR="000B70A6">
        <w:rPr>
          <w:spacing w:val="-11"/>
          <w:w w:val="108"/>
        </w:rPr>
        <w:t>k</w:t>
      </w:r>
      <w:r w:rsidR="000B70A6">
        <w:rPr>
          <w:spacing w:val="-1"/>
          <w:w w:val="107"/>
        </w:rPr>
        <w:t>azi</w:t>
      </w:r>
      <w:r w:rsidR="000B70A6">
        <w:rPr>
          <w:spacing w:val="-11"/>
          <w:w w:val="107"/>
        </w:rPr>
        <w:t>v</w:t>
      </w:r>
      <w:r w:rsidR="000B70A6">
        <w:rPr>
          <w:spacing w:val="-1"/>
          <w:w w:val="111"/>
        </w:rPr>
        <w:t>anj</w:t>
      </w:r>
      <w:r w:rsidR="000B70A6">
        <w:rPr>
          <w:w w:val="111"/>
        </w:rPr>
        <w:t>e</w:t>
      </w:r>
      <w:proofErr w:type="spellEnd"/>
      <w:r w:rsidR="000B70A6">
        <w:rPr>
          <w:spacing w:val="8"/>
        </w:rPr>
        <w:t xml:space="preserve"> </w:t>
      </w:r>
      <w:proofErr w:type="spellStart"/>
      <w:r w:rsidR="000B70A6">
        <w:rPr>
          <w:spacing w:val="-1"/>
          <w:w w:val="115"/>
        </w:rPr>
        <w:t>aute</w:t>
      </w:r>
      <w:r w:rsidR="000B70A6">
        <w:rPr>
          <w:spacing w:val="-6"/>
          <w:w w:val="115"/>
        </w:rPr>
        <w:t>n</w:t>
      </w:r>
      <w:r w:rsidR="000B70A6">
        <w:rPr>
          <w:spacing w:val="-1"/>
          <w:w w:val="122"/>
        </w:rPr>
        <w:t>t</w:t>
      </w:r>
      <w:r w:rsidR="000B70A6">
        <w:rPr>
          <w:spacing w:val="-6"/>
          <w:w w:val="122"/>
        </w:rPr>
        <w:t>i</w:t>
      </w:r>
      <w:r w:rsidR="000B70A6">
        <w:rPr>
          <w:spacing w:val="-87"/>
          <w:w w:val="153"/>
        </w:rPr>
        <w:t>ˇ</w:t>
      </w:r>
      <w:r w:rsidR="000B70A6">
        <w:rPr>
          <w:spacing w:val="-1"/>
          <w:w w:val="109"/>
        </w:rPr>
        <w:t>cnost</w:t>
      </w:r>
      <w:r w:rsidR="000B70A6">
        <w:rPr>
          <w:w w:val="109"/>
        </w:rPr>
        <w:t>i</w:t>
      </w:r>
      <w:proofErr w:type="spellEnd"/>
      <w:r w:rsidR="000B70A6">
        <w:rPr>
          <w:spacing w:val="8"/>
        </w:rPr>
        <w:t xml:space="preserve"> </w:t>
      </w:r>
      <w:proofErr w:type="spellStart"/>
      <w:r w:rsidR="000B70A6">
        <w:rPr>
          <w:w w:val="102"/>
        </w:rPr>
        <w:t>i</w:t>
      </w:r>
      <w:proofErr w:type="spellEnd"/>
      <w:r w:rsidR="000B70A6">
        <w:rPr>
          <w:spacing w:val="8"/>
        </w:rPr>
        <w:t xml:space="preserve"> </w:t>
      </w:r>
      <w:proofErr w:type="spellStart"/>
      <w:r w:rsidR="000B70A6">
        <w:rPr>
          <w:w w:val="109"/>
        </w:rPr>
        <w:t>i</w:t>
      </w:r>
      <w:r w:rsidR="000B70A6">
        <w:rPr>
          <w:spacing w:val="-5"/>
          <w:w w:val="109"/>
        </w:rPr>
        <w:t>n</w:t>
      </w:r>
      <w:r w:rsidR="000B70A6">
        <w:rPr>
          <w:spacing w:val="-1"/>
          <w:w w:val="116"/>
        </w:rPr>
        <w:t>tegriteta</w:t>
      </w:r>
      <w:proofErr w:type="spellEnd"/>
    </w:p>
    <w:p w14:paraId="72AC9019" w14:textId="77777777" w:rsidR="0033007A" w:rsidRDefault="0033007A">
      <w:pPr>
        <w:spacing w:line="254" w:lineRule="auto"/>
        <w:jc w:val="both"/>
        <w:sectPr w:rsidR="0033007A">
          <w:pgSz w:w="11910" w:h="16840"/>
          <w:pgMar w:top="1580" w:right="1680" w:bottom="1980" w:left="1680" w:header="0" w:footer="1795" w:gutter="0"/>
          <w:cols w:space="720"/>
        </w:sectPr>
      </w:pPr>
    </w:p>
    <w:p w14:paraId="61210099" w14:textId="77777777" w:rsidR="0033007A" w:rsidRDefault="0033007A">
      <w:pPr>
        <w:pStyle w:val="BodyText"/>
        <w:rPr>
          <w:sz w:val="20"/>
        </w:rPr>
      </w:pPr>
    </w:p>
    <w:p w14:paraId="4A20CE9D" w14:textId="77777777" w:rsidR="0033007A" w:rsidRDefault="0033007A">
      <w:pPr>
        <w:pStyle w:val="BodyText"/>
        <w:rPr>
          <w:sz w:val="20"/>
        </w:rPr>
      </w:pPr>
    </w:p>
    <w:p w14:paraId="67A33F7D" w14:textId="77777777" w:rsidR="0033007A" w:rsidRDefault="0033007A">
      <w:pPr>
        <w:pStyle w:val="BodyText"/>
        <w:rPr>
          <w:sz w:val="20"/>
        </w:rPr>
      </w:pPr>
    </w:p>
    <w:p w14:paraId="7CC7922C" w14:textId="77777777" w:rsidR="0033007A" w:rsidRDefault="0033007A">
      <w:pPr>
        <w:pStyle w:val="BodyText"/>
        <w:spacing w:before="6"/>
        <w:rPr>
          <w:sz w:val="22"/>
        </w:rPr>
      </w:pPr>
    </w:p>
    <w:p w14:paraId="0F3F942E" w14:textId="77777777" w:rsidR="0033007A" w:rsidRDefault="000B70A6">
      <w:pPr>
        <w:pStyle w:val="BodyText"/>
        <w:spacing w:line="254" w:lineRule="auto"/>
        <w:ind w:left="1314" w:right="1351"/>
        <w:jc w:val="both"/>
      </w:pPr>
      <w:proofErr w:type="spellStart"/>
      <w:r>
        <w:rPr>
          <w:spacing w:val="5"/>
          <w:w w:val="113"/>
        </w:rPr>
        <w:t>p</w:t>
      </w:r>
      <w:r>
        <w:rPr>
          <w:spacing w:val="-1"/>
          <w:w w:val="110"/>
        </w:rPr>
        <w:t>oru</w:t>
      </w:r>
      <w:r>
        <w:rPr>
          <w:spacing w:val="-6"/>
          <w:w w:val="110"/>
        </w:rPr>
        <w:t>k</w:t>
      </w:r>
      <w:r>
        <w:rPr>
          <w:w w:val="106"/>
        </w:rPr>
        <w:t>e</w:t>
      </w:r>
      <w:proofErr w:type="spellEnd"/>
      <w:r>
        <w:rPr>
          <w:w w:val="106"/>
        </w:rPr>
        <w:t>.</w:t>
      </w:r>
      <w:r>
        <w:t xml:space="preserve"> </w:t>
      </w:r>
      <w:r>
        <w:rPr>
          <w:spacing w:val="21"/>
        </w:rPr>
        <w:t xml:space="preserve"> </w:t>
      </w:r>
      <w:proofErr w:type="spellStart"/>
      <w:proofErr w:type="gramStart"/>
      <w:r>
        <w:rPr>
          <w:spacing w:val="-16"/>
          <w:w w:val="120"/>
        </w:rPr>
        <w:t>F</w:t>
      </w:r>
      <w:r>
        <w:rPr>
          <w:spacing w:val="10"/>
          <w:w w:val="115"/>
        </w:rPr>
        <w:t>a</w:t>
      </w:r>
      <w:r>
        <w:rPr>
          <w:w w:val="105"/>
        </w:rPr>
        <w:t>jl</w:t>
      </w:r>
      <w:r>
        <w:rPr>
          <w:spacing w:val="-6"/>
          <w:w w:val="105"/>
        </w:rPr>
        <w:t>o</w:t>
      </w:r>
      <w:r>
        <w:rPr>
          <w:w w:val="105"/>
        </w:rPr>
        <w:t>vi</w:t>
      </w:r>
      <w:proofErr w:type="spellEnd"/>
      <w:r>
        <w:t xml:space="preserve"> </w:t>
      </w:r>
      <w:r>
        <w:rPr>
          <w:spacing w:val="-19"/>
        </w:rPr>
        <w:t xml:space="preserve"> </w:t>
      </w:r>
      <w:r>
        <w:rPr>
          <w:w w:val="103"/>
        </w:rPr>
        <w:t>se</w:t>
      </w:r>
      <w:proofErr w:type="gramEnd"/>
      <w:r>
        <w:t xml:space="preserve"> </w:t>
      </w:r>
      <w:r>
        <w:rPr>
          <w:spacing w:val="-19"/>
        </w:rPr>
        <w:t xml:space="preserve"> </w:t>
      </w:r>
      <w:proofErr w:type="spellStart"/>
      <w:r>
        <w:rPr>
          <w:spacing w:val="-1"/>
          <w:w w:val="106"/>
        </w:rPr>
        <w:t>ob</w:t>
      </w:r>
      <w:r>
        <w:rPr>
          <w:spacing w:val="-6"/>
          <w:w w:val="106"/>
        </w:rPr>
        <w:t>i</w:t>
      </w:r>
      <w:r>
        <w:rPr>
          <w:spacing w:val="-88"/>
          <w:w w:val="153"/>
        </w:rPr>
        <w:t>ˇ</w:t>
      </w:r>
      <w:r>
        <w:rPr>
          <w:spacing w:val="-1"/>
          <w:w w:val="106"/>
        </w:rPr>
        <w:t>cn</w:t>
      </w:r>
      <w:r>
        <w:rPr>
          <w:w w:val="106"/>
        </w:rPr>
        <w:t>o</w:t>
      </w:r>
      <w:proofErr w:type="spellEnd"/>
      <w:r>
        <w:t xml:space="preserve"> </w:t>
      </w:r>
      <w:r>
        <w:rPr>
          <w:spacing w:val="-19"/>
        </w:rPr>
        <w:t xml:space="preserve"> </w:t>
      </w:r>
      <w:proofErr w:type="spellStart"/>
      <w:r>
        <w:rPr>
          <w:w w:val="113"/>
        </w:rPr>
        <w:t>enkriptuju</w:t>
      </w:r>
      <w:proofErr w:type="spellEnd"/>
      <w:r>
        <w:t xml:space="preserve"> </w:t>
      </w:r>
      <w:r>
        <w:rPr>
          <w:spacing w:val="-19"/>
        </w:rPr>
        <w:t xml:space="preserve"> </w:t>
      </w:r>
      <w:proofErr w:type="spellStart"/>
      <w:r>
        <w:rPr>
          <w:spacing w:val="-1"/>
          <w:w w:val="108"/>
        </w:rPr>
        <w:t>ne</w:t>
      </w:r>
      <w:r>
        <w:rPr>
          <w:spacing w:val="-6"/>
          <w:w w:val="108"/>
        </w:rPr>
        <w:t>k</w:t>
      </w:r>
      <w:r>
        <w:rPr>
          <w:spacing w:val="-1"/>
          <w:w w:val="106"/>
        </w:rPr>
        <w:t>o</w:t>
      </w:r>
      <w:r>
        <w:rPr>
          <w:w w:val="106"/>
        </w:rPr>
        <w:t>m</w:t>
      </w:r>
      <w:proofErr w:type="spellEnd"/>
      <w:r>
        <w:t xml:space="preserve"> </w:t>
      </w:r>
      <w:r>
        <w:rPr>
          <w:spacing w:val="-19"/>
        </w:rPr>
        <w:t xml:space="preserve"> </w:t>
      </w:r>
      <w:proofErr w:type="spellStart"/>
      <w:r>
        <w:rPr>
          <w:w w:val="110"/>
        </w:rPr>
        <w:t>simetr</w:t>
      </w:r>
      <w:r>
        <w:rPr>
          <w:spacing w:val="-5"/>
          <w:w w:val="110"/>
        </w:rPr>
        <w:t>i</w:t>
      </w:r>
      <w:r>
        <w:rPr>
          <w:spacing w:val="-88"/>
          <w:w w:val="153"/>
        </w:rPr>
        <w:t>ˇ</w:t>
      </w:r>
      <w:r>
        <w:rPr>
          <w:spacing w:val="-1"/>
          <w:w w:val="107"/>
        </w:rPr>
        <w:t>cno</w:t>
      </w:r>
      <w:r>
        <w:rPr>
          <w:w w:val="107"/>
        </w:rPr>
        <w:t>m</w:t>
      </w:r>
      <w:proofErr w:type="spellEnd"/>
      <w:r>
        <w:t xml:space="preserve"> </w:t>
      </w:r>
      <w:r>
        <w:rPr>
          <w:spacing w:val="-19"/>
        </w:rPr>
        <w:t xml:space="preserve"> </w:t>
      </w:r>
      <w:proofErr w:type="spellStart"/>
      <w:r>
        <w:rPr>
          <w:w w:val="110"/>
        </w:rPr>
        <w:t>enkri</w:t>
      </w:r>
      <w:r>
        <w:rPr>
          <w:spacing w:val="5"/>
          <w:w w:val="110"/>
        </w:rPr>
        <w:t>p</w:t>
      </w:r>
      <w:r>
        <w:rPr>
          <w:spacing w:val="-1"/>
          <w:w w:val="106"/>
        </w:rPr>
        <w:t>cijom</w:t>
      </w:r>
      <w:proofErr w:type="spellEnd"/>
      <w:r>
        <w:rPr>
          <w:w w:val="106"/>
        </w:rPr>
        <w:t>,</w:t>
      </w:r>
      <w:r>
        <w:t xml:space="preserve"> </w:t>
      </w:r>
      <w:r>
        <w:rPr>
          <w:spacing w:val="-16"/>
        </w:rPr>
        <w:t xml:space="preserve"> </w:t>
      </w:r>
      <w:r>
        <w:rPr>
          <w:w w:val="115"/>
        </w:rPr>
        <w:t xml:space="preserve">a </w:t>
      </w:r>
      <w:proofErr w:type="spellStart"/>
      <w:r>
        <w:rPr>
          <w:spacing w:val="-1"/>
          <w:w w:val="112"/>
        </w:rPr>
        <w:t>zati</w:t>
      </w:r>
      <w:r>
        <w:rPr>
          <w:w w:val="112"/>
        </w:rPr>
        <w:t>m</w:t>
      </w:r>
      <w:proofErr w:type="spellEnd"/>
      <w:r>
        <w:t xml:space="preserve"> </w:t>
      </w:r>
      <w:r>
        <w:rPr>
          <w:spacing w:val="-7"/>
        </w:rPr>
        <w:t xml:space="preserve"> </w:t>
      </w:r>
      <w:r>
        <w:rPr>
          <w:w w:val="103"/>
        </w:rPr>
        <w:t>se</w:t>
      </w:r>
      <w:r>
        <w:t xml:space="preserve"> </w:t>
      </w:r>
      <w:r>
        <w:rPr>
          <w:spacing w:val="-7"/>
        </w:rPr>
        <w:t xml:space="preserve"> </w:t>
      </w:r>
      <w:proofErr w:type="spellStart"/>
      <w:r>
        <w:rPr>
          <w:spacing w:val="-1"/>
          <w:w w:val="109"/>
        </w:rPr>
        <w:t>njih</w:t>
      </w:r>
      <w:r>
        <w:rPr>
          <w:spacing w:val="-6"/>
          <w:w w:val="109"/>
        </w:rPr>
        <w:t>o</w:t>
      </w:r>
      <w:r>
        <w:rPr>
          <w:w w:val="105"/>
        </w:rPr>
        <w:t>vi</w:t>
      </w:r>
      <w:proofErr w:type="spellEnd"/>
      <w:r>
        <w:t xml:space="preserve"> </w:t>
      </w:r>
      <w:r>
        <w:rPr>
          <w:spacing w:val="-7"/>
        </w:rPr>
        <w:t xml:space="preserve"> </w:t>
      </w:r>
      <w:proofErr w:type="spellStart"/>
      <w:r>
        <w:rPr>
          <w:w w:val="109"/>
        </w:rPr>
        <w:t>klj</w:t>
      </w:r>
      <w:r>
        <w:rPr>
          <w:spacing w:val="-6"/>
          <w:w w:val="109"/>
        </w:rPr>
        <w:t>u</w:t>
      </w:r>
      <w:r>
        <w:rPr>
          <w:spacing w:val="-87"/>
          <w:w w:val="153"/>
        </w:rPr>
        <w:t>ˇ</w:t>
      </w:r>
      <w:r>
        <w:rPr>
          <w:spacing w:val="-1"/>
          <w:w w:val="104"/>
        </w:rPr>
        <w:t>cev</w:t>
      </w:r>
      <w:r>
        <w:rPr>
          <w:w w:val="104"/>
        </w:rPr>
        <w:t>i</w:t>
      </w:r>
      <w:proofErr w:type="spellEnd"/>
      <w:r>
        <w:t xml:space="preserve"> </w:t>
      </w:r>
      <w:r>
        <w:rPr>
          <w:spacing w:val="-7"/>
        </w:rPr>
        <w:t xml:space="preserve"> </w:t>
      </w:r>
      <w:proofErr w:type="spellStart"/>
      <w:r>
        <w:rPr>
          <w:w w:val="113"/>
        </w:rPr>
        <w:t>enkriptuju</w:t>
      </w:r>
      <w:proofErr w:type="spellEnd"/>
      <w:r>
        <w:t xml:space="preserve"> </w:t>
      </w:r>
      <w:r>
        <w:rPr>
          <w:spacing w:val="-7"/>
        </w:rPr>
        <w:t xml:space="preserve"> </w:t>
      </w:r>
      <w:proofErr w:type="spellStart"/>
      <w:r>
        <w:rPr>
          <w:spacing w:val="5"/>
          <w:w w:val="113"/>
        </w:rPr>
        <w:t>p</w:t>
      </w:r>
      <w:r>
        <w:rPr>
          <w:spacing w:val="-1"/>
          <w:w w:val="105"/>
        </w:rPr>
        <w:t>om</w:t>
      </w:r>
      <w:r>
        <w:rPr>
          <w:spacing w:val="-6"/>
          <w:w w:val="105"/>
        </w:rPr>
        <w:t>o</w:t>
      </w:r>
      <w:r>
        <w:rPr>
          <w:spacing w:val="-87"/>
          <w:w w:val="153"/>
        </w:rPr>
        <w:t>´</w:t>
      </w:r>
      <w:r>
        <w:rPr>
          <w:spacing w:val="-1"/>
          <w:w w:val="108"/>
        </w:rPr>
        <w:t>c</w:t>
      </w:r>
      <w:r>
        <w:rPr>
          <w:w w:val="108"/>
        </w:rPr>
        <w:t>u</w:t>
      </w:r>
      <w:proofErr w:type="spellEnd"/>
      <w:r>
        <w:t xml:space="preserve"> </w:t>
      </w:r>
      <w:r>
        <w:rPr>
          <w:spacing w:val="-7"/>
        </w:rPr>
        <w:t xml:space="preserve"> </w:t>
      </w:r>
      <w:r>
        <w:rPr>
          <w:w w:val="108"/>
        </w:rPr>
        <w:t>RSA.</w:t>
      </w:r>
      <w:r>
        <w:t xml:space="preserve"> </w:t>
      </w:r>
      <w:r>
        <w:rPr>
          <w:spacing w:val="-7"/>
        </w:rPr>
        <w:t xml:space="preserve"> </w:t>
      </w:r>
      <w:proofErr w:type="spellStart"/>
      <w:proofErr w:type="gramStart"/>
      <w:r>
        <w:rPr>
          <w:spacing w:val="-5"/>
          <w:w w:val="125"/>
        </w:rPr>
        <w:t>P</w:t>
      </w:r>
      <w:r>
        <w:rPr>
          <w:spacing w:val="-10"/>
          <w:w w:val="102"/>
        </w:rPr>
        <w:t>o</w:t>
      </w:r>
      <w:r>
        <w:rPr>
          <w:spacing w:val="-83"/>
          <w:w w:val="153"/>
        </w:rPr>
        <w:t>ˇ</w:t>
      </w:r>
      <w:r>
        <w:rPr>
          <w:w w:val="112"/>
        </w:rPr>
        <w:t>sto</w:t>
      </w:r>
      <w:proofErr w:type="spellEnd"/>
      <w:r>
        <w:t xml:space="preserve"> </w:t>
      </w:r>
      <w:r>
        <w:rPr>
          <w:spacing w:val="-7"/>
        </w:rPr>
        <w:t xml:space="preserve"> </w:t>
      </w:r>
      <w:r>
        <w:rPr>
          <w:spacing w:val="-1"/>
          <w:w w:val="108"/>
        </w:rPr>
        <w:t>z</w:t>
      </w:r>
      <w:r>
        <w:rPr>
          <w:w w:val="108"/>
        </w:rPr>
        <w:t>a</w:t>
      </w:r>
      <w:proofErr w:type="gramEnd"/>
      <w:r>
        <w:t xml:space="preserve"> </w:t>
      </w:r>
      <w:r>
        <w:rPr>
          <w:spacing w:val="-7"/>
        </w:rPr>
        <w:t xml:space="preserve"> </w:t>
      </w:r>
      <w:proofErr w:type="spellStart"/>
      <w:r>
        <w:rPr>
          <w:spacing w:val="-1"/>
          <w:w w:val="109"/>
        </w:rPr>
        <w:t>razlik</w:t>
      </w:r>
      <w:r>
        <w:rPr>
          <w:w w:val="109"/>
        </w:rPr>
        <w:t>u</w:t>
      </w:r>
      <w:proofErr w:type="spellEnd"/>
      <w:r>
        <w:t xml:space="preserve"> </w:t>
      </w:r>
      <w:r>
        <w:rPr>
          <w:spacing w:val="-7"/>
        </w:rPr>
        <w:t xml:space="preserve"> </w:t>
      </w:r>
      <w:r>
        <w:rPr>
          <w:spacing w:val="5"/>
          <w:w w:val="102"/>
        </w:rPr>
        <w:t>o</w:t>
      </w:r>
      <w:r>
        <w:rPr>
          <w:w w:val="113"/>
        </w:rPr>
        <w:t xml:space="preserve">d </w:t>
      </w:r>
      <w:r>
        <w:rPr>
          <w:w w:val="108"/>
        </w:rPr>
        <w:t>AES,</w:t>
      </w:r>
      <w:r>
        <w:rPr>
          <w:spacing w:val="19"/>
        </w:rPr>
        <w:t xml:space="preserve"> </w:t>
      </w:r>
      <w:r>
        <w:rPr>
          <w:w w:val="107"/>
        </w:rPr>
        <w:t>RSA</w:t>
      </w:r>
      <w:r>
        <w:rPr>
          <w:spacing w:val="19"/>
        </w:rPr>
        <w:t xml:space="preserve"> </w:t>
      </w:r>
      <w:proofErr w:type="spellStart"/>
      <w:r>
        <w:rPr>
          <w:w w:val="106"/>
        </w:rPr>
        <w:t>m</w:t>
      </w:r>
      <w:r>
        <w:rPr>
          <w:spacing w:val="-6"/>
          <w:w w:val="106"/>
        </w:rPr>
        <w:t>o</w:t>
      </w:r>
      <w:r>
        <w:rPr>
          <w:spacing w:val="-87"/>
          <w:w w:val="153"/>
        </w:rPr>
        <w:t>ˇ</w:t>
      </w:r>
      <w:r>
        <w:rPr>
          <w:spacing w:val="-1"/>
          <w:w w:val="102"/>
        </w:rPr>
        <w:t>z</w:t>
      </w:r>
      <w:r>
        <w:rPr>
          <w:w w:val="102"/>
        </w:rPr>
        <w:t>e</w:t>
      </w:r>
      <w:proofErr w:type="spellEnd"/>
      <w:r>
        <w:rPr>
          <w:spacing w:val="19"/>
        </w:rPr>
        <w:t xml:space="preserve"> </w:t>
      </w:r>
      <w:proofErr w:type="spellStart"/>
      <w:r>
        <w:rPr>
          <w:spacing w:val="-1"/>
          <w:w w:val="115"/>
        </w:rPr>
        <w:t>bit</w:t>
      </w:r>
      <w:r>
        <w:rPr>
          <w:w w:val="115"/>
        </w:rPr>
        <w:t>i</w:t>
      </w:r>
      <w:proofErr w:type="spellEnd"/>
      <w:r>
        <w:rPr>
          <w:spacing w:val="19"/>
        </w:rPr>
        <w:t xml:space="preserve"> </w:t>
      </w:r>
      <w:proofErr w:type="spellStart"/>
      <w:r>
        <w:rPr>
          <w:spacing w:val="-1"/>
          <w:w w:val="111"/>
        </w:rPr>
        <w:t>razbijen</w:t>
      </w:r>
      <w:r>
        <w:rPr>
          <w:w w:val="111"/>
        </w:rPr>
        <w:t>a</w:t>
      </w:r>
      <w:proofErr w:type="spellEnd"/>
      <w:r>
        <w:rPr>
          <w:spacing w:val="19"/>
        </w:rPr>
        <w:t xml:space="preserve"> </w:t>
      </w:r>
      <w:proofErr w:type="spellStart"/>
      <w:r>
        <w:rPr>
          <w:w w:val="108"/>
        </w:rPr>
        <w:t>faktorizacij</w:t>
      </w:r>
      <w:r>
        <w:rPr>
          <w:spacing w:val="-1"/>
          <w:w w:val="108"/>
        </w:rPr>
        <w:t>o</w:t>
      </w:r>
      <w:r>
        <w:rPr>
          <w:w w:val="109"/>
        </w:rPr>
        <w:t>m</w:t>
      </w:r>
      <w:proofErr w:type="spellEnd"/>
      <w:r>
        <w:rPr>
          <w:spacing w:val="19"/>
        </w:rPr>
        <w:t xml:space="preserve"> </w:t>
      </w:r>
      <w:proofErr w:type="spellStart"/>
      <w:r>
        <w:rPr>
          <w:spacing w:val="-1"/>
          <w:w w:val="105"/>
        </w:rPr>
        <w:t>celi</w:t>
      </w:r>
      <w:r>
        <w:rPr>
          <w:w w:val="105"/>
        </w:rPr>
        <w:t>h</w:t>
      </w:r>
      <w:proofErr w:type="spellEnd"/>
      <w:r>
        <w:rPr>
          <w:spacing w:val="19"/>
        </w:rPr>
        <w:t xml:space="preserve"> </w:t>
      </w:r>
      <w:proofErr w:type="spellStart"/>
      <w:r>
        <w:rPr>
          <w:spacing w:val="-1"/>
          <w:w w:val="111"/>
        </w:rPr>
        <w:t>br</w:t>
      </w:r>
      <w:r>
        <w:rPr>
          <w:spacing w:val="10"/>
          <w:w w:val="111"/>
        </w:rPr>
        <w:t>o</w:t>
      </w:r>
      <w:r>
        <w:rPr>
          <w:w w:val="107"/>
        </w:rPr>
        <w:t>je</w:t>
      </w:r>
      <w:r>
        <w:rPr>
          <w:spacing w:val="-11"/>
          <w:w w:val="107"/>
        </w:rPr>
        <w:t>v</w:t>
      </w:r>
      <w:r>
        <w:rPr>
          <w:spacing w:val="-1"/>
          <w:w w:val="114"/>
        </w:rPr>
        <w:t>a</w:t>
      </w:r>
      <w:proofErr w:type="spellEnd"/>
      <w:r>
        <w:rPr>
          <w:w w:val="114"/>
        </w:rPr>
        <w:t>,</w:t>
      </w:r>
      <w:r>
        <w:rPr>
          <w:spacing w:val="20"/>
        </w:rPr>
        <w:t xml:space="preserve"> </w:t>
      </w:r>
      <w:proofErr w:type="spellStart"/>
      <w:r>
        <w:rPr>
          <w:w w:val="109"/>
        </w:rPr>
        <w:t>klj</w:t>
      </w:r>
      <w:r>
        <w:rPr>
          <w:spacing w:val="-5"/>
          <w:w w:val="109"/>
        </w:rPr>
        <w:t>u</w:t>
      </w:r>
      <w:r>
        <w:rPr>
          <w:spacing w:val="-88"/>
          <w:w w:val="153"/>
        </w:rPr>
        <w:t>ˇ</w:t>
      </w:r>
      <w:r>
        <w:rPr>
          <w:spacing w:val="-1"/>
          <w:w w:val="104"/>
        </w:rPr>
        <w:t>cev</w:t>
      </w:r>
      <w:r>
        <w:rPr>
          <w:w w:val="104"/>
        </w:rPr>
        <w:t>i</w:t>
      </w:r>
      <w:proofErr w:type="spellEnd"/>
      <w:r>
        <w:rPr>
          <w:spacing w:val="19"/>
        </w:rPr>
        <w:t xml:space="preserve"> </w:t>
      </w:r>
      <w:proofErr w:type="spellStart"/>
      <w:r>
        <w:rPr>
          <w:w w:val="105"/>
        </w:rPr>
        <w:t>mo</w:t>
      </w:r>
      <w:proofErr w:type="spellEnd"/>
      <w:r>
        <w:rPr>
          <w:w w:val="105"/>
        </w:rPr>
        <w:t xml:space="preserve">- </w:t>
      </w:r>
      <w:proofErr w:type="spellStart"/>
      <w:r>
        <w:rPr>
          <w:spacing w:val="-1"/>
          <w:w w:val="117"/>
        </w:rPr>
        <w:t>r</w:t>
      </w:r>
      <w:r>
        <w:rPr>
          <w:spacing w:val="10"/>
          <w:w w:val="117"/>
        </w:rPr>
        <w:t>a</w:t>
      </w:r>
      <w:r>
        <w:rPr>
          <w:w w:val="113"/>
        </w:rPr>
        <w:t>ju</w:t>
      </w:r>
      <w:proofErr w:type="spellEnd"/>
      <w:r>
        <w:t xml:space="preserve"> </w:t>
      </w:r>
      <w:r>
        <w:rPr>
          <w:spacing w:val="-12"/>
        </w:rPr>
        <w:t xml:space="preserve"> </w:t>
      </w:r>
      <w:proofErr w:type="spellStart"/>
      <w:r>
        <w:rPr>
          <w:spacing w:val="-1"/>
          <w:w w:val="115"/>
        </w:rPr>
        <w:t>bit</w:t>
      </w:r>
      <w:r>
        <w:rPr>
          <w:w w:val="115"/>
        </w:rPr>
        <w:t>i</w:t>
      </w:r>
      <w:proofErr w:type="spellEnd"/>
      <w:r>
        <w:t xml:space="preserve"> </w:t>
      </w:r>
      <w:r>
        <w:rPr>
          <w:spacing w:val="-12"/>
        </w:rPr>
        <w:t xml:space="preserve"> </w:t>
      </w:r>
      <w:proofErr w:type="spellStart"/>
      <w:r>
        <w:rPr>
          <w:spacing w:val="-1"/>
          <w:w w:val="113"/>
        </w:rPr>
        <w:t>d</w:t>
      </w:r>
      <w:r>
        <w:rPr>
          <w:spacing w:val="-6"/>
          <w:w w:val="113"/>
        </w:rPr>
        <w:t>u</w:t>
      </w:r>
      <w:r>
        <w:rPr>
          <w:spacing w:val="-87"/>
          <w:w w:val="153"/>
        </w:rPr>
        <w:t>ˇ</w:t>
      </w:r>
      <w:r>
        <w:rPr>
          <w:spacing w:val="-1"/>
          <w:w w:val="105"/>
        </w:rPr>
        <w:t>zi</w:t>
      </w:r>
      <w:proofErr w:type="spellEnd"/>
      <w:r>
        <w:rPr>
          <w:w w:val="105"/>
        </w:rPr>
        <w:t>.</w:t>
      </w:r>
      <w:r>
        <w:t xml:space="preserve">  </w:t>
      </w:r>
      <w:r>
        <w:rPr>
          <w:spacing w:val="-2"/>
        </w:rPr>
        <w:t xml:space="preserve"> </w:t>
      </w:r>
      <w:proofErr w:type="spellStart"/>
      <w:proofErr w:type="gramStart"/>
      <w:r>
        <w:rPr>
          <w:w w:val="108"/>
        </w:rPr>
        <w:t>Nacionalni</w:t>
      </w:r>
      <w:proofErr w:type="spellEnd"/>
      <w:r>
        <w:t xml:space="preserve"> </w:t>
      </w:r>
      <w:r>
        <w:rPr>
          <w:spacing w:val="-12"/>
        </w:rPr>
        <w:t xml:space="preserve"> </w:t>
      </w:r>
      <w:proofErr w:type="spellStart"/>
      <w:r>
        <w:rPr>
          <w:spacing w:val="-1"/>
          <w:w w:val="119"/>
        </w:rPr>
        <w:t>Institu</w:t>
      </w:r>
      <w:r>
        <w:rPr>
          <w:w w:val="119"/>
        </w:rPr>
        <w:t>t</w:t>
      </w:r>
      <w:proofErr w:type="spellEnd"/>
      <w:proofErr w:type="gramEnd"/>
      <w:r>
        <w:t xml:space="preserve"> </w:t>
      </w:r>
      <w:r>
        <w:rPr>
          <w:spacing w:val="-12"/>
        </w:rPr>
        <w:t xml:space="preserve"> </w:t>
      </w:r>
      <w:r>
        <w:rPr>
          <w:spacing w:val="-1"/>
          <w:w w:val="108"/>
        </w:rPr>
        <w:t>z</w:t>
      </w:r>
      <w:r>
        <w:rPr>
          <w:w w:val="108"/>
        </w:rPr>
        <w:t>a</w:t>
      </w:r>
      <w:r>
        <w:t xml:space="preserve"> </w:t>
      </w:r>
      <w:r>
        <w:rPr>
          <w:spacing w:val="-12"/>
        </w:rPr>
        <w:t xml:space="preserve"> </w:t>
      </w:r>
      <w:proofErr w:type="spellStart"/>
      <w:r>
        <w:rPr>
          <w:spacing w:val="-1"/>
          <w:w w:val="113"/>
        </w:rPr>
        <w:t>Standard</w:t>
      </w:r>
      <w:r>
        <w:rPr>
          <w:w w:val="113"/>
        </w:rPr>
        <w:t>e</w:t>
      </w:r>
      <w:proofErr w:type="spellEnd"/>
      <w:r>
        <w:t xml:space="preserve"> </w:t>
      </w:r>
      <w:r>
        <w:rPr>
          <w:spacing w:val="-12"/>
        </w:rPr>
        <w:t xml:space="preserve"> </w:t>
      </w:r>
      <w:proofErr w:type="spellStart"/>
      <w:r>
        <w:rPr>
          <w:w w:val="102"/>
        </w:rPr>
        <w:t>i</w:t>
      </w:r>
      <w:proofErr w:type="spellEnd"/>
      <w:r>
        <w:t xml:space="preserve"> </w:t>
      </w:r>
      <w:r>
        <w:rPr>
          <w:spacing w:val="-12"/>
        </w:rPr>
        <w:t xml:space="preserve"> </w:t>
      </w:r>
      <w:proofErr w:type="spellStart"/>
      <w:r>
        <w:rPr>
          <w:spacing w:val="-16"/>
          <w:w w:val="121"/>
        </w:rPr>
        <w:t>T</w:t>
      </w:r>
      <w:r>
        <w:rPr>
          <w:w w:val="107"/>
        </w:rPr>
        <w:t>ehnologiju</w:t>
      </w:r>
      <w:proofErr w:type="spellEnd"/>
      <w:r>
        <w:t xml:space="preserve"> </w:t>
      </w:r>
      <w:r>
        <w:rPr>
          <w:spacing w:val="-12"/>
        </w:rPr>
        <w:t xml:space="preserve"> </w:t>
      </w:r>
      <w:proofErr w:type="spellStart"/>
      <w:r>
        <w:rPr>
          <w:spacing w:val="-1"/>
          <w:w w:val="111"/>
        </w:rPr>
        <w:t>predl</w:t>
      </w:r>
      <w:r>
        <w:rPr>
          <w:spacing w:val="-6"/>
          <w:w w:val="111"/>
        </w:rPr>
        <w:t>a</w:t>
      </w:r>
      <w:r>
        <w:rPr>
          <w:spacing w:val="-87"/>
          <w:w w:val="153"/>
        </w:rPr>
        <w:t>ˇ</w:t>
      </w:r>
      <w:r>
        <w:rPr>
          <w:spacing w:val="-1"/>
          <w:w w:val="102"/>
        </w:rPr>
        <w:t>ze</w:t>
      </w:r>
      <w:proofErr w:type="spellEnd"/>
      <w:r>
        <w:rPr>
          <w:spacing w:val="-1"/>
          <w:w w:val="102"/>
        </w:rPr>
        <w:t xml:space="preserve"> </w:t>
      </w:r>
      <w:proofErr w:type="spellStart"/>
      <w:r>
        <w:rPr>
          <w:spacing w:val="-6"/>
          <w:w w:val="107"/>
        </w:rPr>
        <w:t>k</w:t>
      </w:r>
      <w:r>
        <w:rPr>
          <w:spacing w:val="-1"/>
          <w:w w:val="107"/>
        </w:rPr>
        <w:t>or</w:t>
      </w:r>
      <w:r>
        <w:rPr>
          <w:spacing w:val="-10"/>
          <w:w w:val="107"/>
        </w:rPr>
        <w:t>i</w:t>
      </w:r>
      <w:r>
        <w:rPr>
          <w:spacing w:val="-83"/>
          <w:w w:val="153"/>
        </w:rPr>
        <w:t>ˇ</w:t>
      </w:r>
      <w:r>
        <w:rPr>
          <w:spacing w:val="-6"/>
          <w:w w:val="103"/>
        </w:rPr>
        <w:t>s</w:t>
      </w:r>
      <w:r>
        <w:rPr>
          <w:spacing w:val="-87"/>
          <w:w w:val="153"/>
        </w:rPr>
        <w:t>´</w:t>
      </w:r>
      <w:r>
        <w:rPr>
          <w:spacing w:val="-1"/>
          <w:w w:val="106"/>
        </w:rPr>
        <w:t>cenj</w:t>
      </w:r>
      <w:r>
        <w:rPr>
          <w:w w:val="106"/>
        </w:rPr>
        <w:t>e</w:t>
      </w:r>
      <w:proofErr w:type="spellEnd"/>
      <w:r>
        <w:t xml:space="preserve"> </w:t>
      </w:r>
      <w:r>
        <w:rPr>
          <w:spacing w:val="-15"/>
        </w:rPr>
        <w:t xml:space="preserve"> </w:t>
      </w:r>
      <w:proofErr w:type="spellStart"/>
      <w:r>
        <w:rPr>
          <w:w w:val="109"/>
        </w:rPr>
        <w:t>klj</w:t>
      </w:r>
      <w:r>
        <w:rPr>
          <w:spacing w:val="-5"/>
          <w:w w:val="109"/>
        </w:rPr>
        <w:t>u</w:t>
      </w:r>
      <w:r>
        <w:rPr>
          <w:spacing w:val="-87"/>
          <w:w w:val="153"/>
        </w:rPr>
        <w:t>ˇ</w:t>
      </w:r>
      <w:r>
        <w:rPr>
          <w:spacing w:val="-1"/>
          <w:w w:val="108"/>
        </w:rPr>
        <w:t>c</w:t>
      </w:r>
      <w:r>
        <w:rPr>
          <w:w w:val="108"/>
        </w:rPr>
        <w:t>a</w:t>
      </w:r>
      <w:proofErr w:type="spellEnd"/>
      <w:r>
        <w:t xml:space="preserve"> </w:t>
      </w:r>
      <w:r>
        <w:rPr>
          <w:spacing w:val="-15"/>
        </w:rPr>
        <w:t xml:space="preserve"> </w:t>
      </w:r>
      <w:proofErr w:type="spellStart"/>
      <w:r>
        <w:rPr>
          <w:spacing w:val="-1"/>
          <w:w w:val="113"/>
        </w:rPr>
        <w:t>d</w:t>
      </w:r>
      <w:r>
        <w:rPr>
          <w:spacing w:val="-6"/>
          <w:w w:val="113"/>
        </w:rPr>
        <w:t>u</w:t>
      </w:r>
      <w:r>
        <w:rPr>
          <w:spacing w:val="-88"/>
          <w:w w:val="153"/>
        </w:rPr>
        <w:t>ˇ</w:t>
      </w:r>
      <w:r>
        <w:rPr>
          <w:spacing w:val="-1"/>
          <w:w w:val="107"/>
        </w:rPr>
        <w:t>zi</w:t>
      </w:r>
      <w:r>
        <w:rPr>
          <w:w w:val="107"/>
        </w:rPr>
        <w:t>n</w:t>
      </w:r>
      <w:r>
        <w:rPr>
          <w:w w:val="102"/>
        </w:rPr>
        <w:t>e</w:t>
      </w:r>
      <w:proofErr w:type="spellEnd"/>
      <w:r>
        <w:t xml:space="preserve"> </w:t>
      </w:r>
      <w:r>
        <w:rPr>
          <w:spacing w:val="-15"/>
        </w:rPr>
        <w:t xml:space="preserve"> </w:t>
      </w:r>
      <w:r>
        <w:rPr>
          <w:spacing w:val="-1"/>
          <w:w w:val="102"/>
        </w:rPr>
        <w:t>204</w:t>
      </w:r>
      <w:r>
        <w:rPr>
          <w:w w:val="102"/>
        </w:rPr>
        <w:t>8</w:t>
      </w:r>
      <w:r>
        <w:t xml:space="preserve"> </w:t>
      </w:r>
      <w:r>
        <w:rPr>
          <w:spacing w:val="-15"/>
        </w:rPr>
        <w:t xml:space="preserve"> </w:t>
      </w:r>
      <w:proofErr w:type="spellStart"/>
      <w:r>
        <w:rPr>
          <w:spacing w:val="-1"/>
          <w:w w:val="113"/>
        </w:rPr>
        <w:t>bit</w:t>
      </w:r>
      <w:r>
        <w:rPr>
          <w:spacing w:val="-6"/>
          <w:w w:val="113"/>
        </w:rPr>
        <w:t>o</w:t>
      </w:r>
      <w:r>
        <w:rPr>
          <w:spacing w:val="-11"/>
          <w:w w:val="107"/>
        </w:rPr>
        <w:t>v</w:t>
      </w:r>
      <w:r>
        <w:rPr>
          <w:spacing w:val="-1"/>
          <w:w w:val="114"/>
        </w:rPr>
        <w:t>a</w:t>
      </w:r>
      <w:proofErr w:type="spellEnd"/>
      <w:r>
        <w:rPr>
          <w:w w:val="114"/>
        </w:rPr>
        <w:t>.</w:t>
      </w:r>
      <w:r>
        <w:t xml:space="preserve">  </w:t>
      </w:r>
      <w:r>
        <w:rPr>
          <w:spacing w:val="-12"/>
        </w:rPr>
        <w:t xml:space="preserve"> </w:t>
      </w:r>
      <w:proofErr w:type="gramStart"/>
      <w:r>
        <w:rPr>
          <w:w w:val="107"/>
        </w:rPr>
        <w:t>RSA</w:t>
      </w:r>
      <w:r>
        <w:t xml:space="preserve"> </w:t>
      </w:r>
      <w:r>
        <w:rPr>
          <w:spacing w:val="-15"/>
        </w:rPr>
        <w:t xml:space="preserve"> </w:t>
      </w:r>
      <w:r>
        <w:rPr>
          <w:w w:val="106"/>
        </w:rPr>
        <w:t>je</w:t>
      </w:r>
      <w:proofErr w:type="gramEnd"/>
      <w:r>
        <w:t xml:space="preserve"> </w:t>
      </w:r>
      <w:r>
        <w:rPr>
          <w:spacing w:val="-15"/>
        </w:rPr>
        <w:t xml:space="preserve"> </w:t>
      </w:r>
      <w:proofErr w:type="spellStart"/>
      <w:r>
        <w:rPr>
          <w:spacing w:val="-1"/>
          <w:w w:val="115"/>
        </w:rPr>
        <w:t>prisutn</w:t>
      </w:r>
      <w:r>
        <w:rPr>
          <w:w w:val="115"/>
        </w:rPr>
        <w:t>a</w:t>
      </w:r>
      <w:proofErr w:type="spellEnd"/>
      <w:r>
        <w:t xml:space="preserve"> </w:t>
      </w:r>
      <w:r>
        <w:rPr>
          <w:spacing w:val="-15"/>
        </w:rPr>
        <w:t xml:space="preserve"> </w:t>
      </w:r>
      <w:proofErr w:type="spellStart"/>
      <w:r>
        <w:rPr>
          <w:spacing w:val="-6"/>
          <w:w w:val="107"/>
        </w:rPr>
        <w:t>k</w:t>
      </w:r>
      <w:r>
        <w:rPr>
          <w:spacing w:val="5"/>
          <w:w w:val="102"/>
        </w:rPr>
        <w:t>o</w:t>
      </w:r>
      <w:r>
        <w:rPr>
          <w:w w:val="113"/>
        </w:rPr>
        <w:t>d</w:t>
      </w:r>
      <w:proofErr w:type="spellEnd"/>
      <w:r>
        <w:t xml:space="preserve"> </w:t>
      </w:r>
      <w:r>
        <w:rPr>
          <w:spacing w:val="-15"/>
        </w:rPr>
        <w:t xml:space="preserve"> </w:t>
      </w:r>
      <w:proofErr w:type="spellStart"/>
      <w:r>
        <w:rPr>
          <w:spacing w:val="-1"/>
          <w:w w:val="117"/>
        </w:rPr>
        <w:t>pretr</w:t>
      </w:r>
      <w:r>
        <w:rPr>
          <w:spacing w:val="-6"/>
          <w:w w:val="117"/>
        </w:rPr>
        <w:t>a</w:t>
      </w:r>
      <w:r>
        <w:rPr>
          <w:spacing w:val="-87"/>
          <w:w w:val="153"/>
        </w:rPr>
        <w:t>ˇ</w:t>
      </w:r>
      <w:r>
        <w:rPr>
          <w:spacing w:val="-1"/>
          <w:w w:val="104"/>
        </w:rPr>
        <w:t>zi</w:t>
      </w:r>
      <w:r>
        <w:rPr>
          <w:spacing w:val="-11"/>
          <w:w w:val="104"/>
        </w:rPr>
        <w:t>v</w:t>
      </w:r>
      <w:r>
        <w:rPr>
          <w:spacing w:val="-6"/>
          <w:w w:val="115"/>
        </w:rPr>
        <w:t>a</w:t>
      </w:r>
      <w:r>
        <w:rPr>
          <w:spacing w:val="-87"/>
          <w:w w:val="153"/>
        </w:rPr>
        <w:t>ˇ</w:t>
      </w:r>
      <w:r>
        <w:rPr>
          <w:spacing w:val="-1"/>
          <w:w w:val="108"/>
        </w:rPr>
        <w:t>ca</w:t>
      </w:r>
      <w:proofErr w:type="spellEnd"/>
      <w:r>
        <w:rPr>
          <w:spacing w:val="-1"/>
          <w:w w:val="108"/>
        </w:rPr>
        <w:t xml:space="preserve"> </w:t>
      </w:r>
      <w:proofErr w:type="spellStart"/>
      <w:r>
        <w:rPr>
          <w:spacing w:val="-6"/>
          <w:w w:val="107"/>
        </w:rPr>
        <w:t>v</w:t>
      </w:r>
      <w:r>
        <w:rPr>
          <w:w w:val="111"/>
        </w:rPr>
        <w:t>eba</w:t>
      </w:r>
      <w:proofErr w:type="spellEnd"/>
      <w:r>
        <w:rPr>
          <w:w w:val="111"/>
        </w:rPr>
        <w:t>,</w:t>
      </w:r>
      <w:r>
        <w:rPr>
          <w:spacing w:val="16"/>
        </w:rPr>
        <w:t xml:space="preserve"> </w:t>
      </w:r>
      <w:proofErr w:type="spellStart"/>
      <w:r>
        <w:rPr>
          <w:w w:val="105"/>
        </w:rPr>
        <w:t>imejl</w:t>
      </w:r>
      <w:r>
        <w:rPr>
          <w:spacing w:val="-6"/>
          <w:w w:val="105"/>
        </w:rPr>
        <w:t>o</w:t>
      </w:r>
      <w:r>
        <w:rPr>
          <w:spacing w:val="-11"/>
          <w:w w:val="107"/>
        </w:rPr>
        <w:t>v</w:t>
      </w:r>
      <w:r>
        <w:rPr>
          <w:spacing w:val="-1"/>
          <w:w w:val="114"/>
        </w:rPr>
        <w:t>a</w:t>
      </w:r>
      <w:proofErr w:type="spellEnd"/>
      <w:r>
        <w:rPr>
          <w:w w:val="114"/>
        </w:rPr>
        <w:t>,</w:t>
      </w:r>
      <w:r>
        <w:rPr>
          <w:spacing w:val="16"/>
        </w:rPr>
        <w:t xml:space="preserve"> </w:t>
      </w:r>
      <w:r>
        <w:rPr>
          <w:w w:val="111"/>
        </w:rPr>
        <w:t>VPN</w:t>
      </w:r>
      <w:r>
        <w:rPr>
          <w:spacing w:val="16"/>
        </w:rPr>
        <w:t xml:space="preserve"> </w:t>
      </w:r>
      <w:proofErr w:type="spellStart"/>
      <w:r>
        <w:rPr>
          <w:spacing w:val="-1"/>
          <w:w w:val="109"/>
        </w:rPr>
        <w:t>usluga</w:t>
      </w:r>
      <w:proofErr w:type="spellEnd"/>
      <w:r>
        <w:rPr>
          <w:w w:val="109"/>
        </w:rPr>
        <w:t>,</w:t>
      </w:r>
      <w:r>
        <w:rPr>
          <w:spacing w:val="11"/>
        </w:rPr>
        <w:t xml:space="preserve"> </w:t>
      </w:r>
      <w:r>
        <w:rPr>
          <w:spacing w:val="-87"/>
          <w:w w:val="153"/>
        </w:rPr>
        <w:t>ˇ</w:t>
      </w:r>
      <w:proofErr w:type="spellStart"/>
      <w:r>
        <w:rPr>
          <w:spacing w:val="-1"/>
          <w:w w:val="109"/>
        </w:rPr>
        <w:t>cet</w:t>
      </w:r>
      <w:r>
        <w:rPr>
          <w:spacing w:val="-6"/>
          <w:w w:val="109"/>
        </w:rPr>
        <w:t>o</w:t>
      </w:r>
      <w:r>
        <w:rPr>
          <w:spacing w:val="-11"/>
          <w:w w:val="107"/>
        </w:rPr>
        <w:t>v</w:t>
      </w:r>
      <w:r>
        <w:rPr>
          <w:w w:val="115"/>
        </w:rPr>
        <w:t>a</w:t>
      </w:r>
      <w:proofErr w:type="spellEnd"/>
      <w:r>
        <w:rPr>
          <w:spacing w:val="16"/>
        </w:rPr>
        <w:t xml:space="preserve"> </w:t>
      </w:r>
      <w:proofErr w:type="spellStart"/>
      <w:r>
        <w:rPr>
          <w:w w:val="102"/>
        </w:rPr>
        <w:t>i</w:t>
      </w:r>
      <w:proofErr w:type="spellEnd"/>
      <w:r>
        <w:rPr>
          <w:spacing w:val="16"/>
        </w:rPr>
        <w:t xml:space="preserve"> </w:t>
      </w:r>
      <w:proofErr w:type="spellStart"/>
      <w:r>
        <w:rPr>
          <w:spacing w:val="-1"/>
          <w:w w:val="111"/>
        </w:rPr>
        <w:t>drugi</w:t>
      </w:r>
      <w:r>
        <w:rPr>
          <w:w w:val="111"/>
        </w:rPr>
        <w:t>h</w:t>
      </w:r>
      <w:proofErr w:type="spellEnd"/>
      <w:r>
        <w:rPr>
          <w:spacing w:val="16"/>
        </w:rPr>
        <w:t xml:space="preserve"> </w:t>
      </w:r>
      <w:proofErr w:type="spellStart"/>
      <w:r>
        <w:rPr>
          <w:spacing w:val="-6"/>
          <w:w w:val="107"/>
        </w:rPr>
        <w:t>k</w:t>
      </w:r>
      <w:r>
        <w:rPr>
          <w:spacing w:val="-1"/>
          <w:w w:val="106"/>
        </w:rPr>
        <w:t>o</w:t>
      </w:r>
      <w:r>
        <w:rPr>
          <w:spacing w:val="-6"/>
          <w:w w:val="106"/>
        </w:rPr>
        <w:t>m</w:t>
      </w:r>
      <w:r>
        <w:rPr>
          <w:spacing w:val="-1"/>
          <w:w w:val="110"/>
        </w:rPr>
        <w:t>uni</w:t>
      </w:r>
      <w:r>
        <w:rPr>
          <w:spacing w:val="-11"/>
          <w:w w:val="110"/>
        </w:rPr>
        <w:t>k</w:t>
      </w:r>
      <w:r>
        <w:rPr>
          <w:spacing w:val="-1"/>
          <w:w w:val="108"/>
        </w:rPr>
        <w:t>acioni</w:t>
      </w:r>
      <w:r>
        <w:rPr>
          <w:w w:val="108"/>
        </w:rPr>
        <w:t>h</w:t>
      </w:r>
      <w:proofErr w:type="spellEnd"/>
      <w:r>
        <w:rPr>
          <w:spacing w:val="16"/>
        </w:rPr>
        <w:t xml:space="preserve"> </w:t>
      </w:r>
      <w:proofErr w:type="spellStart"/>
      <w:r>
        <w:rPr>
          <w:spacing w:val="-11"/>
          <w:w w:val="107"/>
        </w:rPr>
        <w:t>k</w:t>
      </w:r>
      <w:r>
        <w:rPr>
          <w:spacing w:val="-1"/>
          <w:w w:val="113"/>
        </w:rPr>
        <w:t>anala</w:t>
      </w:r>
      <w:proofErr w:type="spellEnd"/>
      <w:r>
        <w:rPr>
          <w:spacing w:val="-1"/>
          <w:w w:val="113"/>
        </w:rPr>
        <w:t>.</w:t>
      </w:r>
      <w:commentRangeStart w:id="46"/>
    </w:p>
    <w:p w14:paraId="1524554C" w14:textId="77777777" w:rsidR="0033007A" w:rsidRDefault="0033007A">
      <w:pPr>
        <w:pStyle w:val="BodyText"/>
        <w:spacing w:before="4"/>
        <w:rPr>
          <w:sz w:val="22"/>
        </w:rPr>
      </w:pPr>
    </w:p>
    <w:p w14:paraId="2DE8FB02" w14:textId="77777777" w:rsidR="0033007A" w:rsidRDefault="000349FF">
      <w:pPr>
        <w:pStyle w:val="Heading2"/>
        <w:numPr>
          <w:ilvl w:val="1"/>
          <w:numId w:val="1"/>
        </w:numPr>
        <w:tabs>
          <w:tab w:val="left" w:pos="1926"/>
          <w:tab w:val="left" w:pos="1927"/>
        </w:tabs>
      </w:pPr>
      <w:bookmarkStart w:id="47" w:name="Virtuelne_privatne_mreže_(VPN)"/>
      <w:bookmarkStart w:id="48" w:name="_bookmark16"/>
      <w:bookmarkEnd w:id="47"/>
      <w:bookmarkEnd w:id="48"/>
      <w:commentRangeEnd w:id="46"/>
      <w:r>
        <w:rPr>
          <w:rStyle w:val="CommentReference"/>
          <w:rFonts w:ascii="Times New Roman" w:eastAsia="Times New Roman" w:hAnsi="Times New Roman" w:cs="Times New Roman"/>
          <w:b w:val="0"/>
          <w:bCs w:val="0"/>
        </w:rPr>
        <w:commentReference w:id="46"/>
      </w:r>
      <w:proofErr w:type="spellStart"/>
      <w:r w:rsidR="000B70A6">
        <w:rPr>
          <w:w w:val="94"/>
        </w:rPr>
        <w:t>Virtuelne</w:t>
      </w:r>
      <w:proofErr w:type="spellEnd"/>
      <w:r w:rsidR="000B70A6">
        <w:rPr>
          <w:spacing w:val="28"/>
        </w:rPr>
        <w:t xml:space="preserve"> </w:t>
      </w:r>
      <w:proofErr w:type="spellStart"/>
      <w:r w:rsidR="000B70A6">
        <w:rPr>
          <w:spacing w:val="-1"/>
          <w:w w:val="94"/>
        </w:rPr>
        <w:t>pri</w:t>
      </w:r>
      <w:r w:rsidR="000B70A6">
        <w:rPr>
          <w:spacing w:val="-16"/>
          <w:w w:val="94"/>
        </w:rPr>
        <w:t>v</w:t>
      </w:r>
      <w:r w:rsidR="000B70A6">
        <w:rPr>
          <w:spacing w:val="-1"/>
          <w:w w:val="93"/>
        </w:rPr>
        <w:t>atn</w:t>
      </w:r>
      <w:r w:rsidR="000B70A6">
        <w:rPr>
          <w:w w:val="93"/>
        </w:rPr>
        <w:t>e</w:t>
      </w:r>
      <w:proofErr w:type="spellEnd"/>
      <w:r w:rsidR="000B70A6">
        <w:rPr>
          <w:spacing w:val="28"/>
        </w:rPr>
        <w:t xml:space="preserve"> </w:t>
      </w:r>
      <w:proofErr w:type="spellStart"/>
      <w:r w:rsidR="000B70A6">
        <w:rPr>
          <w:w w:val="90"/>
        </w:rPr>
        <w:t>mr</w:t>
      </w:r>
      <w:r w:rsidR="000B70A6">
        <w:rPr>
          <w:spacing w:val="-8"/>
          <w:w w:val="90"/>
        </w:rPr>
        <w:t>e</w:t>
      </w:r>
      <w:r w:rsidR="000B70A6">
        <w:rPr>
          <w:spacing w:val="-127"/>
          <w:w w:val="111"/>
        </w:rPr>
        <w:t>ˇ</w:t>
      </w:r>
      <w:r w:rsidR="000B70A6">
        <w:rPr>
          <w:spacing w:val="-1"/>
          <w:w w:val="91"/>
        </w:rPr>
        <w:t>z</w:t>
      </w:r>
      <w:r w:rsidR="000B70A6">
        <w:rPr>
          <w:w w:val="91"/>
        </w:rPr>
        <w:t>e</w:t>
      </w:r>
      <w:proofErr w:type="spellEnd"/>
      <w:r w:rsidR="000B70A6">
        <w:rPr>
          <w:spacing w:val="28"/>
        </w:rPr>
        <w:t xml:space="preserve"> </w:t>
      </w:r>
      <w:r w:rsidR="000B70A6">
        <w:rPr>
          <w:w w:val="105"/>
        </w:rPr>
        <w:t>(VPN)</w:t>
      </w:r>
    </w:p>
    <w:p w14:paraId="5DF2509E" w14:textId="78B3F6ED" w:rsidR="0033007A" w:rsidRDefault="008F5184">
      <w:pPr>
        <w:pStyle w:val="BodyText"/>
        <w:spacing w:before="115" w:line="254" w:lineRule="auto"/>
        <w:ind w:left="1314" w:right="1349" w:firstLine="276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503305376" behindDoc="1" locked="0" layoutInCell="1" allowOverlap="1" wp14:anchorId="7A03ABE8" wp14:editId="50AF85FC">
                <wp:simplePos x="0" y="0"/>
                <wp:positionH relativeFrom="page">
                  <wp:posOffset>2961005</wp:posOffset>
                </wp:positionH>
                <wp:positionV relativeFrom="paragraph">
                  <wp:posOffset>1790065</wp:posOffset>
                </wp:positionV>
                <wp:extent cx="34925" cy="0"/>
                <wp:effectExtent l="8255" t="13970" r="13970" b="5080"/>
                <wp:wrapNone/>
                <wp:docPr id="11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925" cy="0"/>
                        </a:xfrm>
                        <a:prstGeom prst="line">
                          <a:avLst/>
                        </a:prstGeom>
                        <a:noFill/>
                        <a:ln w="490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8CDAB5F" id="Line 11" o:spid="_x0000_s1026" style="position:absolute;z-index:-11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33.15pt,140.95pt" to="235.9pt,14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" strokeweight=".1362mm">
                <w10:wrap anchorx="page"/>
              </v:line>
            </w:pict>
          </mc:Fallback>
        </mc:AlternateContent>
      </w:r>
      <w:proofErr w:type="spellStart"/>
      <w:r w:rsidR="000B70A6">
        <w:rPr>
          <w:w w:val="110"/>
        </w:rPr>
        <w:t>Virtuelne</w:t>
      </w:r>
      <w:proofErr w:type="spellEnd"/>
      <w:r w:rsidR="000B70A6">
        <w:rPr>
          <w:spacing w:val="-3"/>
        </w:rPr>
        <w:t xml:space="preserve"> </w:t>
      </w:r>
      <w:proofErr w:type="spellStart"/>
      <w:r w:rsidR="000B70A6">
        <w:rPr>
          <w:spacing w:val="-1"/>
          <w:w w:val="111"/>
        </w:rPr>
        <w:t>pri</w:t>
      </w:r>
      <w:r w:rsidR="000B70A6">
        <w:rPr>
          <w:spacing w:val="-11"/>
          <w:w w:val="111"/>
        </w:rPr>
        <w:t>v</w:t>
      </w:r>
      <w:r w:rsidR="000B70A6">
        <w:rPr>
          <w:spacing w:val="-1"/>
          <w:w w:val="116"/>
        </w:rPr>
        <w:t>atn</w:t>
      </w:r>
      <w:r w:rsidR="000B70A6">
        <w:rPr>
          <w:w w:val="116"/>
        </w:rPr>
        <w:t>e</w:t>
      </w:r>
      <w:proofErr w:type="spellEnd"/>
      <w:r w:rsidR="000B70A6">
        <w:rPr>
          <w:spacing w:val="-3"/>
        </w:rPr>
        <w:t xml:space="preserve"> </w:t>
      </w:r>
      <w:proofErr w:type="spellStart"/>
      <w:r w:rsidR="000B70A6">
        <w:rPr>
          <w:w w:val="109"/>
        </w:rPr>
        <w:t>mr</w:t>
      </w:r>
      <w:r w:rsidR="000B70A6">
        <w:rPr>
          <w:spacing w:val="-5"/>
          <w:w w:val="109"/>
        </w:rPr>
        <w:t>e</w:t>
      </w:r>
      <w:r w:rsidR="000B70A6">
        <w:rPr>
          <w:spacing w:val="-88"/>
          <w:w w:val="153"/>
        </w:rPr>
        <w:t>ˇ</w:t>
      </w:r>
      <w:r w:rsidR="000B70A6">
        <w:rPr>
          <w:spacing w:val="-1"/>
          <w:w w:val="102"/>
        </w:rPr>
        <w:t>z</w:t>
      </w:r>
      <w:r w:rsidR="000B70A6">
        <w:rPr>
          <w:w w:val="102"/>
        </w:rPr>
        <w:t>e</w:t>
      </w:r>
      <w:proofErr w:type="spellEnd"/>
      <w:r w:rsidR="000B70A6">
        <w:rPr>
          <w:spacing w:val="-3"/>
        </w:rPr>
        <w:t xml:space="preserve"> </w:t>
      </w:r>
      <w:r w:rsidR="000B70A6">
        <w:rPr>
          <w:spacing w:val="-1"/>
          <w:w w:val="109"/>
        </w:rPr>
        <w:t>(</w:t>
      </w:r>
      <w:proofErr w:type="spellStart"/>
      <w:r w:rsidR="000B70A6" w:rsidRPr="00A7004B">
        <w:rPr>
          <w:spacing w:val="-1"/>
          <w:w w:val="109"/>
        </w:rPr>
        <w:t>eng</w:t>
      </w:r>
      <w:r w:rsidR="000B70A6" w:rsidRPr="00A7004B">
        <w:rPr>
          <w:w w:val="109"/>
        </w:rPr>
        <w:t>.</w:t>
      </w:r>
      <w:proofErr w:type="spellEnd"/>
      <w:r w:rsidR="000B70A6">
        <w:rPr>
          <w:spacing w:val="-3"/>
        </w:rPr>
        <w:t xml:space="preserve"> </w:t>
      </w:r>
      <w:r w:rsidR="000B70A6" w:rsidRPr="00A7004B">
        <w:rPr>
          <w:i/>
          <w:w w:val="108"/>
        </w:rPr>
        <w:t>virtual</w:t>
      </w:r>
      <w:r w:rsidR="000B70A6" w:rsidRPr="00A7004B">
        <w:rPr>
          <w:i/>
          <w:spacing w:val="3"/>
        </w:rPr>
        <w:t xml:space="preserve"> </w:t>
      </w:r>
      <w:r w:rsidR="000B70A6" w:rsidRPr="00A7004B">
        <w:rPr>
          <w:i/>
          <w:spacing w:val="-1"/>
          <w:w w:val="108"/>
        </w:rPr>
        <w:t>privat</w:t>
      </w:r>
      <w:r w:rsidR="000B70A6" w:rsidRPr="00A7004B">
        <w:rPr>
          <w:i/>
          <w:w w:val="108"/>
        </w:rPr>
        <w:t>e</w:t>
      </w:r>
      <w:r w:rsidR="000B70A6" w:rsidRPr="00A7004B">
        <w:rPr>
          <w:i/>
          <w:spacing w:val="3"/>
        </w:rPr>
        <w:t xml:space="preserve"> </w:t>
      </w:r>
      <w:r w:rsidR="000B70A6" w:rsidRPr="00A7004B">
        <w:rPr>
          <w:i/>
          <w:w w:val="108"/>
        </w:rPr>
        <w:t>network</w:t>
      </w:r>
      <w:r w:rsidR="000B70A6" w:rsidRPr="000349FF">
        <w:rPr>
          <w:w w:val="119"/>
        </w:rPr>
        <w:t>)</w:t>
      </w:r>
      <w:r w:rsidR="000B70A6">
        <w:rPr>
          <w:spacing w:val="-3"/>
        </w:rPr>
        <w:t xml:space="preserve"> </w:t>
      </w:r>
      <w:proofErr w:type="spellStart"/>
      <w:r w:rsidR="000B70A6">
        <w:rPr>
          <w:spacing w:val="-1"/>
          <w:w w:val="112"/>
        </w:rPr>
        <w:t>nastal</w:t>
      </w:r>
      <w:r w:rsidR="000B70A6">
        <w:rPr>
          <w:w w:val="112"/>
        </w:rPr>
        <w:t>e</w:t>
      </w:r>
      <w:proofErr w:type="spellEnd"/>
      <w:r w:rsidR="000B70A6">
        <w:rPr>
          <w:spacing w:val="-3"/>
        </w:rPr>
        <w:t xml:space="preserve"> </w:t>
      </w:r>
      <w:proofErr w:type="spellStart"/>
      <w:r w:rsidR="000B70A6">
        <w:rPr>
          <w:w w:val="109"/>
        </w:rPr>
        <w:t>su</w:t>
      </w:r>
      <w:proofErr w:type="spellEnd"/>
      <w:r w:rsidR="000B70A6">
        <w:rPr>
          <w:spacing w:val="-3"/>
        </w:rPr>
        <w:t xml:space="preserve"> </w:t>
      </w:r>
      <w:proofErr w:type="spellStart"/>
      <w:r w:rsidR="000B70A6">
        <w:rPr>
          <w:spacing w:val="-1"/>
          <w:w w:val="108"/>
        </w:rPr>
        <w:t>usled</w:t>
      </w:r>
      <w:proofErr w:type="spellEnd"/>
      <w:r w:rsidR="000B70A6">
        <w:rPr>
          <w:spacing w:val="-1"/>
          <w:w w:val="108"/>
        </w:rPr>
        <w:t xml:space="preserve"> </w:t>
      </w:r>
      <w:proofErr w:type="spellStart"/>
      <w:r w:rsidR="000B70A6">
        <w:rPr>
          <w:spacing w:val="5"/>
          <w:w w:val="113"/>
        </w:rPr>
        <w:t>p</w:t>
      </w:r>
      <w:r w:rsidR="000B70A6">
        <w:rPr>
          <w:spacing w:val="-1"/>
          <w:w w:val="113"/>
        </w:rPr>
        <w:t>otre</w:t>
      </w:r>
      <w:r w:rsidR="000B70A6">
        <w:rPr>
          <w:spacing w:val="5"/>
          <w:w w:val="113"/>
        </w:rPr>
        <w:t>b</w:t>
      </w:r>
      <w:r w:rsidR="000B70A6">
        <w:rPr>
          <w:w w:val="102"/>
        </w:rPr>
        <w:t>e</w:t>
      </w:r>
      <w:proofErr w:type="spellEnd"/>
      <w:r w:rsidR="000B70A6">
        <w:rPr>
          <w:spacing w:val="-2"/>
        </w:rPr>
        <w:t xml:space="preserve"> </w:t>
      </w:r>
      <w:r w:rsidR="000B70A6">
        <w:rPr>
          <w:spacing w:val="-1"/>
          <w:w w:val="114"/>
        </w:rPr>
        <w:t>d</w:t>
      </w:r>
      <w:r w:rsidR="000B70A6">
        <w:rPr>
          <w:w w:val="114"/>
        </w:rPr>
        <w:t>a</w:t>
      </w:r>
      <w:r w:rsidR="000B70A6">
        <w:rPr>
          <w:spacing w:val="-1"/>
        </w:rPr>
        <w:t xml:space="preserve"> </w:t>
      </w:r>
      <w:r w:rsidR="000B70A6">
        <w:rPr>
          <w:w w:val="103"/>
        </w:rPr>
        <w:t>se</w:t>
      </w:r>
      <w:r w:rsidR="000B70A6">
        <w:rPr>
          <w:spacing w:val="-2"/>
        </w:rPr>
        <w:t xml:space="preserve"> </w:t>
      </w:r>
      <w:proofErr w:type="spellStart"/>
      <w:r w:rsidR="000B70A6">
        <w:rPr>
          <w:spacing w:val="-1"/>
          <w:w w:val="107"/>
        </w:rPr>
        <w:t>biznisi</w:t>
      </w:r>
      <w:proofErr w:type="spellEnd"/>
      <w:r w:rsidR="000B70A6">
        <w:rPr>
          <w:w w:val="107"/>
        </w:rPr>
        <w:t>,</w:t>
      </w:r>
      <w:r w:rsidR="000B70A6">
        <w:rPr>
          <w:spacing w:val="2"/>
        </w:rPr>
        <w:t xml:space="preserve"> </w:t>
      </w:r>
      <w:proofErr w:type="spellStart"/>
      <w:r w:rsidR="000B70A6">
        <w:rPr>
          <w:spacing w:val="-1"/>
          <w:w w:val="108"/>
        </w:rPr>
        <w:t>organizacije</w:t>
      </w:r>
      <w:proofErr w:type="spellEnd"/>
      <w:r w:rsidR="000B70A6">
        <w:rPr>
          <w:w w:val="108"/>
        </w:rPr>
        <w:t>,</w:t>
      </w:r>
      <w:r w:rsidR="000B70A6">
        <w:rPr>
          <w:spacing w:val="2"/>
        </w:rPr>
        <w:t xml:space="preserve"> </w:t>
      </w:r>
      <w:proofErr w:type="spellStart"/>
      <w:r w:rsidR="000B70A6">
        <w:rPr>
          <w:w w:val="108"/>
        </w:rPr>
        <w:t>vlade</w:t>
      </w:r>
      <w:proofErr w:type="spellEnd"/>
      <w:r w:rsidR="000B70A6">
        <w:rPr>
          <w:spacing w:val="-2"/>
        </w:rPr>
        <w:t xml:space="preserve"> </w:t>
      </w:r>
      <w:proofErr w:type="spellStart"/>
      <w:r w:rsidR="000B70A6">
        <w:rPr>
          <w:w w:val="102"/>
        </w:rPr>
        <w:t>i</w:t>
      </w:r>
      <w:proofErr w:type="spellEnd"/>
      <w:r w:rsidR="000B70A6">
        <w:rPr>
          <w:spacing w:val="-1"/>
        </w:rPr>
        <w:t xml:space="preserve"> </w:t>
      </w:r>
      <w:proofErr w:type="spellStart"/>
      <w:r w:rsidR="000B70A6">
        <w:rPr>
          <w:w w:val="102"/>
        </w:rPr>
        <w:t>sl</w:t>
      </w:r>
      <w:r w:rsidR="000B70A6">
        <w:rPr>
          <w:spacing w:val="-5"/>
          <w:w w:val="102"/>
        </w:rPr>
        <w:t>i</w:t>
      </w:r>
      <w:r w:rsidR="000B70A6">
        <w:rPr>
          <w:spacing w:val="-87"/>
          <w:w w:val="153"/>
        </w:rPr>
        <w:t>ˇ</w:t>
      </w:r>
      <w:r w:rsidR="000B70A6">
        <w:rPr>
          <w:spacing w:val="-1"/>
          <w:w w:val="107"/>
        </w:rPr>
        <w:t>cn</w:t>
      </w:r>
      <w:r w:rsidR="000B70A6">
        <w:rPr>
          <w:w w:val="107"/>
        </w:rPr>
        <w:t>i</w:t>
      </w:r>
      <w:proofErr w:type="spellEnd"/>
      <w:r w:rsidR="000B70A6">
        <w:rPr>
          <w:spacing w:val="-2"/>
        </w:rPr>
        <w:t xml:space="preserve"> </w:t>
      </w:r>
      <w:proofErr w:type="spellStart"/>
      <w:r w:rsidR="000B70A6">
        <w:rPr>
          <w:w w:val="110"/>
        </w:rPr>
        <w:t>su</w:t>
      </w:r>
      <w:r w:rsidR="000B70A6">
        <w:rPr>
          <w:spacing w:val="10"/>
          <w:w w:val="110"/>
        </w:rPr>
        <w:t>b</w:t>
      </w:r>
      <w:r w:rsidR="000B70A6">
        <w:rPr>
          <w:w w:val="111"/>
        </w:rPr>
        <w:t>jekti</w:t>
      </w:r>
      <w:proofErr w:type="spellEnd"/>
      <w:r w:rsidR="000B70A6">
        <w:rPr>
          <w:spacing w:val="-2"/>
        </w:rPr>
        <w:t xml:space="preserve"> </w:t>
      </w:r>
      <w:proofErr w:type="spellStart"/>
      <w:r w:rsidR="000B70A6">
        <w:rPr>
          <w:spacing w:val="-5"/>
          <w:w w:val="107"/>
        </w:rPr>
        <w:t>k</w:t>
      </w:r>
      <w:r w:rsidR="000B70A6">
        <w:rPr>
          <w:spacing w:val="10"/>
          <w:w w:val="102"/>
        </w:rPr>
        <w:t>o</w:t>
      </w:r>
      <w:r w:rsidR="000B70A6">
        <w:rPr>
          <w:w w:val="107"/>
        </w:rPr>
        <w:t>ji</w:t>
      </w:r>
      <w:proofErr w:type="spellEnd"/>
      <w:r w:rsidR="000B70A6">
        <w:rPr>
          <w:spacing w:val="-2"/>
        </w:rPr>
        <w:t xml:space="preserve"> </w:t>
      </w:r>
      <w:proofErr w:type="spellStart"/>
      <w:r w:rsidR="000B70A6">
        <w:rPr>
          <w:spacing w:val="5"/>
          <w:w w:val="113"/>
        </w:rPr>
        <w:t>p</w:t>
      </w:r>
      <w:r w:rsidR="000B70A6">
        <w:rPr>
          <w:spacing w:val="-1"/>
          <w:w w:val="108"/>
        </w:rPr>
        <w:t>oseduj</w:t>
      </w:r>
      <w:r w:rsidR="000B70A6">
        <w:rPr>
          <w:w w:val="108"/>
        </w:rPr>
        <w:t>u</w:t>
      </w:r>
      <w:proofErr w:type="spellEnd"/>
      <w:r w:rsidR="000B70A6">
        <w:rPr>
          <w:spacing w:val="-2"/>
        </w:rPr>
        <w:t xml:space="preserve"> </w:t>
      </w:r>
      <w:proofErr w:type="spellStart"/>
      <w:r w:rsidR="000B70A6">
        <w:rPr>
          <w:spacing w:val="-1"/>
          <w:w w:val="102"/>
        </w:rPr>
        <w:t>ose</w:t>
      </w:r>
      <w:proofErr w:type="spellEnd"/>
      <w:r w:rsidR="000B70A6">
        <w:rPr>
          <w:spacing w:val="-1"/>
          <w:w w:val="102"/>
        </w:rPr>
        <w:t xml:space="preserve">- </w:t>
      </w:r>
      <w:proofErr w:type="spellStart"/>
      <w:proofErr w:type="gramStart"/>
      <w:r w:rsidR="000B70A6">
        <w:rPr>
          <w:spacing w:val="-1"/>
          <w:w w:val="112"/>
        </w:rPr>
        <w:t>tlji</w:t>
      </w:r>
      <w:r w:rsidR="000B70A6">
        <w:rPr>
          <w:spacing w:val="-6"/>
          <w:w w:val="112"/>
        </w:rPr>
        <w:t>v</w:t>
      </w:r>
      <w:r w:rsidR="000B70A6">
        <w:rPr>
          <w:w w:val="102"/>
        </w:rPr>
        <w:t>e</w:t>
      </w:r>
      <w:proofErr w:type="spellEnd"/>
      <w:r w:rsidR="000B70A6">
        <w:t xml:space="preserve"> </w:t>
      </w:r>
      <w:r w:rsidR="000B70A6">
        <w:rPr>
          <w:spacing w:val="-22"/>
        </w:rPr>
        <w:t xml:space="preserve"> </w:t>
      </w:r>
      <w:proofErr w:type="spellStart"/>
      <w:r w:rsidR="000B70A6">
        <w:rPr>
          <w:w w:val="107"/>
        </w:rPr>
        <w:t>informacije</w:t>
      </w:r>
      <w:proofErr w:type="spellEnd"/>
      <w:proofErr w:type="gramEnd"/>
      <w:r w:rsidR="000B70A6">
        <w:t xml:space="preserve"> </w:t>
      </w:r>
      <w:r w:rsidR="000B70A6">
        <w:rPr>
          <w:spacing w:val="-22"/>
        </w:rPr>
        <w:t xml:space="preserve"> </w:t>
      </w:r>
      <w:proofErr w:type="spellStart"/>
      <w:r w:rsidR="000B70A6">
        <w:rPr>
          <w:spacing w:val="-1"/>
          <w:w w:val="108"/>
        </w:rPr>
        <w:t>z</w:t>
      </w:r>
      <w:r w:rsidR="000B70A6">
        <w:rPr>
          <w:spacing w:val="-10"/>
          <w:w w:val="108"/>
        </w:rPr>
        <w:t>a</w:t>
      </w:r>
      <w:r w:rsidR="000B70A6">
        <w:rPr>
          <w:spacing w:val="-83"/>
          <w:w w:val="153"/>
        </w:rPr>
        <w:t>ˇ</w:t>
      </w:r>
      <w:r w:rsidR="000B70A6">
        <w:rPr>
          <w:w w:val="116"/>
        </w:rPr>
        <w:t>stite</w:t>
      </w:r>
      <w:proofErr w:type="spellEnd"/>
      <w:r w:rsidR="000B70A6">
        <w:t xml:space="preserve"> </w:t>
      </w:r>
      <w:r w:rsidR="000B70A6">
        <w:rPr>
          <w:spacing w:val="-22"/>
        </w:rPr>
        <w:t xml:space="preserve"> </w:t>
      </w:r>
      <w:proofErr w:type="spellStart"/>
      <w:r w:rsidR="000B70A6">
        <w:rPr>
          <w:spacing w:val="5"/>
          <w:w w:val="102"/>
        </w:rPr>
        <w:t>o</w:t>
      </w:r>
      <w:r w:rsidR="000B70A6">
        <w:rPr>
          <w:w w:val="113"/>
        </w:rPr>
        <w:t>d</w:t>
      </w:r>
      <w:proofErr w:type="spellEnd"/>
      <w:r w:rsidR="000B70A6">
        <w:t xml:space="preserve"> </w:t>
      </w:r>
      <w:r w:rsidR="000B70A6">
        <w:rPr>
          <w:spacing w:val="-22"/>
        </w:rPr>
        <w:t xml:space="preserve"> </w:t>
      </w:r>
      <w:proofErr w:type="spellStart"/>
      <w:r w:rsidR="000B70A6">
        <w:rPr>
          <w:spacing w:val="-1"/>
          <w:w w:val="112"/>
        </w:rPr>
        <w:t>ha</w:t>
      </w:r>
      <w:r w:rsidR="000B70A6">
        <w:rPr>
          <w:spacing w:val="-6"/>
          <w:w w:val="112"/>
        </w:rPr>
        <w:t>k</w:t>
      </w:r>
      <w:r w:rsidR="000B70A6">
        <w:rPr>
          <w:spacing w:val="-6"/>
          <w:w w:val="102"/>
        </w:rPr>
        <w:t>o</w:t>
      </w:r>
      <w:r w:rsidR="000B70A6">
        <w:rPr>
          <w:spacing w:val="-11"/>
          <w:w w:val="107"/>
        </w:rPr>
        <w:t>v</w:t>
      </w:r>
      <w:r w:rsidR="000B70A6">
        <w:rPr>
          <w:spacing w:val="-1"/>
          <w:w w:val="114"/>
        </w:rPr>
        <w:t>anj</w:t>
      </w:r>
      <w:r w:rsidR="000B70A6">
        <w:rPr>
          <w:w w:val="114"/>
        </w:rPr>
        <w:t>a</w:t>
      </w:r>
      <w:proofErr w:type="spellEnd"/>
      <w:r w:rsidR="000B70A6">
        <w:t xml:space="preserve"> </w:t>
      </w:r>
      <w:r w:rsidR="000B70A6">
        <w:rPr>
          <w:spacing w:val="-22"/>
        </w:rPr>
        <w:t xml:space="preserve"> </w:t>
      </w:r>
      <w:proofErr w:type="spellStart"/>
      <w:r w:rsidR="000B70A6">
        <w:rPr>
          <w:w w:val="102"/>
        </w:rPr>
        <w:t>i</w:t>
      </w:r>
      <w:proofErr w:type="spellEnd"/>
      <w:r w:rsidR="000B70A6">
        <w:t xml:space="preserve"> </w:t>
      </w:r>
      <w:r w:rsidR="000B70A6">
        <w:rPr>
          <w:spacing w:val="-22"/>
        </w:rPr>
        <w:t xml:space="preserve"> </w:t>
      </w:r>
      <w:proofErr w:type="spellStart"/>
      <w:r w:rsidR="000B70A6">
        <w:rPr>
          <w:spacing w:val="-1"/>
          <w:w w:val="112"/>
        </w:rPr>
        <w:t>gubit</w:t>
      </w:r>
      <w:r w:rsidR="000B70A6">
        <w:rPr>
          <w:spacing w:val="-11"/>
          <w:w w:val="112"/>
        </w:rPr>
        <w:t>k</w:t>
      </w:r>
      <w:r w:rsidR="000B70A6">
        <w:rPr>
          <w:w w:val="115"/>
        </w:rPr>
        <w:t>a</w:t>
      </w:r>
      <w:proofErr w:type="spellEnd"/>
      <w:r w:rsidR="000B70A6">
        <w:t xml:space="preserve"> </w:t>
      </w:r>
      <w:r w:rsidR="000B70A6">
        <w:rPr>
          <w:spacing w:val="-22"/>
        </w:rPr>
        <w:t xml:space="preserve"> </w:t>
      </w:r>
      <w:proofErr w:type="spellStart"/>
      <w:r w:rsidR="000B70A6">
        <w:rPr>
          <w:spacing w:val="4"/>
          <w:w w:val="113"/>
        </w:rPr>
        <w:t>p</w:t>
      </w:r>
      <w:r w:rsidR="000B70A6">
        <w:rPr>
          <w:spacing w:val="5"/>
          <w:w w:val="102"/>
        </w:rPr>
        <w:t>o</w:t>
      </w:r>
      <w:r w:rsidR="000B70A6">
        <w:rPr>
          <w:spacing w:val="-1"/>
          <w:w w:val="116"/>
        </w:rPr>
        <w:t>data</w:t>
      </w:r>
      <w:r w:rsidR="000B70A6">
        <w:rPr>
          <w:spacing w:val="-11"/>
          <w:w w:val="116"/>
        </w:rPr>
        <w:t>k</w:t>
      </w:r>
      <w:r w:rsidR="000B70A6">
        <w:rPr>
          <w:w w:val="115"/>
        </w:rPr>
        <w:t>a</w:t>
      </w:r>
      <w:proofErr w:type="spellEnd"/>
      <w:r w:rsidR="000B70A6">
        <w:t xml:space="preserve"> </w:t>
      </w:r>
      <w:r w:rsidR="000B70A6">
        <w:rPr>
          <w:spacing w:val="-22"/>
        </w:rPr>
        <w:t xml:space="preserve"> </w:t>
      </w:r>
      <w:r w:rsidR="000B70A6">
        <w:rPr>
          <w:w w:val="113"/>
        </w:rPr>
        <w:t>u</w:t>
      </w:r>
      <w:r w:rsidR="000B70A6">
        <w:t xml:space="preserve"> </w:t>
      </w:r>
      <w:r w:rsidR="000B70A6">
        <w:rPr>
          <w:spacing w:val="-22"/>
        </w:rPr>
        <w:t xml:space="preserve"> </w:t>
      </w:r>
      <w:proofErr w:type="spellStart"/>
      <w:r w:rsidR="000B70A6">
        <w:rPr>
          <w:w w:val="107"/>
        </w:rPr>
        <w:t>sl</w:t>
      </w:r>
      <w:r w:rsidR="000B70A6">
        <w:rPr>
          <w:spacing w:val="-5"/>
          <w:w w:val="107"/>
        </w:rPr>
        <w:t>u</w:t>
      </w:r>
      <w:r w:rsidR="000B70A6">
        <w:rPr>
          <w:spacing w:val="-88"/>
          <w:w w:val="153"/>
        </w:rPr>
        <w:t>ˇ</w:t>
      </w:r>
      <w:r w:rsidR="000B70A6">
        <w:rPr>
          <w:spacing w:val="-1"/>
          <w:w w:val="108"/>
        </w:rPr>
        <w:t>c</w:t>
      </w:r>
      <w:r w:rsidR="000B70A6">
        <w:rPr>
          <w:spacing w:val="10"/>
          <w:w w:val="108"/>
        </w:rPr>
        <w:t>a</w:t>
      </w:r>
      <w:r w:rsidR="000B70A6">
        <w:rPr>
          <w:w w:val="108"/>
        </w:rPr>
        <w:t>jevima</w:t>
      </w:r>
      <w:proofErr w:type="spellEnd"/>
      <w:r w:rsidR="000B70A6">
        <w:rPr>
          <w:w w:val="108"/>
        </w:rPr>
        <w:t xml:space="preserve"> </w:t>
      </w:r>
      <w:proofErr w:type="spellStart"/>
      <w:r w:rsidR="000B70A6">
        <w:rPr>
          <w:spacing w:val="-4"/>
          <w:w w:val="110"/>
        </w:rPr>
        <w:t>kada</w:t>
      </w:r>
      <w:proofErr w:type="spellEnd"/>
      <w:r w:rsidR="000B70A6">
        <w:rPr>
          <w:spacing w:val="-4"/>
          <w:w w:val="110"/>
        </w:rPr>
        <w:t xml:space="preserve"> </w:t>
      </w:r>
      <w:r w:rsidR="000B70A6">
        <w:rPr>
          <w:w w:val="110"/>
        </w:rPr>
        <w:t xml:space="preserve">je </w:t>
      </w:r>
      <w:proofErr w:type="spellStart"/>
      <w:r w:rsidR="000B70A6">
        <w:rPr>
          <w:w w:val="110"/>
        </w:rPr>
        <w:t>potrebno</w:t>
      </w:r>
      <w:proofErr w:type="spellEnd"/>
      <w:r w:rsidR="000B70A6">
        <w:rPr>
          <w:w w:val="110"/>
        </w:rPr>
        <w:t xml:space="preserve"> da </w:t>
      </w:r>
      <w:proofErr w:type="spellStart"/>
      <w:r w:rsidR="000B70A6">
        <w:rPr>
          <w:w w:val="110"/>
        </w:rPr>
        <w:t>im</w:t>
      </w:r>
      <w:proofErr w:type="spellEnd"/>
      <w:r w:rsidR="000B70A6">
        <w:rPr>
          <w:w w:val="110"/>
        </w:rPr>
        <w:t xml:space="preserve"> </w:t>
      </w:r>
      <w:proofErr w:type="spellStart"/>
      <w:r w:rsidR="000B70A6">
        <w:rPr>
          <w:w w:val="110"/>
        </w:rPr>
        <w:t>udaljeni</w:t>
      </w:r>
      <w:proofErr w:type="spellEnd"/>
      <w:r w:rsidR="000B70A6">
        <w:rPr>
          <w:w w:val="110"/>
        </w:rPr>
        <w:t xml:space="preserve"> </w:t>
      </w:r>
      <w:proofErr w:type="spellStart"/>
      <w:r w:rsidR="000B70A6">
        <w:rPr>
          <w:w w:val="110"/>
        </w:rPr>
        <w:t>korisnici</w:t>
      </w:r>
      <w:proofErr w:type="spellEnd"/>
      <w:r w:rsidR="000B70A6">
        <w:rPr>
          <w:w w:val="110"/>
        </w:rPr>
        <w:t xml:space="preserve"> </w:t>
      </w:r>
      <w:proofErr w:type="spellStart"/>
      <w:r w:rsidR="000B70A6">
        <w:rPr>
          <w:w w:val="110"/>
        </w:rPr>
        <w:t>ili</w:t>
      </w:r>
      <w:proofErr w:type="spellEnd"/>
      <w:r w:rsidR="000B70A6">
        <w:rPr>
          <w:w w:val="110"/>
        </w:rPr>
        <w:t xml:space="preserve"> </w:t>
      </w:r>
      <w:proofErr w:type="spellStart"/>
      <w:r w:rsidR="000B70A6">
        <w:rPr>
          <w:w w:val="110"/>
        </w:rPr>
        <w:t>satelitske</w:t>
      </w:r>
      <w:proofErr w:type="spellEnd"/>
      <w:r w:rsidR="000B70A6">
        <w:rPr>
          <w:w w:val="110"/>
        </w:rPr>
        <w:t xml:space="preserve"> </w:t>
      </w:r>
      <w:proofErr w:type="spellStart"/>
      <w:r w:rsidR="000B70A6">
        <w:rPr>
          <w:w w:val="110"/>
        </w:rPr>
        <w:t>kancelarije</w:t>
      </w:r>
      <w:proofErr w:type="spellEnd"/>
      <w:r w:rsidR="000B70A6">
        <w:rPr>
          <w:w w:val="110"/>
        </w:rPr>
        <w:t xml:space="preserve"> </w:t>
      </w:r>
      <w:proofErr w:type="spellStart"/>
      <w:r w:rsidR="000B70A6">
        <w:rPr>
          <w:w w:val="110"/>
        </w:rPr>
        <w:t>pristupe</w:t>
      </w:r>
      <w:proofErr w:type="spellEnd"/>
      <w:r w:rsidR="000B70A6">
        <w:rPr>
          <w:w w:val="110"/>
        </w:rPr>
        <w:t xml:space="preserve">, </w:t>
      </w:r>
      <w:proofErr w:type="spellStart"/>
      <w:r w:rsidR="000B70A6">
        <w:rPr>
          <w:spacing w:val="-11"/>
          <w:w w:val="107"/>
        </w:rPr>
        <w:t>k</w:t>
      </w:r>
      <w:r w:rsidR="000B70A6">
        <w:rPr>
          <w:spacing w:val="-1"/>
          <w:w w:val="108"/>
        </w:rPr>
        <w:t>a</w:t>
      </w:r>
      <w:r w:rsidR="000B70A6">
        <w:rPr>
          <w:w w:val="108"/>
        </w:rPr>
        <w:t>o</w:t>
      </w:r>
      <w:proofErr w:type="spellEnd"/>
      <w:r w:rsidR="000B70A6">
        <w:rPr>
          <w:spacing w:val="17"/>
        </w:rPr>
        <w:t xml:space="preserve"> </w:t>
      </w:r>
      <w:proofErr w:type="spellStart"/>
      <w:r w:rsidR="000B70A6">
        <w:rPr>
          <w:w w:val="102"/>
        </w:rPr>
        <w:t>i</w:t>
      </w:r>
      <w:proofErr w:type="spellEnd"/>
      <w:r w:rsidR="000B70A6">
        <w:rPr>
          <w:spacing w:val="17"/>
        </w:rPr>
        <w:t xml:space="preserve"> </w:t>
      </w:r>
      <w:proofErr w:type="spellStart"/>
      <w:r w:rsidR="000B70A6">
        <w:rPr>
          <w:spacing w:val="-1"/>
          <w:w w:val="113"/>
        </w:rPr>
        <w:t>rad</w:t>
      </w:r>
      <w:r w:rsidR="000B70A6">
        <w:rPr>
          <w:w w:val="113"/>
        </w:rPr>
        <w:t>i</w:t>
      </w:r>
      <w:proofErr w:type="spellEnd"/>
      <w:r w:rsidR="000B70A6">
        <w:rPr>
          <w:spacing w:val="17"/>
        </w:rPr>
        <w:t xml:space="preserve"> </w:t>
      </w:r>
      <w:proofErr w:type="spellStart"/>
      <w:r w:rsidR="000B70A6">
        <w:rPr>
          <w:w w:val="110"/>
        </w:rPr>
        <w:t>smanjenja</w:t>
      </w:r>
      <w:proofErr w:type="spellEnd"/>
      <w:r w:rsidR="000B70A6">
        <w:rPr>
          <w:spacing w:val="17"/>
        </w:rPr>
        <w:t xml:space="preserve"> </w:t>
      </w:r>
      <w:proofErr w:type="spellStart"/>
      <w:r w:rsidR="000B70A6">
        <w:rPr>
          <w:spacing w:val="-1"/>
          <w:w w:val="109"/>
        </w:rPr>
        <w:t>tele</w:t>
      </w:r>
      <w:r w:rsidR="000B70A6">
        <w:rPr>
          <w:spacing w:val="-6"/>
          <w:w w:val="109"/>
        </w:rPr>
        <w:t>k</w:t>
      </w:r>
      <w:r w:rsidR="000B70A6">
        <w:rPr>
          <w:spacing w:val="-1"/>
          <w:w w:val="106"/>
        </w:rPr>
        <w:t>o</w:t>
      </w:r>
      <w:r w:rsidR="000B70A6">
        <w:rPr>
          <w:spacing w:val="-6"/>
          <w:w w:val="106"/>
        </w:rPr>
        <w:t>m</w:t>
      </w:r>
      <w:r w:rsidR="000B70A6">
        <w:rPr>
          <w:spacing w:val="-1"/>
          <w:w w:val="110"/>
        </w:rPr>
        <w:t>uni</w:t>
      </w:r>
      <w:r w:rsidR="000B70A6">
        <w:rPr>
          <w:spacing w:val="-11"/>
          <w:w w:val="110"/>
        </w:rPr>
        <w:t>k</w:t>
      </w:r>
      <w:r w:rsidR="000B70A6">
        <w:rPr>
          <w:spacing w:val="-1"/>
          <w:w w:val="108"/>
        </w:rPr>
        <w:t>acioni</w:t>
      </w:r>
      <w:r w:rsidR="000B70A6">
        <w:rPr>
          <w:w w:val="108"/>
        </w:rPr>
        <w:t>h</w:t>
      </w:r>
      <w:proofErr w:type="spellEnd"/>
      <w:r w:rsidR="000B70A6">
        <w:rPr>
          <w:spacing w:val="17"/>
        </w:rPr>
        <w:t xml:space="preserve"> </w:t>
      </w:r>
      <w:proofErr w:type="spellStart"/>
      <w:r w:rsidR="000B70A6">
        <w:rPr>
          <w:spacing w:val="-1"/>
          <w:w w:val="118"/>
        </w:rPr>
        <w:t>tr</w:t>
      </w:r>
      <w:r w:rsidR="000B70A6">
        <w:rPr>
          <w:spacing w:val="-10"/>
          <w:w w:val="118"/>
        </w:rPr>
        <w:t>o</w:t>
      </w:r>
      <w:r w:rsidR="000B70A6">
        <w:rPr>
          <w:spacing w:val="-83"/>
          <w:w w:val="153"/>
        </w:rPr>
        <w:t>ˇ</w:t>
      </w:r>
      <w:r w:rsidR="000B70A6">
        <w:rPr>
          <w:w w:val="106"/>
        </w:rPr>
        <w:t>s</w:t>
      </w:r>
      <w:r w:rsidR="000B70A6">
        <w:rPr>
          <w:spacing w:val="-5"/>
          <w:w w:val="106"/>
        </w:rPr>
        <w:t>k</w:t>
      </w:r>
      <w:r w:rsidR="000B70A6">
        <w:rPr>
          <w:spacing w:val="-6"/>
          <w:w w:val="102"/>
        </w:rPr>
        <w:t>o</w:t>
      </w:r>
      <w:r w:rsidR="000B70A6">
        <w:rPr>
          <w:spacing w:val="-11"/>
          <w:w w:val="107"/>
        </w:rPr>
        <w:t>v</w:t>
      </w:r>
      <w:r w:rsidR="000B70A6">
        <w:rPr>
          <w:w w:val="115"/>
        </w:rPr>
        <w:t>a</w:t>
      </w:r>
      <w:proofErr w:type="spellEnd"/>
      <w:r w:rsidR="000B70A6">
        <w:rPr>
          <w:spacing w:val="17"/>
        </w:rPr>
        <w:t xml:space="preserve"> </w:t>
      </w:r>
      <w:proofErr w:type="spellStart"/>
      <w:r w:rsidR="000B70A6">
        <w:rPr>
          <w:spacing w:val="-1"/>
          <w:w w:val="102"/>
        </w:rPr>
        <w:t>e</w:t>
      </w:r>
      <w:r w:rsidR="000B70A6">
        <w:rPr>
          <w:w w:val="93"/>
        </w:rPr>
        <w:t>fi</w:t>
      </w:r>
      <w:r w:rsidR="000B70A6">
        <w:rPr>
          <w:spacing w:val="-11"/>
          <w:w w:val="107"/>
        </w:rPr>
        <w:t>k</w:t>
      </w:r>
      <w:r w:rsidR="000B70A6">
        <w:rPr>
          <w:spacing w:val="-1"/>
          <w:w w:val="109"/>
        </w:rPr>
        <w:t>asniji</w:t>
      </w:r>
      <w:r w:rsidR="000B70A6">
        <w:rPr>
          <w:w w:val="109"/>
        </w:rPr>
        <w:t>m</w:t>
      </w:r>
      <w:proofErr w:type="spellEnd"/>
      <w:r w:rsidR="000B70A6">
        <w:rPr>
          <w:spacing w:val="17"/>
        </w:rPr>
        <w:t xml:space="preserve"> </w:t>
      </w:r>
      <w:proofErr w:type="spellStart"/>
      <w:r w:rsidR="000B70A6">
        <w:rPr>
          <w:spacing w:val="-5"/>
          <w:w w:val="107"/>
        </w:rPr>
        <w:t>k</w:t>
      </w:r>
      <w:r w:rsidR="000B70A6">
        <w:rPr>
          <w:spacing w:val="-1"/>
          <w:w w:val="107"/>
        </w:rPr>
        <w:t>or</w:t>
      </w:r>
      <w:r w:rsidR="000B70A6">
        <w:rPr>
          <w:spacing w:val="-10"/>
          <w:w w:val="107"/>
        </w:rPr>
        <w:t>i</w:t>
      </w:r>
      <w:r w:rsidR="000B70A6">
        <w:rPr>
          <w:spacing w:val="-83"/>
          <w:w w:val="153"/>
        </w:rPr>
        <w:t>ˇ</w:t>
      </w:r>
      <w:r w:rsidR="000B70A6">
        <w:rPr>
          <w:spacing w:val="-6"/>
          <w:w w:val="103"/>
        </w:rPr>
        <w:t>s</w:t>
      </w:r>
      <w:r w:rsidR="000B70A6">
        <w:rPr>
          <w:spacing w:val="-87"/>
          <w:w w:val="153"/>
        </w:rPr>
        <w:t>´</w:t>
      </w:r>
      <w:r w:rsidR="000B70A6">
        <w:rPr>
          <w:spacing w:val="-1"/>
          <w:w w:val="107"/>
        </w:rPr>
        <w:t>cenjem</w:t>
      </w:r>
      <w:proofErr w:type="spellEnd"/>
      <w:r w:rsidR="000B70A6">
        <w:rPr>
          <w:spacing w:val="-1"/>
          <w:w w:val="107"/>
        </w:rPr>
        <w:t xml:space="preserve"> </w:t>
      </w:r>
      <w:proofErr w:type="spellStart"/>
      <w:r w:rsidR="000B70A6">
        <w:rPr>
          <w:w w:val="114"/>
        </w:rPr>
        <w:t>infrastrukture</w:t>
      </w:r>
      <w:proofErr w:type="spellEnd"/>
      <w:r w:rsidR="000B70A6">
        <w:rPr>
          <w:w w:val="114"/>
        </w:rPr>
        <w:t>.</w:t>
      </w:r>
      <w:r w:rsidR="000B70A6">
        <w:t xml:space="preserve">   </w:t>
      </w:r>
      <w:r w:rsidR="000B70A6">
        <w:rPr>
          <w:spacing w:val="-11"/>
        </w:rPr>
        <w:t xml:space="preserve"> </w:t>
      </w:r>
      <w:proofErr w:type="gramStart"/>
      <w:r w:rsidR="000B70A6">
        <w:rPr>
          <w:spacing w:val="-1"/>
          <w:w w:val="106"/>
        </w:rPr>
        <w:t>V</w:t>
      </w:r>
      <w:r w:rsidR="000B70A6">
        <w:rPr>
          <w:w w:val="125"/>
        </w:rPr>
        <w:t>P</w:t>
      </w:r>
      <w:r w:rsidR="000B70A6">
        <w:rPr>
          <w:w w:val="106"/>
        </w:rPr>
        <w:t>N</w:t>
      </w:r>
      <w:r w:rsidR="000B70A6">
        <w:t xml:space="preserve">  </w:t>
      </w:r>
      <w:proofErr w:type="spellStart"/>
      <w:r w:rsidR="000B70A6">
        <w:rPr>
          <w:w w:val="109"/>
        </w:rPr>
        <w:t>su</w:t>
      </w:r>
      <w:proofErr w:type="spellEnd"/>
      <w:proofErr w:type="gramEnd"/>
      <w:r w:rsidR="000B70A6">
        <w:t xml:space="preserve">  </w:t>
      </w:r>
      <w:proofErr w:type="spellStart"/>
      <w:r w:rsidR="000B70A6">
        <w:rPr>
          <w:spacing w:val="-1"/>
          <w:w w:val="111"/>
        </w:rPr>
        <w:t>pri</w:t>
      </w:r>
      <w:r w:rsidR="000B70A6">
        <w:rPr>
          <w:spacing w:val="-11"/>
          <w:w w:val="111"/>
        </w:rPr>
        <w:t>v</w:t>
      </w:r>
      <w:r w:rsidR="000B70A6">
        <w:rPr>
          <w:spacing w:val="-1"/>
          <w:w w:val="116"/>
        </w:rPr>
        <w:t>atn</w:t>
      </w:r>
      <w:r w:rsidR="000B70A6">
        <w:rPr>
          <w:w w:val="116"/>
        </w:rPr>
        <w:t>e</w:t>
      </w:r>
      <w:proofErr w:type="spellEnd"/>
      <w:r w:rsidR="000B70A6">
        <w:t xml:space="preserve">  </w:t>
      </w:r>
      <w:proofErr w:type="spellStart"/>
      <w:r w:rsidR="000B70A6">
        <w:rPr>
          <w:w w:val="109"/>
        </w:rPr>
        <w:t>mr</w:t>
      </w:r>
      <w:r w:rsidR="000B70A6">
        <w:rPr>
          <w:spacing w:val="-6"/>
          <w:w w:val="109"/>
        </w:rPr>
        <w:t>e</w:t>
      </w:r>
      <w:r w:rsidR="000B70A6">
        <w:rPr>
          <w:spacing w:val="-87"/>
          <w:w w:val="153"/>
        </w:rPr>
        <w:t>ˇ</w:t>
      </w:r>
      <w:r w:rsidR="000B70A6">
        <w:rPr>
          <w:spacing w:val="-1"/>
          <w:w w:val="102"/>
        </w:rPr>
        <w:t>z</w:t>
      </w:r>
      <w:r w:rsidR="000B70A6">
        <w:rPr>
          <w:w w:val="102"/>
        </w:rPr>
        <w:t>e</w:t>
      </w:r>
      <w:proofErr w:type="spellEnd"/>
      <w:r w:rsidR="000B70A6">
        <w:t xml:space="preserve">  </w:t>
      </w:r>
      <w:proofErr w:type="spellStart"/>
      <w:r w:rsidR="000B70A6">
        <w:rPr>
          <w:spacing w:val="-5"/>
          <w:w w:val="107"/>
        </w:rPr>
        <w:t>k</w:t>
      </w:r>
      <w:r w:rsidR="000B70A6">
        <w:rPr>
          <w:spacing w:val="10"/>
          <w:w w:val="102"/>
        </w:rPr>
        <w:t>o</w:t>
      </w:r>
      <w:r w:rsidR="000B70A6">
        <w:rPr>
          <w:w w:val="106"/>
        </w:rPr>
        <w:t>je</w:t>
      </w:r>
      <w:proofErr w:type="spellEnd"/>
      <w:r w:rsidR="000B70A6">
        <w:t xml:space="preserve">  </w:t>
      </w:r>
      <w:proofErr w:type="spellStart"/>
      <w:r w:rsidR="000B70A6">
        <w:rPr>
          <w:spacing w:val="-1"/>
          <w:w w:val="112"/>
        </w:rPr>
        <w:t>rad</w:t>
      </w:r>
      <w:r w:rsidR="000B70A6">
        <w:rPr>
          <w:w w:val="112"/>
        </w:rPr>
        <w:t>e</w:t>
      </w:r>
      <w:proofErr w:type="spellEnd"/>
      <w:r w:rsidR="000B70A6">
        <w:t xml:space="preserve">  </w:t>
      </w:r>
      <w:proofErr w:type="spellStart"/>
      <w:r w:rsidR="000B70A6">
        <w:rPr>
          <w:w w:val="113"/>
        </w:rPr>
        <w:t>p</w:t>
      </w:r>
      <w:r w:rsidR="000B70A6">
        <w:rPr>
          <w:spacing w:val="-1"/>
          <w:w w:val="110"/>
        </w:rPr>
        <w:t>re</w:t>
      </w:r>
      <w:r w:rsidR="000B70A6">
        <w:rPr>
          <w:spacing w:val="-5"/>
          <w:w w:val="107"/>
        </w:rPr>
        <w:t>k</w:t>
      </w:r>
      <w:r w:rsidR="000B70A6">
        <w:rPr>
          <w:w w:val="102"/>
        </w:rPr>
        <w:t>o</w:t>
      </w:r>
      <w:proofErr w:type="spellEnd"/>
      <w:r w:rsidR="000B70A6">
        <w:t xml:space="preserve">  </w:t>
      </w:r>
      <w:proofErr w:type="spellStart"/>
      <w:r w:rsidR="000B70A6">
        <w:rPr>
          <w:spacing w:val="-1"/>
          <w:w w:val="107"/>
        </w:rPr>
        <w:t>deljen</w:t>
      </w:r>
      <w:r w:rsidR="000B70A6">
        <w:rPr>
          <w:w w:val="107"/>
        </w:rPr>
        <w:t>e</w:t>
      </w:r>
      <w:proofErr w:type="spellEnd"/>
      <w:r w:rsidR="000B70A6">
        <w:t xml:space="preserve">  </w:t>
      </w:r>
      <w:proofErr w:type="spellStart"/>
      <w:r w:rsidR="000B70A6">
        <w:rPr>
          <w:w w:val="114"/>
        </w:rPr>
        <w:t>j</w:t>
      </w:r>
      <w:r w:rsidR="000B70A6">
        <w:rPr>
          <w:spacing w:val="-6"/>
          <w:w w:val="114"/>
        </w:rPr>
        <w:t>a</w:t>
      </w:r>
      <w:r w:rsidR="000B70A6">
        <w:rPr>
          <w:w w:val="108"/>
        </w:rPr>
        <w:t>vne</w:t>
      </w:r>
      <w:proofErr w:type="spellEnd"/>
      <w:r w:rsidR="000B70A6">
        <w:rPr>
          <w:w w:val="108"/>
        </w:rPr>
        <w:t xml:space="preserve"> </w:t>
      </w:r>
      <w:proofErr w:type="spellStart"/>
      <w:r w:rsidR="000B70A6">
        <w:rPr>
          <w:w w:val="114"/>
        </w:rPr>
        <w:t>infrastrukture</w:t>
      </w:r>
      <w:proofErr w:type="spellEnd"/>
      <w:r w:rsidR="000B70A6">
        <w:t xml:space="preserve"> </w:t>
      </w:r>
      <w:r w:rsidR="000B70A6">
        <w:rPr>
          <w:spacing w:val="-11"/>
        </w:rPr>
        <w:t xml:space="preserve"> </w:t>
      </w:r>
      <w:proofErr w:type="spellStart"/>
      <w:r w:rsidR="000B70A6">
        <w:rPr>
          <w:spacing w:val="-11"/>
          <w:w w:val="107"/>
        </w:rPr>
        <w:t>k</w:t>
      </w:r>
      <w:r w:rsidR="000B70A6">
        <w:rPr>
          <w:spacing w:val="-1"/>
          <w:w w:val="108"/>
        </w:rPr>
        <w:t>a</w:t>
      </w:r>
      <w:r w:rsidR="000B70A6">
        <w:rPr>
          <w:w w:val="108"/>
        </w:rPr>
        <w:t>o</w:t>
      </w:r>
      <w:proofErr w:type="spellEnd"/>
      <w:r w:rsidR="000B70A6">
        <w:t xml:space="preserve"> </w:t>
      </w:r>
      <w:r w:rsidR="000B70A6">
        <w:rPr>
          <w:spacing w:val="-21"/>
        </w:rPr>
        <w:t xml:space="preserve"> </w:t>
      </w:r>
      <w:r w:rsidR="000B70A6">
        <w:rPr>
          <w:spacing w:val="-83"/>
          <w:w w:val="153"/>
        </w:rPr>
        <w:t>ˇ</w:t>
      </w:r>
      <w:proofErr w:type="spellStart"/>
      <w:r w:rsidR="000B70A6">
        <w:rPr>
          <w:w w:val="112"/>
        </w:rPr>
        <w:t>sto</w:t>
      </w:r>
      <w:proofErr w:type="spellEnd"/>
      <w:r w:rsidR="000B70A6">
        <w:t xml:space="preserve"> </w:t>
      </w:r>
      <w:r w:rsidR="000B70A6">
        <w:rPr>
          <w:spacing w:val="-11"/>
        </w:rPr>
        <w:t xml:space="preserve"> </w:t>
      </w:r>
      <w:r w:rsidR="000B70A6">
        <w:rPr>
          <w:w w:val="106"/>
        </w:rPr>
        <w:t>je</w:t>
      </w:r>
      <w:r w:rsidR="000B70A6">
        <w:t xml:space="preserve"> </w:t>
      </w:r>
      <w:r w:rsidR="000B70A6">
        <w:rPr>
          <w:spacing w:val="-11"/>
        </w:rPr>
        <w:t xml:space="preserve"> </w:t>
      </w:r>
      <w:r w:rsidR="000B70A6">
        <w:rPr>
          <w:w w:val="109"/>
        </w:rPr>
        <w:t>i</w:t>
      </w:r>
      <w:r w:rsidR="000B70A6">
        <w:rPr>
          <w:spacing w:val="-6"/>
          <w:w w:val="109"/>
        </w:rPr>
        <w:t>n</w:t>
      </w:r>
      <w:r w:rsidR="000B70A6">
        <w:rPr>
          <w:spacing w:val="-1"/>
          <w:w w:val="117"/>
        </w:rPr>
        <w:t>terne</w:t>
      </w:r>
      <w:r w:rsidR="000B70A6">
        <w:rPr>
          <w:w w:val="117"/>
        </w:rPr>
        <w:t>t</w:t>
      </w:r>
      <w:r w:rsidR="000B70A6">
        <w:t xml:space="preserve"> </w:t>
      </w:r>
      <w:r w:rsidR="000B70A6">
        <w:rPr>
          <w:spacing w:val="-11"/>
        </w:rPr>
        <w:t xml:space="preserve"> </w:t>
      </w:r>
      <w:r w:rsidR="000B70A6">
        <w:rPr>
          <w:w w:val="85"/>
        </w:rPr>
        <w:t>[</w:t>
      </w:r>
      <w:hyperlink w:anchor="_bookmark44" w:history="1">
        <w:r w:rsidR="000B70A6">
          <w:rPr>
            <w:color w:val="00FF00"/>
            <w:spacing w:val="-1"/>
            <w:w w:val="102"/>
          </w:rPr>
          <w:t>26</w:t>
        </w:r>
      </w:hyperlink>
      <w:r w:rsidR="000B70A6">
        <w:rPr>
          <w:w w:val="97"/>
        </w:rPr>
        <w:t>].</w:t>
      </w:r>
      <w:r w:rsidR="000B70A6">
        <w:t xml:space="preserve">  </w:t>
      </w:r>
      <w:r w:rsidR="000B70A6">
        <w:rPr>
          <w:spacing w:val="1"/>
        </w:rPr>
        <w:t xml:space="preserve"> </w:t>
      </w:r>
      <w:proofErr w:type="spellStart"/>
      <w:proofErr w:type="gramStart"/>
      <w:r w:rsidR="000B70A6">
        <w:rPr>
          <w:w w:val="112"/>
        </w:rPr>
        <w:t>Virtuelna</w:t>
      </w:r>
      <w:proofErr w:type="spellEnd"/>
      <w:r w:rsidR="000B70A6">
        <w:t xml:space="preserve"> </w:t>
      </w:r>
      <w:r w:rsidR="000B70A6">
        <w:rPr>
          <w:spacing w:val="-11"/>
        </w:rPr>
        <w:t xml:space="preserve"> </w:t>
      </w:r>
      <w:r w:rsidR="000B70A6">
        <w:rPr>
          <w:w w:val="106"/>
        </w:rPr>
        <w:t>je</w:t>
      </w:r>
      <w:proofErr w:type="gramEnd"/>
      <w:r w:rsidR="000B70A6">
        <w:t xml:space="preserve"> </w:t>
      </w:r>
      <w:r w:rsidR="000B70A6">
        <w:rPr>
          <w:spacing w:val="-11"/>
        </w:rPr>
        <w:t xml:space="preserve"> </w:t>
      </w:r>
      <w:proofErr w:type="spellStart"/>
      <w:r w:rsidR="000B70A6">
        <w:rPr>
          <w:spacing w:val="-1"/>
          <w:w w:val="112"/>
        </w:rPr>
        <w:t>zat</w:t>
      </w:r>
      <w:r w:rsidR="000B70A6">
        <w:rPr>
          <w:w w:val="112"/>
        </w:rPr>
        <w:t>o</w:t>
      </w:r>
      <w:proofErr w:type="spellEnd"/>
      <w:r w:rsidR="000B70A6">
        <w:t xml:space="preserve"> </w:t>
      </w:r>
      <w:r w:rsidR="000B70A6">
        <w:rPr>
          <w:spacing w:val="-21"/>
        </w:rPr>
        <w:t xml:space="preserve"> </w:t>
      </w:r>
      <w:r w:rsidR="000B70A6">
        <w:rPr>
          <w:spacing w:val="-83"/>
          <w:w w:val="153"/>
        </w:rPr>
        <w:t>ˇ</w:t>
      </w:r>
      <w:proofErr w:type="spellStart"/>
      <w:r w:rsidR="000B70A6">
        <w:rPr>
          <w:w w:val="112"/>
        </w:rPr>
        <w:t>sto</w:t>
      </w:r>
      <w:proofErr w:type="spellEnd"/>
      <w:r w:rsidR="000B70A6">
        <w:t xml:space="preserve"> </w:t>
      </w:r>
      <w:r w:rsidR="000B70A6">
        <w:rPr>
          <w:spacing w:val="-11"/>
        </w:rPr>
        <w:t xml:space="preserve"> </w:t>
      </w:r>
      <w:r w:rsidR="000B70A6">
        <w:rPr>
          <w:spacing w:val="-1"/>
          <w:w w:val="108"/>
        </w:rPr>
        <w:t>n</w:t>
      </w:r>
      <w:r w:rsidR="000B70A6">
        <w:rPr>
          <w:w w:val="108"/>
        </w:rPr>
        <w:t>e</w:t>
      </w:r>
      <w:r w:rsidR="000B70A6">
        <w:t xml:space="preserve"> </w:t>
      </w:r>
      <w:r w:rsidR="000B70A6">
        <w:rPr>
          <w:spacing w:val="-11"/>
        </w:rPr>
        <w:t xml:space="preserve"> </w:t>
      </w:r>
      <w:proofErr w:type="spellStart"/>
      <w:r w:rsidR="000B70A6">
        <w:rPr>
          <w:spacing w:val="4"/>
          <w:w w:val="113"/>
        </w:rPr>
        <w:t>p</w:t>
      </w:r>
      <w:r w:rsidR="000B70A6">
        <w:rPr>
          <w:spacing w:val="-1"/>
          <w:w w:val="109"/>
        </w:rPr>
        <w:t>ost</w:t>
      </w:r>
      <w:r w:rsidR="000B70A6">
        <w:rPr>
          <w:spacing w:val="10"/>
          <w:w w:val="109"/>
        </w:rPr>
        <w:t>o</w:t>
      </w:r>
      <w:r w:rsidR="000B70A6">
        <w:rPr>
          <w:w w:val="107"/>
        </w:rPr>
        <w:t>ji</w:t>
      </w:r>
      <w:proofErr w:type="spellEnd"/>
      <w:r w:rsidR="000B70A6">
        <w:rPr>
          <w:w w:val="107"/>
        </w:rPr>
        <w:t xml:space="preserve"> </w:t>
      </w:r>
      <w:proofErr w:type="spellStart"/>
      <w:r w:rsidR="000B70A6">
        <w:rPr>
          <w:spacing w:val="4"/>
          <w:w w:val="102"/>
        </w:rPr>
        <w:t>o</w:t>
      </w:r>
      <w:r w:rsidR="000B70A6">
        <w:rPr>
          <w:w w:val="113"/>
        </w:rPr>
        <w:t>d</w:t>
      </w:r>
      <w:r w:rsidR="000B70A6">
        <w:rPr>
          <w:spacing w:val="-6"/>
          <w:w w:val="107"/>
        </w:rPr>
        <w:t>v</w:t>
      </w:r>
      <w:r w:rsidR="000B70A6">
        <w:rPr>
          <w:spacing w:val="10"/>
          <w:w w:val="102"/>
        </w:rPr>
        <w:t>o</w:t>
      </w:r>
      <w:r w:rsidR="000B70A6">
        <w:rPr>
          <w:w w:val="111"/>
        </w:rPr>
        <w:t>jena</w:t>
      </w:r>
      <w:proofErr w:type="spellEnd"/>
      <w:r w:rsidR="000B70A6">
        <w:t xml:space="preserve"> </w:t>
      </w:r>
      <w:r w:rsidR="000B70A6">
        <w:rPr>
          <w:spacing w:val="-18"/>
        </w:rPr>
        <w:t xml:space="preserve"> </w:t>
      </w:r>
      <w:proofErr w:type="spellStart"/>
      <w:r w:rsidR="000B70A6">
        <w:rPr>
          <w:spacing w:val="-1"/>
          <w:w w:val="98"/>
        </w:rPr>
        <w:t>fiz</w:t>
      </w:r>
      <w:r w:rsidR="000B70A6">
        <w:rPr>
          <w:spacing w:val="-6"/>
          <w:w w:val="98"/>
        </w:rPr>
        <w:t>i</w:t>
      </w:r>
      <w:r w:rsidR="000B70A6">
        <w:rPr>
          <w:spacing w:val="-88"/>
          <w:w w:val="153"/>
        </w:rPr>
        <w:t>ˇ</w:t>
      </w:r>
      <w:r w:rsidR="000B70A6">
        <w:rPr>
          <w:spacing w:val="-1"/>
          <w:w w:val="105"/>
        </w:rPr>
        <w:t>c</w:t>
      </w:r>
      <w:r w:rsidR="000B70A6">
        <w:rPr>
          <w:spacing w:val="-11"/>
          <w:w w:val="105"/>
        </w:rPr>
        <w:t>k</w:t>
      </w:r>
      <w:r w:rsidR="000B70A6">
        <w:rPr>
          <w:w w:val="115"/>
        </w:rPr>
        <w:t>a</w:t>
      </w:r>
      <w:proofErr w:type="spellEnd"/>
      <w:r w:rsidR="000B70A6">
        <w:t xml:space="preserve"> </w:t>
      </w:r>
      <w:r w:rsidR="000B70A6">
        <w:rPr>
          <w:spacing w:val="-18"/>
        </w:rPr>
        <w:t xml:space="preserve"> </w:t>
      </w:r>
      <w:proofErr w:type="spellStart"/>
      <w:r w:rsidR="000B70A6">
        <w:rPr>
          <w:w w:val="109"/>
        </w:rPr>
        <w:t>in</w:t>
      </w:r>
      <w:r w:rsidR="000B70A6">
        <w:rPr>
          <w:spacing w:val="-1"/>
          <w:w w:val="93"/>
        </w:rPr>
        <w:t>f</w:t>
      </w:r>
      <w:r w:rsidR="000B70A6">
        <w:rPr>
          <w:spacing w:val="-1"/>
          <w:w w:val="117"/>
        </w:rPr>
        <w:t>rastrukt</w:t>
      </w:r>
      <w:r w:rsidR="000B70A6">
        <w:rPr>
          <w:w w:val="117"/>
        </w:rPr>
        <w:t>u</w:t>
      </w:r>
      <w:r w:rsidR="000B70A6">
        <w:rPr>
          <w:spacing w:val="-1"/>
          <w:w w:val="117"/>
        </w:rPr>
        <w:t>r</w:t>
      </w:r>
      <w:r w:rsidR="000B70A6">
        <w:rPr>
          <w:w w:val="117"/>
        </w:rPr>
        <w:t>a</w:t>
      </w:r>
      <w:proofErr w:type="spellEnd"/>
      <w:r w:rsidR="000B70A6">
        <w:t xml:space="preserve"> </w:t>
      </w:r>
      <w:r w:rsidR="000B70A6">
        <w:rPr>
          <w:spacing w:val="-18"/>
        </w:rPr>
        <w:t xml:space="preserve"> </w:t>
      </w:r>
      <w:r w:rsidR="000B70A6">
        <w:rPr>
          <w:spacing w:val="-1"/>
          <w:w w:val="108"/>
        </w:rPr>
        <w:t>z</w:t>
      </w:r>
      <w:r w:rsidR="000B70A6">
        <w:rPr>
          <w:w w:val="108"/>
        </w:rPr>
        <w:t>a</w:t>
      </w:r>
      <w:r w:rsidR="000B70A6">
        <w:t xml:space="preserve"> </w:t>
      </w:r>
      <w:r w:rsidR="000B70A6">
        <w:rPr>
          <w:spacing w:val="-18"/>
        </w:rPr>
        <w:t xml:space="preserve"> </w:t>
      </w:r>
      <w:proofErr w:type="spellStart"/>
      <w:r w:rsidR="000B70A6">
        <w:rPr>
          <w:spacing w:val="-1"/>
          <w:w w:val="118"/>
        </w:rPr>
        <w:t>dat</w:t>
      </w:r>
      <w:r w:rsidR="000B70A6">
        <w:rPr>
          <w:w w:val="118"/>
        </w:rPr>
        <w:t>u</w:t>
      </w:r>
      <w:proofErr w:type="spellEnd"/>
      <w:r w:rsidR="000B70A6">
        <w:t xml:space="preserve"> </w:t>
      </w:r>
      <w:r w:rsidR="000B70A6">
        <w:rPr>
          <w:spacing w:val="-18"/>
        </w:rPr>
        <w:t xml:space="preserve"> </w:t>
      </w:r>
      <w:proofErr w:type="spellStart"/>
      <w:r w:rsidR="000B70A6">
        <w:rPr>
          <w:w w:val="109"/>
        </w:rPr>
        <w:t>mr</w:t>
      </w:r>
      <w:r w:rsidR="000B70A6">
        <w:rPr>
          <w:spacing w:val="-6"/>
          <w:w w:val="109"/>
        </w:rPr>
        <w:t>e</w:t>
      </w:r>
      <w:r w:rsidR="000B70A6">
        <w:rPr>
          <w:spacing w:val="-87"/>
          <w:w w:val="153"/>
        </w:rPr>
        <w:t>ˇ</w:t>
      </w:r>
      <w:r w:rsidR="000B70A6">
        <w:rPr>
          <w:spacing w:val="-1"/>
          <w:w w:val="109"/>
        </w:rPr>
        <w:t>zu</w:t>
      </w:r>
      <w:proofErr w:type="spellEnd"/>
      <w:r w:rsidR="000B70A6">
        <w:rPr>
          <w:w w:val="109"/>
        </w:rPr>
        <w:t>,</w:t>
      </w:r>
      <w:r w:rsidR="000B70A6">
        <w:t xml:space="preserve"> </w:t>
      </w:r>
      <w:r w:rsidR="000B70A6">
        <w:rPr>
          <w:spacing w:val="-15"/>
        </w:rPr>
        <w:t xml:space="preserve"> </w:t>
      </w:r>
      <w:proofErr w:type="spellStart"/>
      <w:r w:rsidR="000B70A6">
        <w:rPr>
          <w:spacing w:val="-5"/>
          <w:w w:val="107"/>
        </w:rPr>
        <w:t>v</w:t>
      </w:r>
      <w:r w:rsidR="000B70A6">
        <w:rPr>
          <w:spacing w:val="-6"/>
          <w:w w:val="102"/>
        </w:rPr>
        <w:t>e</w:t>
      </w:r>
      <w:r w:rsidR="000B70A6">
        <w:rPr>
          <w:spacing w:val="-87"/>
          <w:w w:val="153"/>
        </w:rPr>
        <w:t>´</w:t>
      </w:r>
      <w:r w:rsidR="000B70A6">
        <w:rPr>
          <w:w w:val="102"/>
        </w:rPr>
        <w:t>c</w:t>
      </w:r>
      <w:proofErr w:type="spellEnd"/>
      <w:r w:rsidR="000B70A6">
        <w:t xml:space="preserve"> </w:t>
      </w:r>
      <w:r w:rsidR="000B70A6">
        <w:rPr>
          <w:spacing w:val="-18"/>
        </w:rPr>
        <w:t xml:space="preserve"> </w:t>
      </w:r>
      <w:proofErr w:type="spellStart"/>
      <w:r w:rsidR="000B70A6">
        <w:rPr>
          <w:spacing w:val="-6"/>
          <w:w w:val="107"/>
        </w:rPr>
        <w:t>k</w:t>
      </w:r>
      <w:r w:rsidR="000B70A6">
        <w:rPr>
          <w:spacing w:val="-1"/>
          <w:w w:val="111"/>
        </w:rPr>
        <w:t>orist</w:t>
      </w:r>
      <w:r w:rsidR="000B70A6">
        <w:rPr>
          <w:w w:val="111"/>
        </w:rPr>
        <w:t>i</w:t>
      </w:r>
      <w:proofErr w:type="spellEnd"/>
      <w:r w:rsidR="000B70A6">
        <w:t xml:space="preserve"> </w:t>
      </w:r>
      <w:r w:rsidR="000B70A6">
        <w:rPr>
          <w:spacing w:val="-18"/>
        </w:rPr>
        <w:t xml:space="preserve"> </w:t>
      </w:r>
      <w:proofErr w:type="spellStart"/>
      <w:r w:rsidR="000B70A6">
        <w:rPr>
          <w:spacing w:val="-6"/>
          <w:w w:val="107"/>
        </w:rPr>
        <w:t>v</w:t>
      </w:r>
      <w:r w:rsidR="000B70A6">
        <w:rPr>
          <w:spacing w:val="-6"/>
          <w:w w:val="102"/>
        </w:rPr>
        <w:t>e</w:t>
      </w:r>
      <w:r w:rsidR="000B70A6">
        <w:rPr>
          <w:spacing w:val="-87"/>
          <w:w w:val="153"/>
        </w:rPr>
        <w:t>´</w:t>
      </w:r>
      <w:r w:rsidR="000B70A6">
        <w:rPr>
          <w:w w:val="102"/>
        </w:rPr>
        <w:t>c</w:t>
      </w:r>
      <w:proofErr w:type="spellEnd"/>
      <w:r w:rsidR="000B70A6">
        <w:t xml:space="preserve"> </w:t>
      </w:r>
      <w:r w:rsidR="000B70A6">
        <w:rPr>
          <w:spacing w:val="-18"/>
        </w:rPr>
        <w:t xml:space="preserve"> </w:t>
      </w:r>
      <w:proofErr w:type="spellStart"/>
      <w:r w:rsidR="000B70A6">
        <w:rPr>
          <w:spacing w:val="5"/>
          <w:w w:val="113"/>
        </w:rPr>
        <w:t>p</w:t>
      </w:r>
      <w:r w:rsidR="000B70A6">
        <w:rPr>
          <w:spacing w:val="-1"/>
          <w:w w:val="109"/>
        </w:rPr>
        <w:t>ost</w:t>
      </w:r>
      <w:r w:rsidR="000B70A6">
        <w:rPr>
          <w:spacing w:val="10"/>
          <w:w w:val="109"/>
        </w:rPr>
        <w:t>o</w:t>
      </w:r>
      <w:r w:rsidR="000B70A6">
        <w:rPr>
          <w:w w:val="106"/>
        </w:rPr>
        <w:t>j</w:t>
      </w:r>
      <w:r w:rsidR="000B70A6">
        <w:rPr>
          <w:spacing w:val="-6"/>
          <w:w w:val="106"/>
        </w:rPr>
        <w:t>e</w:t>
      </w:r>
      <w:r w:rsidR="000B70A6">
        <w:rPr>
          <w:spacing w:val="-87"/>
          <w:w w:val="153"/>
        </w:rPr>
        <w:t>´</w:t>
      </w:r>
      <w:r w:rsidR="000B70A6">
        <w:rPr>
          <w:spacing w:val="-1"/>
          <w:w w:val="108"/>
        </w:rPr>
        <w:t>cu</w:t>
      </w:r>
      <w:proofErr w:type="spellEnd"/>
      <w:r w:rsidR="000B70A6">
        <w:rPr>
          <w:spacing w:val="-1"/>
          <w:w w:val="108"/>
        </w:rPr>
        <w:t xml:space="preserve"> </w:t>
      </w:r>
      <w:proofErr w:type="spellStart"/>
      <w:r w:rsidR="000B70A6">
        <w:rPr>
          <w:w w:val="114"/>
        </w:rPr>
        <w:t>j</w:t>
      </w:r>
      <w:r w:rsidR="000B70A6">
        <w:rPr>
          <w:spacing w:val="-6"/>
          <w:w w:val="114"/>
        </w:rPr>
        <w:t>a</w:t>
      </w:r>
      <w:r w:rsidR="000B70A6">
        <w:rPr>
          <w:w w:val="110"/>
        </w:rPr>
        <w:t>v</w:t>
      </w:r>
      <w:r w:rsidR="000B70A6">
        <w:rPr>
          <w:spacing w:val="-5"/>
          <w:w w:val="110"/>
        </w:rPr>
        <w:t>n</w:t>
      </w:r>
      <w:r w:rsidR="000B70A6">
        <w:rPr>
          <w:w w:val="113"/>
        </w:rPr>
        <w:t>u</w:t>
      </w:r>
      <w:proofErr w:type="spellEnd"/>
      <w:r w:rsidR="000B70A6">
        <w:rPr>
          <w:spacing w:val="10"/>
        </w:rPr>
        <w:t xml:space="preserve"> </w:t>
      </w:r>
      <w:proofErr w:type="spellStart"/>
      <w:r w:rsidR="000B70A6">
        <w:rPr>
          <w:w w:val="112"/>
        </w:rPr>
        <w:t>infras</w:t>
      </w:r>
      <w:r w:rsidR="000B70A6">
        <w:rPr>
          <w:spacing w:val="-1"/>
          <w:w w:val="112"/>
        </w:rPr>
        <w:t>t</w:t>
      </w:r>
      <w:r w:rsidR="000B70A6">
        <w:rPr>
          <w:spacing w:val="-1"/>
          <w:w w:val="116"/>
        </w:rPr>
        <w:t>r</w:t>
      </w:r>
      <w:r w:rsidR="000B70A6">
        <w:rPr>
          <w:w w:val="116"/>
        </w:rPr>
        <w:t>ukturu</w:t>
      </w:r>
      <w:proofErr w:type="spellEnd"/>
      <w:r w:rsidR="000B70A6">
        <w:rPr>
          <w:w w:val="116"/>
        </w:rPr>
        <w:t>.</w:t>
      </w:r>
      <w:r w:rsidR="000B70A6">
        <w:t xml:space="preserve"> </w:t>
      </w:r>
      <w:r w:rsidR="000B70A6">
        <w:rPr>
          <w:spacing w:val="-11"/>
        </w:rPr>
        <w:t xml:space="preserve"> </w:t>
      </w:r>
      <w:proofErr w:type="spellStart"/>
      <w:r w:rsidR="000B70A6">
        <w:rPr>
          <w:w w:val="115"/>
        </w:rPr>
        <w:t>Pri</w:t>
      </w:r>
      <w:r w:rsidR="000B70A6">
        <w:rPr>
          <w:spacing w:val="-11"/>
          <w:w w:val="115"/>
        </w:rPr>
        <w:t>v</w:t>
      </w:r>
      <w:r w:rsidR="000B70A6">
        <w:rPr>
          <w:spacing w:val="-1"/>
          <w:w w:val="119"/>
        </w:rPr>
        <w:t>atn</w:t>
      </w:r>
      <w:r w:rsidR="000B70A6">
        <w:rPr>
          <w:w w:val="119"/>
        </w:rPr>
        <w:t>a</w:t>
      </w:r>
      <w:proofErr w:type="spellEnd"/>
      <w:r w:rsidR="000B70A6">
        <w:rPr>
          <w:spacing w:val="10"/>
        </w:rPr>
        <w:t xml:space="preserve"> </w:t>
      </w:r>
      <w:r w:rsidR="000B70A6">
        <w:rPr>
          <w:w w:val="106"/>
        </w:rPr>
        <w:t>je</w:t>
      </w:r>
      <w:r w:rsidR="000B70A6">
        <w:rPr>
          <w:spacing w:val="10"/>
        </w:rPr>
        <w:t xml:space="preserve"> </w:t>
      </w:r>
      <w:proofErr w:type="spellStart"/>
      <w:r w:rsidR="000B70A6">
        <w:rPr>
          <w:spacing w:val="-1"/>
          <w:w w:val="112"/>
        </w:rPr>
        <w:t>zat</w:t>
      </w:r>
      <w:r w:rsidR="000B70A6">
        <w:rPr>
          <w:w w:val="112"/>
        </w:rPr>
        <w:t>o</w:t>
      </w:r>
      <w:proofErr w:type="spellEnd"/>
      <w:r w:rsidR="000B70A6">
        <w:t xml:space="preserve"> </w:t>
      </w:r>
      <w:r w:rsidR="000B70A6">
        <w:rPr>
          <w:spacing w:val="-83"/>
          <w:w w:val="153"/>
        </w:rPr>
        <w:t>ˇ</w:t>
      </w:r>
      <w:proofErr w:type="spellStart"/>
      <w:r w:rsidR="000B70A6">
        <w:rPr>
          <w:w w:val="112"/>
        </w:rPr>
        <w:t>sto</w:t>
      </w:r>
      <w:proofErr w:type="spellEnd"/>
      <w:r w:rsidR="000B70A6">
        <w:rPr>
          <w:spacing w:val="10"/>
        </w:rPr>
        <w:t xml:space="preserve"> </w:t>
      </w:r>
      <w:proofErr w:type="spellStart"/>
      <w:r w:rsidR="000B70A6">
        <w:rPr>
          <w:spacing w:val="-1"/>
          <w:w w:val="106"/>
        </w:rPr>
        <w:t>omog</w:t>
      </w:r>
      <w:r w:rsidR="000B70A6">
        <w:rPr>
          <w:spacing w:val="-6"/>
          <w:w w:val="106"/>
        </w:rPr>
        <w:t>u</w:t>
      </w:r>
      <w:r w:rsidR="000B70A6">
        <w:rPr>
          <w:spacing w:val="-87"/>
          <w:w w:val="153"/>
        </w:rPr>
        <w:t>´</w:t>
      </w:r>
      <w:r w:rsidR="000B70A6">
        <w:rPr>
          <w:spacing w:val="-1"/>
          <w:w w:val="108"/>
        </w:rPr>
        <w:t>c</w:t>
      </w:r>
      <w:r w:rsidR="000B70A6">
        <w:rPr>
          <w:spacing w:val="-6"/>
          <w:w w:val="108"/>
        </w:rPr>
        <w:t>a</w:t>
      </w:r>
      <w:r w:rsidR="000B70A6">
        <w:rPr>
          <w:spacing w:val="-11"/>
          <w:w w:val="107"/>
        </w:rPr>
        <w:t>v</w:t>
      </w:r>
      <w:r w:rsidR="000B70A6">
        <w:rPr>
          <w:w w:val="115"/>
        </w:rPr>
        <w:t>a</w:t>
      </w:r>
      <w:proofErr w:type="spellEnd"/>
      <w:r w:rsidR="000B70A6">
        <w:rPr>
          <w:spacing w:val="10"/>
        </w:rPr>
        <w:t xml:space="preserve"> </w:t>
      </w:r>
      <w:proofErr w:type="spellStart"/>
      <w:r w:rsidR="000B70A6">
        <w:rPr>
          <w:spacing w:val="5"/>
          <w:w w:val="113"/>
        </w:rPr>
        <w:t>b</w:t>
      </w:r>
      <w:r w:rsidR="000B70A6">
        <w:rPr>
          <w:w w:val="106"/>
        </w:rPr>
        <w:t>ez</w:t>
      </w:r>
      <w:r w:rsidR="000B70A6">
        <w:rPr>
          <w:spacing w:val="5"/>
          <w:w w:val="106"/>
        </w:rPr>
        <w:t>b</w:t>
      </w:r>
      <w:r w:rsidR="000B70A6">
        <w:rPr>
          <w:w w:val="110"/>
        </w:rPr>
        <w:t>ed</w:t>
      </w:r>
      <w:r w:rsidR="000B70A6">
        <w:rPr>
          <w:spacing w:val="-5"/>
          <w:w w:val="110"/>
        </w:rPr>
        <w:t>n</w:t>
      </w:r>
      <w:r w:rsidR="000B70A6">
        <w:rPr>
          <w:w w:val="113"/>
        </w:rPr>
        <w:t>u</w:t>
      </w:r>
      <w:proofErr w:type="spellEnd"/>
      <w:r w:rsidR="000B70A6">
        <w:rPr>
          <w:spacing w:val="10"/>
        </w:rPr>
        <w:t xml:space="preserve"> </w:t>
      </w:r>
      <w:proofErr w:type="spellStart"/>
      <w:r w:rsidR="000B70A6">
        <w:rPr>
          <w:spacing w:val="-1"/>
          <w:w w:val="113"/>
        </w:rPr>
        <w:t>u</w:t>
      </w:r>
      <w:r w:rsidR="000B70A6">
        <w:rPr>
          <w:spacing w:val="5"/>
          <w:w w:val="113"/>
        </w:rPr>
        <w:t>p</w:t>
      </w:r>
      <w:r w:rsidR="000B70A6">
        <w:rPr>
          <w:spacing w:val="-1"/>
          <w:w w:val="113"/>
        </w:rPr>
        <w:t>otrebu</w:t>
      </w:r>
      <w:proofErr w:type="spellEnd"/>
      <w:r w:rsidR="000B70A6">
        <w:rPr>
          <w:spacing w:val="-1"/>
          <w:w w:val="113"/>
        </w:rPr>
        <w:t xml:space="preserve"> </w:t>
      </w:r>
      <w:proofErr w:type="spellStart"/>
      <w:proofErr w:type="gramStart"/>
      <w:r w:rsidR="000B70A6">
        <w:rPr>
          <w:spacing w:val="-1"/>
          <w:w w:val="108"/>
        </w:rPr>
        <w:t>u</w:t>
      </w:r>
      <w:r w:rsidR="000B70A6">
        <w:rPr>
          <w:w w:val="108"/>
        </w:rPr>
        <w:t>z</w:t>
      </w:r>
      <w:proofErr w:type="spellEnd"/>
      <w:r w:rsidR="000B70A6">
        <w:t xml:space="preserve">  </w:t>
      </w:r>
      <w:proofErr w:type="spellStart"/>
      <w:r w:rsidR="000B70A6">
        <w:rPr>
          <w:spacing w:val="-1"/>
          <w:w w:val="102"/>
        </w:rPr>
        <w:t>g</w:t>
      </w:r>
      <w:r w:rsidR="000B70A6">
        <w:rPr>
          <w:spacing w:val="-1"/>
          <w:w w:val="112"/>
        </w:rPr>
        <w:t>arancij</w:t>
      </w:r>
      <w:r w:rsidR="000B70A6">
        <w:rPr>
          <w:w w:val="112"/>
        </w:rPr>
        <w:t>u</w:t>
      </w:r>
      <w:proofErr w:type="spellEnd"/>
      <w:proofErr w:type="gramEnd"/>
      <w:r w:rsidR="000B70A6">
        <w:t xml:space="preserve">  </w:t>
      </w:r>
      <w:r w:rsidR="000B70A6">
        <w:rPr>
          <w:spacing w:val="-1"/>
          <w:w w:val="114"/>
        </w:rPr>
        <w:t>d</w:t>
      </w:r>
      <w:r w:rsidR="000B70A6">
        <w:rPr>
          <w:w w:val="114"/>
        </w:rPr>
        <w:t>a</w:t>
      </w:r>
      <w:r w:rsidR="000B70A6">
        <w:t xml:space="preserve"> </w:t>
      </w:r>
      <w:r w:rsidR="000B70A6">
        <w:rPr>
          <w:spacing w:val="-6"/>
        </w:rPr>
        <w:t xml:space="preserve"> </w:t>
      </w:r>
      <w:r w:rsidR="000B70A6">
        <w:rPr>
          <w:spacing w:val="-87"/>
          <w:w w:val="153"/>
        </w:rPr>
        <w:t>´</w:t>
      </w:r>
      <w:proofErr w:type="spellStart"/>
      <w:r w:rsidR="000B70A6">
        <w:rPr>
          <w:spacing w:val="-1"/>
          <w:w w:val="102"/>
        </w:rPr>
        <w:t>c</w:t>
      </w:r>
      <w:r w:rsidR="000B70A6">
        <w:rPr>
          <w:w w:val="102"/>
        </w:rPr>
        <w:t>e</w:t>
      </w:r>
      <w:proofErr w:type="spellEnd"/>
      <w:r w:rsidR="000B70A6">
        <w:t xml:space="preserve"> </w:t>
      </w:r>
      <w:r w:rsidR="000B70A6">
        <w:rPr>
          <w:spacing w:val="-1"/>
        </w:rPr>
        <w:t xml:space="preserve"> </w:t>
      </w:r>
      <w:proofErr w:type="spellStart"/>
      <w:r w:rsidR="000B70A6">
        <w:rPr>
          <w:w w:val="108"/>
        </w:rPr>
        <w:t>samo</w:t>
      </w:r>
      <w:proofErr w:type="spellEnd"/>
      <w:r w:rsidR="000B70A6">
        <w:t xml:space="preserve"> </w:t>
      </w:r>
      <w:r w:rsidR="000B70A6">
        <w:rPr>
          <w:spacing w:val="-5"/>
        </w:rPr>
        <w:t xml:space="preserve"> </w:t>
      </w:r>
      <w:r w:rsidR="000B70A6">
        <w:rPr>
          <w:spacing w:val="-87"/>
          <w:w w:val="153"/>
        </w:rPr>
        <w:t>ˇ</w:t>
      </w:r>
      <w:proofErr w:type="spellStart"/>
      <w:r w:rsidR="000B70A6">
        <w:rPr>
          <w:spacing w:val="-1"/>
          <w:w w:val="107"/>
        </w:rPr>
        <w:t>clan</w:t>
      </w:r>
      <w:r w:rsidR="000B70A6">
        <w:rPr>
          <w:spacing w:val="-6"/>
          <w:w w:val="107"/>
        </w:rPr>
        <w:t>o</w:t>
      </w:r>
      <w:r w:rsidR="000B70A6">
        <w:rPr>
          <w:w w:val="105"/>
        </w:rPr>
        <w:t>vi</w:t>
      </w:r>
      <w:proofErr w:type="spellEnd"/>
      <w:r w:rsidR="000B70A6">
        <w:t xml:space="preserve">  </w:t>
      </w:r>
      <w:proofErr w:type="spellStart"/>
      <w:r w:rsidR="000B70A6">
        <w:rPr>
          <w:w w:val="109"/>
        </w:rPr>
        <w:t>mr</w:t>
      </w:r>
      <w:r w:rsidR="000B70A6">
        <w:rPr>
          <w:spacing w:val="-6"/>
          <w:w w:val="109"/>
        </w:rPr>
        <w:t>e</w:t>
      </w:r>
      <w:r w:rsidR="000B70A6">
        <w:rPr>
          <w:spacing w:val="-87"/>
          <w:w w:val="153"/>
        </w:rPr>
        <w:t>ˇ</w:t>
      </w:r>
      <w:r w:rsidR="000B70A6">
        <w:rPr>
          <w:spacing w:val="-1"/>
          <w:w w:val="102"/>
        </w:rPr>
        <w:t>z</w:t>
      </w:r>
      <w:r w:rsidR="000B70A6">
        <w:rPr>
          <w:w w:val="102"/>
        </w:rPr>
        <w:t>e</w:t>
      </w:r>
      <w:proofErr w:type="spellEnd"/>
      <w:r w:rsidR="000B70A6">
        <w:t xml:space="preserve">  </w:t>
      </w:r>
      <w:proofErr w:type="spellStart"/>
      <w:r w:rsidR="000B70A6">
        <w:rPr>
          <w:w w:val="106"/>
        </w:rPr>
        <w:t>m</w:t>
      </w:r>
      <w:r w:rsidR="000B70A6">
        <w:rPr>
          <w:spacing w:val="-6"/>
          <w:w w:val="106"/>
        </w:rPr>
        <w:t>o</w:t>
      </w:r>
      <w:r w:rsidR="000B70A6">
        <w:rPr>
          <w:spacing w:val="-87"/>
          <w:w w:val="153"/>
        </w:rPr>
        <w:t>´</w:t>
      </w:r>
      <w:r w:rsidR="000B70A6">
        <w:rPr>
          <w:spacing w:val="-1"/>
          <w:w w:val="102"/>
        </w:rPr>
        <w:t>c</w:t>
      </w:r>
      <w:r w:rsidR="000B70A6">
        <w:rPr>
          <w:w w:val="102"/>
        </w:rPr>
        <w:t>i</w:t>
      </w:r>
      <w:proofErr w:type="spellEnd"/>
      <w:r w:rsidR="000B70A6">
        <w:t xml:space="preserve"> </w:t>
      </w:r>
      <w:r w:rsidR="000B70A6">
        <w:rPr>
          <w:spacing w:val="-1"/>
        </w:rPr>
        <w:t xml:space="preserve"> </w:t>
      </w:r>
      <w:r w:rsidR="000B70A6">
        <w:rPr>
          <w:spacing w:val="-1"/>
          <w:w w:val="114"/>
        </w:rPr>
        <w:t>d</w:t>
      </w:r>
      <w:r w:rsidR="000B70A6">
        <w:rPr>
          <w:w w:val="114"/>
        </w:rPr>
        <w:t>a</w:t>
      </w:r>
      <w:r w:rsidR="000B70A6">
        <w:t xml:space="preserve">  </w:t>
      </w:r>
      <w:r w:rsidR="000B70A6">
        <w:rPr>
          <w:w w:val="107"/>
        </w:rPr>
        <w:t>vide</w:t>
      </w:r>
      <w:r w:rsidR="000B70A6">
        <w:t xml:space="preserve">  </w:t>
      </w:r>
      <w:proofErr w:type="spellStart"/>
      <w:r w:rsidR="000B70A6">
        <w:rPr>
          <w:spacing w:val="5"/>
          <w:w w:val="113"/>
        </w:rPr>
        <w:t>p</w:t>
      </w:r>
      <w:r w:rsidR="000B70A6">
        <w:rPr>
          <w:spacing w:val="-1"/>
          <w:w w:val="109"/>
        </w:rPr>
        <w:t>oslat</w:t>
      </w:r>
      <w:r w:rsidR="000B70A6">
        <w:rPr>
          <w:w w:val="109"/>
        </w:rPr>
        <w:t>e</w:t>
      </w:r>
      <w:proofErr w:type="spellEnd"/>
      <w:r w:rsidR="000B70A6">
        <w:t xml:space="preserve"> </w:t>
      </w:r>
      <w:r w:rsidR="000B70A6">
        <w:rPr>
          <w:spacing w:val="-1"/>
        </w:rPr>
        <w:t xml:space="preserve"> </w:t>
      </w:r>
      <w:proofErr w:type="spellStart"/>
      <w:r w:rsidR="000B70A6">
        <w:rPr>
          <w:w w:val="108"/>
        </w:rPr>
        <w:t>informa</w:t>
      </w:r>
      <w:proofErr w:type="spellEnd"/>
      <w:r w:rsidR="000B70A6">
        <w:rPr>
          <w:w w:val="108"/>
        </w:rPr>
        <w:t xml:space="preserve">- </w:t>
      </w:r>
      <w:proofErr w:type="spellStart"/>
      <w:r w:rsidR="000B70A6">
        <w:rPr>
          <w:spacing w:val="-1"/>
          <w:w w:val="104"/>
        </w:rPr>
        <w:t>cij</w:t>
      </w:r>
      <w:r w:rsidR="000B70A6">
        <w:rPr>
          <w:w w:val="104"/>
        </w:rPr>
        <w:t>e</w:t>
      </w:r>
      <w:proofErr w:type="spellEnd"/>
      <w:r w:rsidR="000B70A6">
        <w:rPr>
          <w:spacing w:val="9"/>
        </w:rPr>
        <w:t xml:space="preserve"> </w:t>
      </w:r>
      <w:r w:rsidR="000B70A6">
        <w:rPr>
          <w:w w:val="85"/>
        </w:rPr>
        <w:t>[</w:t>
      </w:r>
      <w:hyperlink w:anchor="_bookmark35" w:history="1">
        <w:r w:rsidR="000B70A6">
          <w:rPr>
            <w:color w:val="00FF00"/>
            <w:spacing w:val="-1"/>
            <w:w w:val="102"/>
          </w:rPr>
          <w:t>17</w:t>
        </w:r>
      </w:hyperlink>
      <w:r w:rsidR="000B70A6">
        <w:rPr>
          <w:w w:val="85"/>
        </w:rPr>
        <w:t>]</w:t>
      </w:r>
      <w:r w:rsidR="000B70A6">
        <w:rPr>
          <w:w w:val="113"/>
        </w:rPr>
        <w:t>.</w:t>
      </w:r>
      <w:r w:rsidR="000B70A6">
        <w:t xml:space="preserve"> </w:t>
      </w:r>
      <w:r w:rsidR="000B70A6">
        <w:rPr>
          <w:spacing w:val="-11"/>
        </w:rPr>
        <w:t xml:space="preserve"> </w:t>
      </w:r>
      <w:r w:rsidR="000B70A6">
        <w:rPr>
          <w:w w:val="111"/>
        </w:rPr>
        <w:t>VPN</w:t>
      </w:r>
      <w:r w:rsidR="000B70A6">
        <w:rPr>
          <w:spacing w:val="9"/>
        </w:rPr>
        <w:t xml:space="preserve"> </w:t>
      </w:r>
      <w:proofErr w:type="spellStart"/>
      <w:r w:rsidR="000B70A6">
        <w:rPr>
          <w:spacing w:val="-1"/>
          <w:w w:val="102"/>
        </w:rPr>
        <w:t>o</w:t>
      </w:r>
      <w:r w:rsidR="000B70A6">
        <w:rPr>
          <w:w w:val="107"/>
        </w:rPr>
        <w:t>mog</w:t>
      </w:r>
      <w:r w:rsidR="000B70A6">
        <w:rPr>
          <w:spacing w:val="-5"/>
          <w:w w:val="107"/>
        </w:rPr>
        <w:t>u</w:t>
      </w:r>
      <w:r w:rsidR="000B70A6">
        <w:rPr>
          <w:spacing w:val="-87"/>
          <w:w w:val="153"/>
        </w:rPr>
        <w:t>´</w:t>
      </w:r>
      <w:r w:rsidR="000B70A6">
        <w:rPr>
          <w:spacing w:val="-1"/>
          <w:w w:val="108"/>
        </w:rPr>
        <w:t>c</w:t>
      </w:r>
      <w:r w:rsidR="000B70A6">
        <w:rPr>
          <w:spacing w:val="-6"/>
          <w:w w:val="108"/>
        </w:rPr>
        <w:t>a</w:t>
      </w:r>
      <w:r w:rsidR="000B70A6">
        <w:rPr>
          <w:spacing w:val="-11"/>
          <w:w w:val="107"/>
        </w:rPr>
        <w:t>v</w:t>
      </w:r>
      <w:r w:rsidR="000B70A6">
        <w:rPr>
          <w:spacing w:val="10"/>
          <w:w w:val="115"/>
        </w:rPr>
        <w:t>a</w:t>
      </w:r>
      <w:r w:rsidR="000B70A6">
        <w:rPr>
          <w:w w:val="113"/>
        </w:rPr>
        <w:t>ju</w:t>
      </w:r>
      <w:proofErr w:type="spellEnd"/>
      <w:r w:rsidR="000B70A6">
        <w:rPr>
          <w:spacing w:val="9"/>
        </w:rPr>
        <w:t xml:space="preserve"> </w:t>
      </w:r>
      <w:proofErr w:type="spellStart"/>
      <w:r w:rsidR="000B70A6">
        <w:rPr>
          <w:spacing w:val="-1"/>
          <w:w w:val="111"/>
        </w:rPr>
        <w:t>pri</w:t>
      </w:r>
      <w:r w:rsidR="000B70A6">
        <w:rPr>
          <w:spacing w:val="-11"/>
          <w:w w:val="111"/>
        </w:rPr>
        <w:t>v</w:t>
      </w:r>
      <w:r w:rsidR="000B70A6">
        <w:rPr>
          <w:spacing w:val="-1"/>
          <w:w w:val="116"/>
        </w:rPr>
        <w:t>atnos</w:t>
      </w:r>
      <w:r w:rsidR="000B70A6">
        <w:rPr>
          <w:w w:val="116"/>
        </w:rPr>
        <w:t>t</w:t>
      </w:r>
      <w:proofErr w:type="spellEnd"/>
      <w:r w:rsidR="000B70A6">
        <w:rPr>
          <w:spacing w:val="9"/>
        </w:rPr>
        <w:t xml:space="preserve"> </w:t>
      </w:r>
      <w:proofErr w:type="spellStart"/>
      <w:r w:rsidR="000B70A6">
        <w:rPr>
          <w:spacing w:val="5"/>
          <w:w w:val="113"/>
        </w:rPr>
        <w:t>p</w:t>
      </w:r>
      <w:r w:rsidR="000B70A6">
        <w:rPr>
          <w:spacing w:val="4"/>
          <w:w w:val="102"/>
        </w:rPr>
        <w:t>o</w:t>
      </w:r>
      <w:r w:rsidR="000B70A6">
        <w:rPr>
          <w:spacing w:val="-1"/>
          <w:w w:val="116"/>
        </w:rPr>
        <w:t>data</w:t>
      </w:r>
      <w:r w:rsidR="000B70A6">
        <w:rPr>
          <w:spacing w:val="-11"/>
          <w:w w:val="116"/>
        </w:rPr>
        <w:t>k</w:t>
      </w:r>
      <w:r w:rsidR="000B70A6">
        <w:rPr>
          <w:w w:val="115"/>
        </w:rPr>
        <w:t>a</w:t>
      </w:r>
      <w:proofErr w:type="spellEnd"/>
      <w:r w:rsidR="000B70A6">
        <w:rPr>
          <w:spacing w:val="9"/>
        </w:rPr>
        <w:t xml:space="preserve"> </w:t>
      </w:r>
      <w:proofErr w:type="spellStart"/>
      <w:r w:rsidR="000B70A6">
        <w:rPr>
          <w:spacing w:val="-6"/>
          <w:w w:val="107"/>
        </w:rPr>
        <w:t>k</w:t>
      </w:r>
      <w:r w:rsidR="000B70A6">
        <w:rPr>
          <w:spacing w:val="-1"/>
          <w:w w:val="107"/>
        </w:rPr>
        <w:t>or</w:t>
      </w:r>
      <w:r w:rsidR="000B70A6">
        <w:rPr>
          <w:spacing w:val="-10"/>
          <w:w w:val="107"/>
        </w:rPr>
        <w:t>i</w:t>
      </w:r>
      <w:r w:rsidR="000B70A6">
        <w:rPr>
          <w:spacing w:val="-83"/>
          <w:w w:val="153"/>
        </w:rPr>
        <w:t>ˇ</w:t>
      </w:r>
      <w:r w:rsidR="000B70A6">
        <w:rPr>
          <w:spacing w:val="-5"/>
          <w:w w:val="103"/>
        </w:rPr>
        <w:t>s</w:t>
      </w:r>
      <w:r w:rsidR="000B70A6">
        <w:rPr>
          <w:spacing w:val="-87"/>
          <w:w w:val="153"/>
        </w:rPr>
        <w:t>´</w:t>
      </w:r>
      <w:r w:rsidR="000B70A6">
        <w:rPr>
          <w:spacing w:val="-1"/>
          <w:w w:val="107"/>
        </w:rPr>
        <w:t>cenje</w:t>
      </w:r>
      <w:r w:rsidR="000B70A6">
        <w:rPr>
          <w:w w:val="107"/>
        </w:rPr>
        <w:t>m</w:t>
      </w:r>
      <w:proofErr w:type="spellEnd"/>
      <w:r w:rsidR="000B70A6">
        <w:rPr>
          <w:spacing w:val="9"/>
        </w:rPr>
        <w:t xml:space="preserve"> </w:t>
      </w:r>
      <w:proofErr w:type="spellStart"/>
      <w:r w:rsidR="000B70A6">
        <w:rPr>
          <w:w w:val="108"/>
        </w:rPr>
        <w:t>sigurnosnih</w:t>
      </w:r>
      <w:proofErr w:type="spellEnd"/>
      <w:r w:rsidR="000B70A6">
        <w:rPr>
          <w:w w:val="108"/>
        </w:rPr>
        <w:t xml:space="preserve"> </w:t>
      </w:r>
      <w:proofErr w:type="spellStart"/>
      <w:r w:rsidR="000B70A6">
        <w:rPr>
          <w:w w:val="110"/>
        </w:rPr>
        <w:t>procedura</w:t>
      </w:r>
      <w:proofErr w:type="spellEnd"/>
      <w:r w:rsidR="000B70A6">
        <w:rPr>
          <w:w w:val="110"/>
        </w:rPr>
        <w:t>(</w:t>
      </w:r>
      <w:proofErr w:type="spellStart"/>
      <w:r w:rsidR="000B70A6">
        <w:rPr>
          <w:w w:val="110"/>
        </w:rPr>
        <w:t>enkripcija</w:t>
      </w:r>
      <w:proofErr w:type="spellEnd"/>
      <w:r w:rsidR="000B70A6">
        <w:rPr>
          <w:w w:val="110"/>
        </w:rPr>
        <w:t xml:space="preserve">) </w:t>
      </w:r>
      <w:proofErr w:type="spellStart"/>
      <w:r w:rsidR="000B70A6">
        <w:rPr>
          <w:w w:val="110"/>
        </w:rPr>
        <w:t>i</w:t>
      </w:r>
      <w:proofErr w:type="spellEnd"/>
      <w:r w:rsidR="000B70A6">
        <w:rPr>
          <w:w w:val="110"/>
        </w:rPr>
        <w:t xml:space="preserve"> </w:t>
      </w:r>
      <w:proofErr w:type="spellStart"/>
      <w:r w:rsidR="000B70A6">
        <w:rPr>
          <w:w w:val="110"/>
        </w:rPr>
        <w:t>protokola</w:t>
      </w:r>
      <w:proofErr w:type="spellEnd"/>
      <w:r w:rsidR="000B70A6">
        <w:rPr>
          <w:w w:val="110"/>
        </w:rPr>
        <w:t xml:space="preserve"> </w:t>
      </w:r>
      <w:proofErr w:type="spellStart"/>
      <w:r w:rsidR="000B70A6">
        <w:rPr>
          <w:w w:val="110"/>
        </w:rPr>
        <w:t>tuneliranja</w:t>
      </w:r>
      <w:proofErr w:type="spellEnd"/>
      <w:r w:rsidR="000349FF">
        <w:rPr>
          <w:w w:val="110"/>
        </w:rPr>
        <w:t xml:space="preserve"> </w:t>
      </w:r>
      <w:r w:rsidR="000B70A6">
        <w:rPr>
          <w:w w:val="110"/>
        </w:rPr>
        <w:t xml:space="preserve">(IPsec, </w:t>
      </w:r>
      <w:r w:rsidR="000B70A6">
        <w:rPr>
          <w:spacing w:val="-4"/>
          <w:w w:val="110"/>
        </w:rPr>
        <w:t xml:space="preserve">PPTP, </w:t>
      </w:r>
      <w:r w:rsidR="000B70A6">
        <w:rPr>
          <w:w w:val="110"/>
        </w:rPr>
        <w:t xml:space="preserve">L2TP). </w:t>
      </w:r>
      <w:r w:rsidR="000349FF">
        <w:rPr>
          <w:w w:val="110"/>
        </w:rPr>
        <w:t xml:space="preserve">Pod </w:t>
      </w:r>
      <w:proofErr w:type="spellStart"/>
      <w:r w:rsidR="000349FF">
        <w:rPr>
          <w:w w:val="110"/>
        </w:rPr>
        <w:t>tuneliranjem</w:t>
      </w:r>
      <w:proofErr w:type="spellEnd"/>
      <w:r w:rsidR="000349FF">
        <w:rPr>
          <w:w w:val="110"/>
        </w:rPr>
        <w:t xml:space="preserve"> se </w:t>
      </w:r>
      <w:proofErr w:type="spellStart"/>
      <w:r w:rsidR="000349FF">
        <w:rPr>
          <w:w w:val="110"/>
        </w:rPr>
        <w:t>podrazumeva</w:t>
      </w:r>
      <w:proofErr w:type="spellEnd"/>
      <w:r w:rsidR="000349FF">
        <w:rPr>
          <w:w w:val="110"/>
        </w:rPr>
        <w:t xml:space="preserve"> da </w:t>
      </w:r>
      <w:r w:rsidR="000B70A6">
        <w:rPr>
          <w:w w:val="110"/>
        </w:rPr>
        <w:t xml:space="preserve">VPN </w:t>
      </w:r>
      <w:proofErr w:type="spellStart"/>
      <w:r w:rsidR="000B70A6">
        <w:rPr>
          <w:spacing w:val="-1"/>
          <w:w w:val="115"/>
        </w:rPr>
        <w:t>pr</w:t>
      </w:r>
      <w:r w:rsidR="000B70A6">
        <w:rPr>
          <w:spacing w:val="-6"/>
          <w:w w:val="115"/>
        </w:rPr>
        <w:t>a</w:t>
      </w:r>
      <w:r w:rsidR="000B70A6">
        <w:rPr>
          <w:w w:val="105"/>
        </w:rPr>
        <w:t>vi</w:t>
      </w:r>
      <w:proofErr w:type="spellEnd"/>
      <w:r w:rsidR="000B70A6">
        <w:rPr>
          <w:spacing w:val="18"/>
        </w:rPr>
        <w:t xml:space="preserve"> </w:t>
      </w:r>
      <w:r w:rsidR="000B70A6">
        <w:rPr>
          <w:spacing w:val="-1"/>
          <w:w w:val="121"/>
        </w:rPr>
        <w:t>"</w:t>
      </w:r>
      <w:proofErr w:type="spellStart"/>
      <w:r w:rsidR="000B70A6">
        <w:rPr>
          <w:spacing w:val="-1"/>
          <w:w w:val="121"/>
        </w:rPr>
        <w:t>tu</w:t>
      </w:r>
      <w:r w:rsidR="000B70A6">
        <w:rPr>
          <w:w w:val="121"/>
        </w:rPr>
        <w:t>n</w:t>
      </w:r>
      <w:r w:rsidR="000B70A6">
        <w:rPr>
          <w:spacing w:val="-1"/>
          <w:w w:val="102"/>
        </w:rPr>
        <w:t>e</w:t>
      </w:r>
      <w:r w:rsidR="000B70A6">
        <w:rPr>
          <w:w w:val="102"/>
        </w:rPr>
        <w:t>l</w:t>
      </w:r>
      <w:r w:rsidR="000B70A6">
        <w:rPr>
          <w:spacing w:val="-1"/>
          <w:w w:val="125"/>
        </w:rPr>
        <w:t>"</w:t>
      </w:r>
      <w:r w:rsidR="000B70A6">
        <w:rPr>
          <w:w w:val="105"/>
        </w:rPr>
        <w:t>izm</w:t>
      </w:r>
      <w:r w:rsidR="000B70A6">
        <w:rPr>
          <w:spacing w:val="-1"/>
          <w:w w:val="105"/>
        </w:rPr>
        <w:t>e</w:t>
      </w:r>
      <w:r w:rsidR="000B70A6">
        <w:rPr>
          <w:rFonts w:ascii="Arial" w:hAnsi="Arial"/>
          <w:w w:val="102"/>
        </w:rPr>
        <w:t>d</w:t>
      </w:r>
      <w:r w:rsidR="000B70A6">
        <w:rPr>
          <w:w w:val="113"/>
        </w:rPr>
        <w:t>u</w:t>
      </w:r>
      <w:proofErr w:type="spellEnd"/>
      <w:r w:rsidR="000B70A6">
        <w:rPr>
          <w:spacing w:val="18"/>
        </w:rPr>
        <w:t xml:space="preserve"> </w:t>
      </w:r>
      <w:proofErr w:type="spellStart"/>
      <w:r w:rsidR="000B70A6">
        <w:rPr>
          <w:spacing w:val="-5"/>
          <w:w w:val="107"/>
        </w:rPr>
        <w:t>k</w:t>
      </w:r>
      <w:r w:rsidR="000B70A6">
        <w:rPr>
          <w:spacing w:val="-1"/>
          <w:w w:val="107"/>
        </w:rPr>
        <w:t>orsini</w:t>
      </w:r>
      <w:r w:rsidR="000B70A6">
        <w:rPr>
          <w:spacing w:val="-11"/>
          <w:w w:val="107"/>
        </w:rPr>
        <w:t>k</w:t>
      </w:r>
      <w:r w:rsidR="000B70A6">
        <w:rPr>
          <w:w w:val="115"/>
        </w:rPr>
        <w:t>a</w:t>
      </w:r>
      <w:proofErr w:type="spellEnd"/>
      <w:r w:rsidR="000B70A6">
        <w:rPr>
          <w:spacing w:val="18"/>
        </w:rPr>
        <w:t xml:space="preserve"> </w:t>
      </w:r>
      <w:proofErr w:type="spellStart"/>
      <w:r w:rsidR="000B70A6">
        <w:rPr>
          <w:w w:val="113"/>
        </w:rPr>
        <w:t>p</w:t>
      </w:r>
      <w:r w:rsidR="000B70A6">
        <w:rPr>
          <w:spacing w:val="-1"/>
          <w:w w:val="112"/>
        </w:rPr>
        <w:t>r</w:t>
      </w:r>
      <w:r w:rsidR="000B70A6">
        <w:rPr>
          <w:w w:val="112"/>
        </w:rPr>
        <w:t>i</w:t>
      </w:r>
      <w:proofErr w:type="spellEnd"/>
      <w:r w:rsidR="000B70A6">
        <w:rPr>
          <w:spacing w:val="13"/>
        </w:rPr>
        <w:t xml:space="preserve"> </w:t>
      </w:r>
      <w:r w:rsidR="000B70A6">
        <w:rPr>
          <w:spacing w:val="-87"/>
          <w:w w:val="153"/>
        </w:rPr>
        <w:t>ˇ</w:t>
      </w:r>
      <w:proofErr w:type="spellStart"/>
      <w:r w:rsidR="000B70A6">
        <w:rPr>
          <w:spacing w:val="-1"/>
          <w:w w:val="105"/>
        </w:rPr>
        <w:t>ce</w:t>
      </w:r>
      <w:r w:rsidR="000B70A6">
        <w:rPr>
          <w:spacing w:val="-6"/>
          <w:w w:val="105"/>
        </w:rPr>
        <w:t>m</w:t>
      </w:r>
      <w:r w:rsidR="000B70A6">
        <w:rPr>
          <w:w w:val="113"/>
        </w:rPr>
        <w:t>u</w:t>
      </w:r>
      <w:proofErr w:type="spellEnd"/>
      <w:r w:rsidR="000B70A6">
        <w:rPr>
          <w:spacing w:val="18"/>
        </w:rPr>
        <w:t xml:space="preserve"> </w:t>
      </w:r>
      <w:r w:rsidR="000B70A6">
        <w:rPr>
          <w:w w:val="103"/>
        </w:rPr>
        <w:t>se</w:t>
      </w:r>
      <w:r w:rsidR="000B70A6">
        <w:rPr>
          <w:spacing w:val="18"/>
        </w:rPr>
        <w:t xml:space="preserve"> </w:t>
      </w:r>
      <w:proofErr w:type="spellStart"/>
      <w:r w:rsidR="000B70A6">
        <w:rPr>
          <w:spacing w:val="5"/>
          <w:w w:val="113"/>
        </w:rPr>
        <w:t>p</w:t>
      </w:r>
      <w:r w:rsidR="000B70A6">
        <w:rPr>
          <w:spacing w:val="4"/>
          <w:w w:val="102"/>
        </w:rPr>
        <w:t>o</w:t>
      </w:r>
      <w:r w:rsidR="000B70A6">
        <w:rPr>
          <w:spacing w:val="-1"/>
          <w:w w:val="109"/>
        </w:rPr>
        <w:t>dac</w:t>
      </w:r>
      <w:r w:rsidR="000B70A6">
        <w:rPr>
          <w:w w:val="109"/>
        </w:rPr>
        <w:t>i</w:t>
      </w:r>
      <w:proofErr w:type="spellEnd"/>
      <w:r w:rsidR="000B70A6">
        <w:rPr>
          <w:spacing w:val="18"/>
        </w:rPr>
        <w:t xml:space="preserve"> </w:t>
      </w:r>
      <w:proofErr w:type="spellStart"/>
      <w:r w:rsidR="000B70A6">
        <w:rPr>
          <w:w w:val="113"/>
        </w:rPr>
        <w:t>enkriptuju</w:t>
      </w:r>
      <w:proofErr w:type="spellEnd"/>
      <w:r w:rsidR="000B70A6">
        <w:rPr>
          <w:spacing w:val="18"/>
        </w:rPr>
        <w:t xml:space="preserve"> </w:t>
      </w:r>
      <w:proofErr w:type="spellStart"/>
      <w:r w:rsidR="000B70A6">
        <w:rPr>
          <w:spacing w:val="-1"/>
          <w:w w:val="114"/>
        </w:rPr>
        <w:t>n</w:t>
      </w:r>
      <w:r w:rsidR="000B70A6">
        <w:rPr>
          <w:w w:val="114"/>
        </w:rPr>
        <w:t>a</w:t>
      </w:r>
      <w:proofErr w:type="spellEnd"/>
      <w:r w:rsidR="000B70A6">
        <w:rPr>
          <w:spacing w:val="18"/>
        </w:rPr>
        <w:t xml:space="preserve"> </w:t>
      </w:r>
      <w:proofErr w:type="spellStart"/>
      <w:r w:rsidR="000B70A6">
        <w:rPr>
          <w:w w:val="115"/>
        </w:rPr>
        <w:t>strani</w:t>
      </w:r>
      <w:proofErr w:type="spellEnd"/>
      <w:r w:rsidR="000B70A6">
        <w:rPr>
          <w:w w:val="115"/>
        </w:rPr>
        <w:t xml:space="preserve"> </w:t>
      </w:r>
      <w:proofErr w:type="spellStart"/>
      <w:r w:rsidR="000B70A6">
        <w:rPr>
          <w:spacing w:val="5"/>
          <w:w w:val="113"/>
        </w:rPr>
        <w:t>p</w:t>
      </w:r>
      <w:r w:rsidR="000B70A6">
        <w:rPr>
          <w:spacing w:val="-10"/>
          <w:w w:val="102"/>
        </w:rPr>
        <w:t>o</w:t>
      </w:r>
      <w:r w:rsidR="000B70A6">
        <w:rPr>
          <w:spacing w:val="-83"/>
          <w:w w:val="153"/>
        </w:rPr>
        <w:t>ˇ</w:t>
      </w:r>
      <w:r w:rsidR="000B70A6">
        <w:rPr>
          <w:w w:val="106"/>
        </w:rPr>
        <w:t>silja</w:t>
      </w:r>
      <w:r w:rsidR="000B70A6">
        <w:rPr>
          <w:spacing w:val="5"/>
          <w:w w:val="106"/>
        </w:rPr>
        <w:t>o</w:t>
      </w:r>
      <w:r w:rsidR="000B70A6">
        <w:rPr>
          <w:spacing w:val="-1"/>
          <w:w w:val="109"/>
        </w:rPr>
        <w:t>ca</w:t>
      </w:r>
      <w:proofErr w:type="spellEnd"/>
      <w:r w:rsidR="000B70A6">
        <w:rPr>
          <w:w w:val="109"/>
        </w:rPr>
        <w:t>,</w:t>
      </w:r>
      <w:r w:rsidR="000B70A6">
        <w:rPr>
          <w:spacing w:val="7"/>
        </w:rPr>
        <w:t xml:space="preserve"> </w:t>
      </w:r>
      <w:r w:rsidR="000B70A6">
        <w:rPr>
          <w:spacing w:val="-83"/>
          <w:w w:val="153"/>
        </w:rPr>
        <w:t>ˇ</w:t>
      </w:r>
      <w:proofErr w:type="spellStart"/>
      <w:r w:rsidR="000B70A6">
        <w:rPr>
          <w:w w:val="110"/>
        </w:rPr>
        <w:t>salju</w:t>
      </w:r>
      <w:proofErr w:type="spellEnd"/>
      <w:r w:rsidR="000B70A6">
        <w:rPr>
          <w:spacing w:val="17"/>
        </w:rPr>
        <w:t xml:space="preserve"> </w:t>
      </w:r>
      <w:proofErr w:type="spellStart"/>
      <w:r w:rsidR="000B70A6">
        <w:rPr>
          <w:w w:val="107"/>
        </w:rPr>
        <w:t>kroz</w:t>
      </w:r>
      <w:proofErr w:type="spellEnd"/>
      <w:r w:rsidR="000B70A6">
        <w:rPr>
          <w:spacing w:val="17"/>
        </w:rPr>
        <w:t xml:space="preserve"> </w:t>
      </w:r>
      <w:proofErr w:type="spellStart"/>
      <w:r w:rsidR="000B70A6">
        <w:rPr>
          <w:spacing w:val="-1"/>
          <w:w w:val="113"/>
        </w:rPr>
        <w:t>tune</w:t>
      </w:r>
      <w:r w:rsidR="000B70A6">
        <w:rPr>
          <w:w w:val="113"/>
        </w:rPr>
        <w:t>l</w:t>
      </w:r>
      <w:proofErr w:type="spellEnd"/>
      <w:r w:rsidR="000B70A6">
        <w:rPr>
          <w:spacing w:val="17"/>
        </w:rPr>
        <w:t xml:space="preserve"> </w:t>
      </w:r>
      <w:proofErr w:type="spellStart"/>
      <w:r w:rsidR="000B70A6">
        <w:rPr>
          <w:w w:val="102"/>
        </w:rPr>
        <w:t>i</w:t>
      </w:r>
      <w:proofErr w:type="spellEnd"/>
      <w:r w:rsidR="000B70A6">
        <w:rPr>
          <w:spacing w:val="17"/>
        </w:rPr>
        <w:t xml:space="preserve"> </w:t>
      </w:r>
      <w:proofErr w:type="spellStart"/>
      <w:r w:rsidR="000B70A6">
        <w:rPr>
          <w:spacing w:val="-1"/>
          <w:w w:val="102"/>
        </w:rPr>
        <w:t>z</w:t>
      </w:r>
      <w:r w:rsidR="000B70A6">
        <w:rPr>
          <w:spacing w:val="-1"/>
          <w:w w:val="115"/>
        </w:rPr>
        <w:t>ati</w:t>
      </w:r>
      <w:r w:rsidR="000B70A6">
        <w:rPr>
          <w:w w:val="115"/>
        </w:rPr>
        <w:t>m</w:t>
      </w:r>
      <w:proofErr w:type="spellEnd"/>
      <w:r w:rsidR="000B70A6">
        <w:rPr>
          <w:spacing w:val="17"/>
        </w:rPr>
        <w:t xml:space="preserve"> </w:t>
      </w:r>
      <w:proofErr w:type="spellStart"/>
      <w:r w:rsidR="000B70A6">
        <w:rPr>
          <w:spacing w:val="-1"/>
          <w:w w:val="113"/>
        </w:rPr>
        <w:t>dekriptuj</w:t>
      </w:r>
      <w:r w:rsidR="000B70A6">
        <w:rPr>
          <w:w w:val="113"/>
        </w:rPr>
        <w:t>u</w:t>
      </w:r>
      <w:proofErr w:type="spellEnd"/>
      <w:r w:rsidR="000B70A6">
        <w:rPr>
          <w:spacing w:val="17"/>
        </w:rPr>
        <w:t xml:space="preserve"> </w:t>
      </w:r>
      <w:proofErr w:type="spellStart"/>
      <w:r w:rsidR="000B70A6">
        <w:rPr>
          <w:spacing w:val="-1"/>
          <w:w w:val="114"/>
        </w:rPr>
        <w:t>n</w:t>
      </w:r>
      <w:r w:rsidR="000B70A6">
        <w:rPr>
          <w:w w:val="114"/>
        </w:rPr>
        <w:t>a</w:t>
      </w:r>
      <w:proofErr w:type="spellEnd"/>
      <w:r w:rsidR="000B70A6">
        <w:rPr>
          <w:spacing w:val="17"/>
        </w:rPr>
        <w:t xml:space="preserve"> </w:t>
      </w:r>
      <w:proofErr w:type="spellStart"/>
      <w:r w:rsidR="000B70A6">
        <w:rPr>
          <w:w w:val="115"/>
        </w:rPr>
        <w:t>strani</w:t>
      </w:r>
      <w:proofErr w:type="spellEnd"/>
      <w:r w:rsidR="000B70A6">
        <w:rPr>
          <w:spacing w:val="17"/>
        </w:rPr>
        <w:t xml:space="preserve"> </w:t>
      </w:r>
      <w:proofErr w:type="spellStart"/>
      <w:r w:rsidR="000B70A6">
        <w:rPr>
          <w:spacing w:val="-1"/>
          <w:w w:val="110"/>
        </w:rPr>
        <w:t>prima</w:t>
      </w:r>
      <w:r w:rsidR="000B70A6">
        <w:rPr>
          <w:spacing w:val="4"/>
          <w:w w:val="110"/>
        </w:rPr>
        <w:t>o</w:t>
      </w:r>
      <w:r w:rsidR="000B70A6">
        <w:rPr>
          <w:spacing w:val="-1"/>
          <w:w w:val="109"/>
        </w:rPr>
        <w:t>ca</w:t>
      </w:r>
      <w:proofErr w:type="spellEnd"/>
      <w:r w:rsidR="000B70A6">
        <w:rPr>
          <w:w w:val="109"/>
        </w:rPr>
        <w:t>.</w:t>
      </w:r>
      <w:r w:rsidR="000B70A6">
        <w:t xml:space="preserve"> </w:t>
      </w:r>
      <w:r w:rsidR="000B70A6">
        <w:rPr>
          <w:spacing w:val="-6"/>
        </w:rPr>
        <w:t xml:space="preserve"> </w:t>
      </w:r>
      <w:r w:rsidR="000B70A6">
        <w:rPr>
          <w:spacing w:val="-6"/>
          <w:w w:val="125"/>
        </w:rPr>
        <w:t>P</w:t>
      </w:r>
      <w:r w:rsidR="000B70A6">
        <w:rPr>
          <w:spacing w:val="-1"/>
          <w:w w:val="108"/>
        </w:rPr>
        <w:t xml:space="preserve">ored </w:t>
      </w:r>
      <w:proofErr w:type="spellStart"/>
      <w:r w:rsidR="000B70A6">
        <w:rPr>
          <w:spacing w:val="5"/>
          <w:w w:val="113"/>
        </w:rPr>
        <w:t>p</w:t>
      </w:r>
      <w:r w:rsidR="000B70A6">
        <w:rPr>
          <w:spacing w:val="4"/>
          <w:w w:val="102"/>
        </w:rPr>
        <w:t>o</w:t>
      </w:r>
      <w:r w:rsidR="000B70A6">
        <w:rPr>
          <w:spacing w:val="-1"/>
          <w:w w:val="116"/>
        </w:rPr>
        <w:t>data</w:t>
      </w:r>
      <w:r w:rsidR="000B70A6">
        <w:rPr>
          <w:spacing w:val="-11"/>
          <w:w w:val="116"/>
        </w:rPr>
        <w:t>k</w:t>
      </w:r>
      <w:r w:rsidR="000B70A6">
        <w:rPr>
          <w:w w:val="115"/>
        </w:rPr>
        <w:t>a</w:t>
      </w:r>
      <w:proofErr w:type="spellEnd"/>
      <w:r w:rsidR="000B70A6">
        <w:rPr>
          <w:spacing w:val="-2"/>
        </w:rPr>
        <w:t xml:space="preserve"> </w:t>
      </w:r>
      <w:proofErr w:type="spellStart"/>
      <w:r w:rsidR="000B70A6">
        <w:rPr>
          <w:w w:val="107"/>
        </w:rPr>
        <w:t>mogu</w:t>
      </w:r>
      <w:proofErr w:type="spellEnd"/>
      <w:r w:rsidR="000B70A6">
        <w:rPr>
          <w:spacing w:val="-2"/>
        </w:rPr>
        <w:t xml:space="preserve"> </w:t>
      </w:r>
      <w:r w:rsidR="000B70A6">
        <w:rPr>
          <w:w w:val="103"/>
        </w:rPr>
        <w:t>se</w:t>
      </w:r>
      <w:r w:rsidR="000B70A6">
        <w:rPr>
          <w:spacing w:val="-2"/>
        </w:rPr>
        <w:t xml:space="preserve"> </w:t>
      </w:r>
      <w:proofErr w:type="spellStart"/>
      <w:r w:rsidR="000B70A6">
        <w:rPr>
          <w:w w:val="113"/>
        </w:rPr>
        <w:t>kript</w:t>
      </w:r>
      <w:r w:rsidR="000B70A6">
        <w:rPr>
          <w:spacing w:val="-6"/>
          <w:w w:val="113"/>
        </w:rPr>
        <w:t>o</w:t>
      </w:r>
      <w:r w:rsidR="000B70A6">
        <w:rPr>
          <w:spacing w:val="-11"/>
          <w:w w:val="107"/>
        </w:rPr>
        <w:t>v</w:t>
      </w:r>
      <w:r w:rsidR="000B70A6">
        <w:rPr>
          <w:spacing w:val="-1"/>
          <w:w w:val="119"/>
        </w:rPr>
        <w:t>at</w:t>
      </w:r>
      <w:r w:rsidR="000B70A6">
        <w:rPr>
          <w:w w:val="119"/>
        </w:rPr>
        <w:t>i</w:t>
      </w:r>
      <w:proofErr w:type="spellEnd"/>
      <w:r w:rsidR="000B70A6">
        <w:rPr>
          <w:spacing w:val="-2"/>
        </w:rPr>
        <w:t xml:space="preserve"> </w:t>
      </w:r>
      <w:proofErr w:type="spellStart"/>
      <w:r w:rsidR="000B70A6">
        <w:rPr>
          <w:w w:val="102"/>
        </w:rPr>
        <w:t>i</w:t>
      </w:r>
      <w:proofErr w:type="spellEnd"/>
      <w:r w:rsidR="000B70A6">
        <w:rPr>
          <w:spacing w:val="-2"/>
        </w:rPr>
        <w:t xml:space="preserve"> </w:t>
      </w:r>
      <w:proofErr w:type="spellStart"/>
      <w:r w:rsidR="000B70A6">
        <w:rPr>
          <w:spacing w:val="4"/>
          <w:w w:val="113"/>
        </w:rPr>
        <w:t>p</w:t>
      </w:r>
      <w:r w:rsidR="000B70A6">
        <w:rPr>
          <w:spacing w:val="-1"/>
          <w:w w:val="109"/>
        </w:rPr>
        <w:t>olazn</w:t>
      </w:r>
      <w:r w:rsidR="000B70A6">
        <w:rPr>
          <w:w w:val="109"/>
        </w:rPr>
        <w:t>a</w:t>
      </w:r>
      <w:proofErr w:type="spellEnd"/>
      <w:r w:rsidR="000B70A6">
        <w:rPr>
          <w:spacing w:val="-2"/>
        </w:rPr>
        <w:t xml:space="preserve"> </w:t>
      </w:r>
      <w:proofErr w:type="spellStart"/>
      <w:r w:rsidR="000B70A6">
        <w:rPr>
          <w:w w:val="102"/>
        </w:rPr>
        <w:t>i</w:t>
      </w:r>
      <w:proofErr w:type="spellEnd"/>
      <w:r w:rsidR="000B70A6">
        <w:rPr>
          <w:spacing w:val="-2"/>
        </w:rPr>
        <w:t xml:space="preserve"> </w:t>
      </w:r>
      <w:proofErr w:type="spellStart"/>
      <w:r w:rsidR="000B70A6">
        <w:rPr>
          <w:spacing w:val="-1"/>
          <w:w w:val="108"/>
        </w:rPr>
        <w:t>z</w:t>
      </w:r>
      <w:r w:rsidR="000B70A6">
        <w:rPr>
          <w:spacing w:val="-6"/>
          <w:w w:val="108"/>
        </w:rPr>
        <w:t>a</w:t>
      </w:r>
      <w:r w:rsidR="000B70A6">
        <w:rPr>
          <w:w w:val="112"/>
        </w:rPr>
        <w:t>v</w:t>
      </w:r>
      <w:r w:rsidR="000B70A6">
        <w:rPr>
          <w:spacing w:val="-10"/>
          <w:w w:val="112"/>
        </w:rPr>
        <w:t>r</w:t>
      </w:r>
      <w:r w:rsidR="000B70A6">
        <w:rPr>
          <w:spacing w:val="-83"/>
          <w:w w:val="153"/>
        </w:rPr>
        <w:t>ˇ</w:t>
      </w:r>
      <w:r w:rsidR="000B70A6">
        <w:rPr>
          <w:w w:val="111"/>
        </w:rPr>
        <w:t>sna</w:t>
      </w:r>
      <w:proofErr w:type="spellEnd"/>
      <w:r w:rsidR="000B70A6">
        <w:rPr>
          <w:spacing w:val="-2"/>
        </w:rPr>
        <w:t xml:space="preserve"> </w:t>
      </w:r>
      <w:proofErr w:type="spellStart"/>
      <w:r w:rsidR="000B70A6">
        <w:rPr>
          <w:spacing w:val="-1"/>
          <w:w w:val="111"/>
        </w:rPr>
        <w:t>adres</w:t>
      </w:r>
      <w:r w:rsidR="000B70A6">
        <w:rPr>
          <w:w w:val="111"/>
        </w:rPr>
        <w:t>a</w:t>
      </w:r>
      <w:proofErr w:type="spellEnd"/>
      <w:r w:rsidR="000B70A6">
        <w:rPr>
          <w:spacing w:val="-2"/>
        </w:rPr>
        <w:t xml:space="preserve"> </w:t>
      </w:r>
      <w:proofErr w:type="spellStart"/>
      <w:r w:rsidR="000B70A6">
        <w:rPr>
          <w:spacing w:val="-1"/>
          <w:w w:val="113"/>
        </w:rPr>
        <w:t>rad</w:t>
      </w:r>
      <w:r w:rsidR="000B70A6">
        <w:rPr>
          <w:w w:val="113"/>
        </w:rPr>
        <w:t>i</w:t>
      </w:r>
      <w:proofErr w:type="spellEnd"/>
      <w:r w:rsidR="000B70A6">
        <w:rPr>
          <w:spacing w:val="-2"/>
        </w:rPr>
        <w:t xml:space="preserve"> </w:t>
      </w:r>
      <w:proofErr w:type="spellStart"/>
      <w:r w:rsidR="000B70A6">
        <w:rPr>
          <w:spacing w:val="-6"/>
          <w:w w:val="107"/>
        </w:rPr>
        <w:t>v</w:t>
      </w:r>
      <w:r w:rsidR="000B70A6">
        <w:rPr>
          <w:spacing w:val="-6"/>
          <w:w w:val="102"/>
        </w:rPr>
        <w:t>e</w:t>
      </w:r>
      <w:r w:rsidR="000B70A6">
        <w:rPr>
          <w:spacing w:val="-87"/>
          <w:w w:val="153"/>
        </w:rPr>
        <w:t>´</w:t>
      </w:r>
      <w:r w:rsidR="000B70A6">
        <w:rPr>
          <w:spacing w:val="-1"/>
          <w:w w:val="102"/>
        </w:rPr>
        <w:t>c</w:t>
      </w:r>
      <w:r w:rsidR="000B70A6">
        <w:rPr>
          <w:w w:val="102"/>
        </w:rPr>
        <w:t>e</w:t>
      </w:r>
      <w:proofErr w:type="spellEnd"/>
      <w:r w:rsidR="000B70A6">
        <w:rPr>
          <w:spacing w:val="-2"/>
        </w:rPr>
        <w:t xml:space="preserve"> </w:t>
      </w:r>
      <w:proofErr w:type="spellStart"/>
      <w:r w:rsidR="000B70A6">
        <w:rPr>
          <w:w w:val="109"/>
        </w:rPr>
        <w:t>sigurnosti</w:t>
      </w:r>
      <w:proofErr w:type="spellEnd"/>
      <w:r w:rsidR="000B70A6">
        <w:rPr>
          <w:w w:val="109"/>
        </w:rPr>
        <w:t xml:space="preserve"> </w:t>
      </w:r>
      <w:r w:rsidR="000B70A6">
        <w:rPr>
          <w:w w:val="110"/>
        </w:rPr>
        <w:t>[</w:t>
      </w:r>
      <w:hyperlink w:anchor="_bookmark29" w:history="1">
        <w:r w:rsidR="000B70A6">
          <w:rPr>
            <w:color w:val="00FF00"/>
            <w:w w:val="110"/>
          </w:rPr>
          <w:t>11</w:t>
        </w:r>
      </w:hyperlink>
      <w:r w:rsidR="000B70A6">
        <w:rPr>
          <w:w w:val="110"/>
        </w:rPr>
        <w:t>].</w:t>
      </w:r>
    </w:p>
    <w:p w14:paraId="340BB5E2" w14:textId="46E61DE3" w:rsidR="0033007A" w:rsidRDefault="008F5184" w:rsidP="00A7004B">
      <w:pPr>
        <w:pStyle w:val="BodyText"/>
        <w:spacing w:line="254" w:lineRule="auto"/>
        <w:ind w:left="1314" w:right="1308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503305400" behindDoc="1" locked="0" layoutInCell="1" allowOverlap="1" wp14:anchorId="79E6EDF8" wp14:editId="53E30290">
                <wp:simplePos x="0" y="0"/>
                <wp:positionH relativeFrom="page">
                  <wp:posOffset>4098290</wp:posOffset>
                </wp:positionH>
                <wp:positionV relativeFrom="paragraph">
                  <wp:posOffset>186055</wp:posOffset>
                </wp:positionV>
                <wp:extent cx="35560" cy="0"/>
                <wp:effectExtent l="12065" t="13970" r="9525" b="5080"/>
                <wp:wrapNone/>
                <wp:docPr id="10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5560" cy="0"/>
                        </a:xfrm>
                        <a:prstGeom prst="line">
                          <a:avLst/>
                        </a:prstGeom>
                        <a:noFill/>
                        <a:ln w="490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8BFA9C6" id="Line 10" o:spid="_x0000_s1026" style="position:absolute;z-index:-11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22.7pt,14.65pt" to="325.5pt,1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" strokeweight=".1362mm">
                <w10:wrap anchorx="page"/>
              </v:line>
            </w:pict>
          </mc:Fallback>
        </mc:AlternateContent>
      </w:r>
      <w:proofErr w:type="spellStart"/>
      <w:r w:rsidR="000349FF">
        <w:rPr>
          <w:w w:val="111"/>
        </w:rPr>
        <w:t>Jedan</w:t>
      </w:r>
      <w:proofErr w:type="spellEnd"/>
      <w:r w:rsidR="000349FF">
        <w:rPr>
          <w:w w:val="111"/>
        </w:rPr>
        <w:t xml:space="preserve"> od </w:t>
      </w:r>
      <w:proofErr w:type="spellStart"/>
      <w:r w:rsidR="000349FF">
        <w:rPr>
          <w:w w:val="111"/>
        </w:rPr>
        <w:t>poznatijih</w:t>
      </w:r>
      <w:proofErr w:type="spellEnd"/>
      <w:r w:rsidR="000349FF">
        <w:rPr>
          <w:w w:val="111"/>
        </w:rPr>
        <w:t xml:space="preserve"> </w:t>
      </w:r>
      <w:proofErr w:type="spellStart"/>
      <w:r w:rsidR="000349FF">
        <w:rPr>
          <w:w w:val="111"/>
        </w:rPr>
        <w:t>tipova</w:t>
      </w:r>
      <w:proofErr w:type="spellEnd"/>
      <w:r w:rsidR="000349FF">
        <w:rPr>
          <w:w w:val="111"/>
        </w:rPr>
        <w:t xml:space="preserve"> VPN-a je </w:t>
      </w:r>
      <w:r w:rsidR="000B70A6">
        <w:rPr>
          <w:w w:val="111"/>
        </w:rPr>
        <w:t>VPN</w:t>
      </w:r>
      <w:r w:rsidR="000B70A6">
        <w:t xml:space="preserve"> </w:t>
      </w:r>
      <w:r w:rsidR="000B70A6">
        <w:rPr>
          <w:spacing w:val="-1"/>
          <w:w w:val="112"/>
        </w:rPr>
        <w:t>"</w:t>
      </w:r>
      <w:r w:rsidR="000B70A6">
        <w:rPr>
          <w:spacing w:val="5"/>
          <w:w w:val="112"/>
        </w:rPr>
        <w:t>o</w:t>
      </w:r>
      <w:r w:rsidR="000B70A6">
        <w:rPr>
          <w:w w:val="113"/>
        </w:rPr>
        <w:t>d</w:t>
      </w:r>
      <w:r w:rsidR="000B70A6">
        <w:t xml:space="preserve"> </w:t>
      </w:r>
      <w:proofErr w:type="spellStart"/>
      <w:r w:rsidR="000B70A6">
        <w:rPr>
          <w:w w:val="104"/>
        </w:rPr>
        <w:t>lo</w:t>
      </w:r>
      <w:r w:rsidR="000B70A6">
        <w:rPr>
          <w:spacing w:val="-11"/>
          <w:w w:val="104"/>
        </w:rPr>
        <w:t>k</w:t>
      </w:r>
      <w:r w:rsidR="000B70A6">
        <w:rPr>
          <w:spacing w:val="-1"/>
          <w:w w:val="107"/>
        </w:rPr>
        <w:t>acij</w:t>
      </w:r>
      <w:r w:rsidR="000B70A6">
        <w:rPr>
          <w:w w:val="107"/>
        </w:rPr>
        <w:t>e</w:t>
      </w:r>
      <w:proofErr w:type="spellEnd"/>
      <w:r w:rsidR="000B70A6">
        <w:t xml:space="preserve"> </w:t>
      </w:r>
      <w:r w:rsidR="000B70A6">
        <w:rPr>
          <w:spacing w:val="-1"/>
          <w:w w:val="108"/>
        </w:rPr>
        <w:t>d</w:t>
      </w:r>
      <w:r w:rsidR="000B70A6">
        <w:rPr>
          <w:w w:val="108"/>
        </w:rPr>
        <w:t>o</w:t>
      </w:r>
      <w:r w:rsidR="000B70A6">
        <w:t xml:space="preserve"> </w:t>
      </w:r>
      <w:proofErr w:type="spellStart"/>
      <w:r w:rsidR="000B70A6">
        <w:rPr>
          <w:w w:val="104"/>
        </w:rPr>
        <w:t>lo</w:t>
      </w:r>
      <w:r w:rsidR="000B70A6">
        <w:rPr>
          <w:spacing w:val="-11"/>
          <w:w w:val="104"/>
        </w:rPr>
        <w:t>k</w:t>
      </w:r>
      <w:r w:rsidR="000B70A6">
        <w:rPr>
          <w:spacing w:val="-1"/>
          <w:w w:val="109"/>
        </w:rPr>
        <w:t>acije</w:t>
      </w:r>
      <w:proofErr w:type="spellEnd"/>
      <w:r w:rsidR="000B70A6">
        <w:rPr>
          <w:spacing w:val="-1"/>
          <w:w w:val="109"/>
        </w:rPr>
        <w:t>"(</w:t>
      </w:r>
      <w:proofErr w:type="spellStart"/>
      <w:r w:rsidR="000B70A6" w:rsidRPr="00A7004B">
        <w:rPr>
          <w:spacing w:val="-1"/>
          <w:w w:val="109"/>
        </w:rPr>
        <w:t>eng</w:t>
      </w:r>
      <w:r w:rsidR="000B70A6" w:rsidRPr="00A7004B">
        <w:rPr>
          <w:w w:val="109"/>
        </w:rPr>
        <w:t>.</w:t>
      </w:r>
      <w:proofErr w:type="spellEnd"/>
      <w:r w:rsidR="000B70A6">
        <w:t xml:space="preserve"> </w:t>
      </w:r>
      <w:r w:rsidR="000B70A6" w:rsidRPr="00A7004B">
        <w:rPr>
          <w:i/>
          <w:spacing w:val="-1"/>
          <w:w w:val="110"/>
        </w:rPr>
        <w:t>site-to-sit</w:t>
      </w:r>
      <w:r w:rsidR="000B70A6" w:rsidRPr="00A7004B">
        <w:rPr>
          <w:i/>
          <w:w w:val="110"/>
        </w:rPr>
        <w:t>e</w:t>
      </w:r>
      <w:r w:rsidR="000B70A6">
        <w:rPr>
          <w:w w:val="119"/>
        </w:rPr>
        <w:t>)</w:t>
      </w:r>
      <w:r w:rsidR="000B70A6">
        <w:t xml:space="preserve"> </w:t>
      </w:r>
      <w:r w:rsidR="000B70A6">
        <w:rPr>
          <w:w w:val="106"/>
        </w:rPr>
        <w:t>je</w:t>
      </w:r>
      <w:r w:rsidR="000B70A6">
        <w:t xml:space="preserve"> </w:t>
      </w:r>
      <w:r w:rsidR="000B70A6">
        <w:rPr>
          <w:spacing w:val="-1"/>
          <w:w w:val="118"/>
        </w:rPr>
        <w:t>ti</w:t>
      </w:r>
      <w:r w:rsidR="000B70A6">
        <w:rPr>
          <w:w w:val="118"/>
        </w:rPr>
        <w:t>p</w:t>
      </w:r>
      <w:r w:rsidR="000B70A6">
        <w:t xml:space="preserve"> </w:t>
      </w:r>
      <w:proofErr w:type="spellStart"/>
      <w:r w:rsidR="000B70A6">
        <w:rPr>
          <w:w w:val="109"/>
        </w:rPr>
        <w:t>mr</w:t>
      </w:r>
      <w:r w:rsidR="000B70A6">
        <w:rPr>
          <w:spacing w:val="-6"/>
          <w:w w:val="109"/>
        </w:rPr>
        <w:t>e</w:t>
      </w:r>
      <w:r w:rsidR="000B70A6">
        <w:rPr>
          <w:spacing w:val="-87"/>
          <w:w w:val="153"/>
        </w:rPr>
        <w:t>ˇ</w:t>
      </w:r>
      <w:r w:rsidR="000B70A6">
        <w:rPr>
          <w:spacing w:val="-1"/>
          <w:w w:val="102"/>
        </w:rPr>
        <w:t>z</w:t>
      </w:r>
      <w:r w:rsidR="000B70A6">
        <w:rPr>
          <w:w w:val="102"/>
        </w:rPr>
        <w:t>e</w:t>
      </w:r>
      <w:proofErr w:type="spellEnd"/>
      <w:r w:rsidR="000B70A6">
        <w:t xml:space="preserve"> </w:t>
      </w:r>
      <w:proofErr w:type="spellStart"/>
      <w:r w:rsidR="000B70A6">
        <w:rPr>
          <w:w w:val="107"/>
        </w:rPr>
        <w:t>k</w:t>
      </w:r>
      <w:r w:rsidR="000B70A6">
        <w:rPr>
          <w:spacing w:val="10"/>
          <w:w w:val="102"/>
        </w:rPr>
        <w:t>o</w:t>
      </w:r>
      <w:r w:rsidR="000B70A6">
        <w:rPr>
          <w:w w:val="114"/>
        </w:rPr>
        <w:t>ja</w:t>
      </w:r>
      <w:proofErr w:type="spellEnd"/>
      <w:r w:rsidR="000B70A6">
        <w:t xml:space="preserve"> </w:t>
      </w:r>
      <w:proofErr w:type="spellStart"/>
      <w:r w:rsidR="000B70A6">
        <w:rPr>
          <w:spacing w:val="-1"/>
          <w:w w:val="106"/>
        </w:rPr>
        <w:t>omog</w:t>
      </w:r>
      <w:r w:rsidR="000B70A6">
        <w:rPr>
          <w:spacing w:val="-6"/>
          <w:w w:val="106"/>
        </w:rPr>
        <w:t>u</w:t>
      </w:r>
      <w:r w:rsidR="000B70A6">
        <w:rPr>
          <w:spacing w:val="-88"/>
          <w:w w:val="153"/>
        </w:rPr>
        <w:t>´</w:t>
      </w:r>
      <w:r w:rsidR="000B70A6">
        <w:rPr>
          <w:spacing w:val="-1"/>
          <w:w w:val="108"/>
        </w:rPr>
        <w:t>c</w:t>
      </w:r>
      <w:r w:rsidR="000B70A6">
        <w:rPr>
          <w:spacing w:val="-6"/>
          <w:w w:val="108"/>
        </w:rPr>
        <w:t>a</w:t>
      </w:r>
      <w:r w:rsidR="000B70A6">
        <w:rPr>
          <w:spacing w:val="-11"/>
          <w:w w:val="107"/>
        </w:rPr>
        <w:t>v</w:t>
      </w:r>
      <w:r w:rsidR="000B70A6">
        <w:rPr>
          <w:w w:val="115"/>
        </w:rPr>
        <w:t>a</w:t>
      </w:r>
      <w:proofErr w:type="spellEnd"/>
      <w:r w:rsidR="000B70A6">
        <w:rPr>
          <w:w w:val="115"/>
        </w:rPr>
        <w:t xml:space="preserve"> </w:t>
      </w:r>
      <w:proofErr w:type="spellStart"/>
      <w:r w:rsidR="000B70A6">
        <w:rPr>
          <w:spacing w:val="-1"/>
          <w:w w:val="110"/>
        </w:rPr>
        <w:t>us</w:t>
      </w:r>
      <w:r w:rsidR="000B70A6">
        <w:rPr>
          <w:spacing w:val="5"/>
          <w:w w:val="110"/>
        </w:rPr>
        <w:t>p</w:t>
      </w:r>
      <w:r w:rsidR="000B70A6">
        <w:rPr>
          <w:spacing w:val="-1"/>
          <w:w w:val="113"/>
        </w:rPr>
        <w:t>ost</w:t>
      </w:r>
      <w:r w:rsidR="000B70A6">
        <w:rPr>
          <w:spacing w:val="-6"/>
          <w:w w:val="113"/>
        </w:rPr>
        <w:t>a</w:t>
      </w:r>
      <w:r w:rsidR="000B70A6">
        <w:rPr>
          <w:w w:val="109"/>
        </w:rPr>
        <w:t>vljanje</w:t>
      </w:r>
      <w:proofErr w:type="spellEnd"/>
      <w:r w:rsidR="000B70A6">
        <w:t xml:space="preserve"> </w:t>
      </w:r>
      <w:proofErr w:type="spellStart"/>
      <w:r w:rsidR="000B70A6">
        <w:rPr>
          <w:spacing w:val="5"/>
          <w:w w:val="113"/>
        </w:rPr>
        <w:t>b</w:t>
      </w:r>
      <w:r w:rsidR="000B70A6">
        <w:rPr>
          <w:w w:val="106"/>
        </w:rPr>
        <w:t>ez</w:t>
      </w:r>
      <w:r w:rsidR="000B70A6">
        <w:rPr>
          <w:spacing w:val="5"/>
          <w:w w:val="106"/>
        </w:rPr>
        <w:t>b</w:t>
      </w:r>
      <w:r w:rsidR="000B70A6">
        <w:rPr>
          <w:w w:val="108"/>
        </w:rPr>
        <w:t>edne</w:t>
      </w:r>
      <w:proofErr w:type="spellEnd"/>
      <w:r w:rsidR="000B70A6">
        <w:t xml:space="preserve"> </w:t>
      </w:r>
      <w:proofErr w:type="spellStart"/>
      <w:r w:rsidR="000B70A6">
        <w:rPr>
          <w:spacing w:val="-6"/>
          <w:w w:val="107"/>
        </w:rPr>
        <w:t>k</w:t>
      </w:r>
      <w:r w:rsidR="000B70A6">
        <w:rPr>
          <w:spacing w:val="-1"/>
          <w:w w:val="106"/>
        </w:rPr>
        <w:t>o</w:t>
      </w:r>
      <w:r w:rsidR="000B70A6">
        <w:rPr>
          <w:spacing w:val="-6"/>
          <w:w w:val="106"/>
        </w:rPr>
        <w:t>m</w:t>
      </w:r>
      <w:r w:rsidR="000B70A6">
        <w:rPr>
          <w:spacing w:val="-1"/>
          <w:w w:val="110"/>
        </w:rPr>
        <w:t>uni</w:t>
      </w:r>
      <w:r w:rsidR="000B70A6">
        <w:rPr>
          <w:spacing w:val="-11"/>
          <w:w w:val="110"/>
        </w:rPr>
        <w:t>k</w:t>
      </w:r>
      <w:r w:rsidR="000B70A6">
        <w:rPr>
          <w:spacing w:val="-1"/>
          <w:w w:val="107"/>
        </w:rPr>
        <w:t>acij</w:t>
      </w:r>
      <w:r w:rsidR="000B70A6">
        <w:rPr>
          <w:w w:val="107"/>
        </w:rPr>
        <w:t>e</w:t>
      </w:r>
      <w:proofErr w:type="spellEnd"/>
      <w:r w:rsidR="000B70A6">
        <w:t xml:space="preserve"> </w:t>
      </w:r>
      <w:proofErr w:type="spellStart"/>
      <w:r w:rsidR="000B70A6">
        <w:rPr>
          <w:w w:val="105"/>
        </w:rPr>
        <w:t>izm</w:t>
      </w:r>
      <w:r w:rsidR="000B70A6">
        <w:rPr>
          <w:spacing w:val="-1"/>
          <w:w w:val="105"/>
        </w:rPr>
        <w:t>e</w:t>
      </w:r>
      <w:r w:rsidR="000B70A6">
        <w:rPr>
          <w:rFonts w:ascii="Arial" w:hAnsi="Arial"/>
          <w:w w:val="102"/>
        </w:rPr>
        <w:t>d</w:t>
      </w:r>
      <w:r w:rsidR="000B70A6">
        <w:rPr>
          <w:w w:val="113"/>
        </w:rPr>
        <w:t>u</w:t>
      </w:r>
      <w:proofErr w:type="spellEnd"/>
      <w:r w:rsidR="000B70A6">
        <w:t xml:space="preserve"> </w:t>
      </w:r>
      <w:proofErr w:type="spellStart"/>
      <w:r w:rsidR="000B70A6">
        <w:rPr>
          <w:w w:val="105"/>
        </w:rPr>
        <w:t>v</w:t>
      </w:r>
      <w:r w:rsidR="000B70A6">
        <w:rPr>
          <w:spacing w:val="-10"/>
          <w:w w:val="105"/>
        </w:rPr>
        <w:t>i</w:t>
      </w:r>
      <w:r w:rsidR="000B70A6">
        <w:rPr>
          <w:spacing w:val="-83"/>
          <w:w w:val="153"/>
        </w:rPr>
        <w:t>ˇ</w:t>
      </w:r>
      <w:r w:rsidR="000B70A6">
        <w:rPr>
          <w:w w:val="103"/>
        </w:rPr>
        <w:t>se</w:t>
      </w:r>
      <w:proofErr w:type="spellEnd"/>
      <w:r w:rsidR="000B70A6">
        <w:t xml:space="preserve"> </w:t>
      </w:r>
      <w:proofErr w:type="spellStart"/>
      <w:r w:rsidR="000B70A6">
        <w:rPr>
          <w:spacing w:val="5"/>
          <w:w w:val="113"/>
        </w:rPr>
        <w:t>p</w:t>
      </w:r>
      <w:r w:rsidR="000B70A6">
        <w:rPr>
          <w:spacing w:val="-1"/>
          <w:w w:val="102"/>
        </w:rPr>
        <w:t>o</w:t>
      </w:r>
      <w:r w:rsidR="000B70A6">
        <w:rPr>
          <w:w w:val="103"/>
        </w:rPr>
        <w:t>sl</w:t>
      </w:r>
      <w:r w:rsidR="000B70A6">
        <w:rPr>
          <w:spacing w:val="-6"/>
          <w:w w:val="102"/>
        </w:rPr>
        <w:t>o</w:t>
      </w:r>
      <w:r w:rsidR="000B70A6">
        <w:rPr>
          <w:w w:val="108"/>
        </w:rPr>
        <w:t>vnica</w:t>
      </w:r>
      <w:proofErr w:type="spellEnd"/>
      <w:r w:rsidR="000B70A6">
        <w:t xml:space="preserve"> </w:t>
      </w:r>
      <w:proofErr w:type="spellStart"/>
      <w:r w:rsidR="000B70A6">
        <w:rPr>
          <w:spacing w:val="-1"/>
          <w:w w:val="114"/>
        </w:rPr>
        <w:t>n</w:t>
      </w:r>
      <w:r w:rsidR="000B70A6">
        <w:rPr>
          <w:w w:val="114"/>
        </w:rPr>
        <w:t>a</w:t>
      </w:r>
      <w:proofErr w:type="spellEnd"/>
      <w:r w:rsidR="000B70A6">
        <w:t xml:space="preserve"> </w:t>
      </w:r>
      <w:proofErr w:type="spellStart"/>
      <w:r w:rsidR="000B70A6">
        <w:rPr>
          <w:spacing w:val="-1"/>
          <w:w w:val="108"/>
        </w:rPr>
        <w:t>razl</w:t>
      </w:r>
      <w:r w:rsidR="000B70A6">
        <w:rPr>
          <w:spacing w:val="-6"/>
          <w:w w:val="108"/>
        </w:rPr>
        <w:t>i</w:t>
      </w:r>
      <w:r w:rsidR="000B70A6">
        <w:rPr>
          <w:spacing w:val="-87"/>
          <w:w w:val="153"/>
        </w:rPr>
        <w:t>ˇ</w:t>
      </w:r>
      <w:r w:rsidR="000B70A6">
        <w:rPr>
          <w:spacing w:val="-1"/>
          <w:w w:val="110"/>
        </w:rPr>
        <w:t>citim</w:t>
      </w:r>
      <w:proofErr w:type="spellEnd"/>
      <w:r w:rsidR="000B70A6">
        <w:rPr>
          <w:spacing w:val="-1"/>
          <w:w w:val="110"/>
        </w:rPr>
        <w:t xml:space="preserve"> </w:t>
      </w:r>
      <w:proofErr w:type="spellStart"/>
      <w:r w:rsidR="000B70A6">
        <w:rPr>
          <w:w w:val="110"/>
        </w:rPr>
        <w:t>lokacijama</w:t>
      </w:r>
      <w:proofErr w:type="spellEnd"/>
      <w:r w:rsidR="000B70A6">
        <w:rPr>
          <w:w w:val="110"/>
        </w:rPr>
        <w:t xml:space="preserve"> </w:t>
      </w:r>
      <w:proofErr w:type="spellStart"/>
      <w:r w:rsidR="000B70A6">
        <w:rPr>
          <w:w w:val="110"/>
        </w:rPr>
        <w:t>preko</w:t>
      </w:r>
      <w:proofErr w:type="spellEnd"/>
      <w:r w:rsidR="000B70A6">
        <w:rPr>
          <w:w w:val="110"/>
        </w:rPr>
        <w:t xml:space="preserve"> </w:t>
      </w:r>
      <w:proofErr w:type="spellStart"/>
      <w:r w:rsidR="000B70A6">
        <w:rPr>
          <w:w w:val="110"/>
        </w:rPr>
        <w:t>javne</w:t>
      </w:r>
      <w:proofErr w:type="spellEnd"/>
      <w:r w:rsidR="000B70A6">
        <w:rPr>
          <w:w w:val="110"/>
        </w:rPr>
        <w:t xml:space="preserve"> </w:t>
      </w:r>
      <w:proofErr w:type="spellStart"/>
      <w:r w:rsidR="000B70A6">
        <w:rPr>
          <w:w w:val="110"/>
        </w:rPr>
        <w:t>infrastrukture</w:t>
      </w:r>
      <w:proofErr w:type="spellEnd"/>
      <w:r w:rsidR="000B70A6">
        <w:rPr>
          <w:w w:val="110"/>
        </w:rPr>
        <w:t xml:space="preserve">, </w:t>
      </w:r>
      <w:proofErr w:type="spellStart"/>
      <w:r w:rsidR="000B70A6">
        <w:rPr>
          <w:w w:val="110"/>
        </w:rPr>
        <w:t>i</w:t>
      </w:r>
      <w:proofErr w:type="spellEnd"/>
      <w:r w:rsidR="000B70A6">
        <w:rPr>
          <w:w w:val="110"/>
        </w:rPr>
        <w:t xml:space="preserve"> time se </w:t>
      </w:r>
      <w:proofErr w:type="spellStart"/>
      <w:r w:rsidR="000B70A6">
        <w:rPr>
          <w:w w:val="110"/>
        </w:rPr>
        <w:t>podaci</w:t>
      </w:r>
      <w:proofErr w:type="spellEnd"/>
      <w:r w:rsidR="000B70A6">
        <w:rPr>
          <w:w w:val="110"/>
        </w:rPr>
        <w:t xml:space="preserve"> </w:t>
      </w:r>
      <w:proofErr w:type="spellStart"/>
      <w:r w:rsidR="000B70A6">
        <w:rPr>
          <w:w w:val="110"/>
        </w:rPr>
        <w:t>sa</w:t>
      </w:r>
      <w:proofErr w:type="spellEnd"/>
      <w:r w:rsidR="000B70A6">
        <w:rPr>
          <w:w w:val="110"/>
        </w:rPr>
        <w:t xml:space="preserve"> </w:t>
      </w:r>
      <w:proofErr w:type="spellStart"/>
      <w:r w:rsidR="000B70A6">
        <w:rPr>
          <w:w w:val="110"/>
        </w:rPr>
        <w:t>jedne</w:t>
      </w:r>
      <w:proofErr w:type="spellEnd"/>
      <w:r w:rsidR="000B70A6">
        <w:rPr>
          <w:w w:val="110"/>
        </w:rPr>
        <w:t xml:space="preserve"> </w:t>
      </w:r>
      <w:proofErr w:type="spellStart"/>
      <w:proofErr w:type="gramStart"/>
      <w:r w:rsidR="000B70A6">
        <w:rPr>
          <w:spacing w:val="-3"/>
          <w:w w:val="110"/>
        </w:rPr>
        <w:t>loka</w:t>
      </w:r>
      <w:r w:rsidR="000B70A6">
        <w:rPr>
          <w:spacing w:val="-1"/>
          <w:w w:val="104"/>
        </w:rPr>
        <w:t>cij</w:t>
      </w:r>
      <w:r w:rsidR="000B70A6">
        <w:rPr>
          <w:w w:val="104"/>
        </w:rPr>
        <w:t>e</w:t>
      </w:r>
      <w:proofErr w:type="spellEnd"/>
      <w:r w:rsidR="000B70A6">
        <w:t xml:space="preserve">  </w:t>
      </w:r>
      <w:proofErr w:type="spellStart"/>
      <w:r w:rsidR="000B70A6">
        <w:rPr>
          <w:w w:val="118"/>
        </w:rPr>
        <w:t>st</w:t>
      </w:r>
      <w:r w:rsidR="000B70A6">
        <w:rPr>
          <w:spacing w:val="-6"/>
          <w:w w:val="118"/>
        </w:rPr>
        <w:t>a</w:t>
      </w:r>
      <w:r w:rsidR="000B70A6">
        <w:rPr>
          <w:w w:val="109"/>
        </w:rPr>
        <w:t>vlj</w:t>
      </w:r>
      <w:r w:rsidR="000B70A6">
        <w:rPr>
          <w:spacing w:val="10"/>
          <w:w w:val="109"/>
        </w:rPr>
        <w:t>a</w:t>
      </w:r>
      <w:r w:rsidR="000B70A6">
        <w:rPr>
          <w:w w:val="113"/>
        </w:rPr>
        <w:t>ju</w:t>
      </w:r>
      <w:proofErr w:type="spellEnd"/>
      <w:proofErr w:type="gramEnd"/>
      <w:r w:rsidR="000B70A6">
        <w:t xml:space="preserve">  </w:t>
      </w:r>
      <w:proofErr w:type="spellStart"/>
      <w:r w:rsidR="000B70A6">
        <w:rPr>
          <w:spacing w:val="-1"/>
          <w:w w:val="114"/>
        </w:rPr>
        <w:t>n</w:t>
      </w:r>
      <w:r w:rsidR="000B70A6">
        <w:rPr>
          <w:w w:val="114"/>
        </w:rPr>
        <w:t>a</w:t>
      </w:r>
      <w:proofErr w:type="spellEnd"/>
      <w:r w:rsidR="000B70A6">
        <w:t xml:space="preserve">  </w:t>
      </w:r>
      <w:proofErr w:type="spellStart"/>
      <w:r w:rsidR="000B70A6">
        <w:rPr>
          <w:spacing w:val="-6"/>
          <w:w w:val="107"/>
        </w:rPr>
        <w:t>k</w:t>
      </w:r>
      <w:r w:rsidR="000B70A6">
        <w:rPr>
          <w:spacing w:val="-1"/>
          <w:w w:val="107"/>
        </w:rPr>
        <w:t>or</w:t>
      </w:r>
      <w:r w:rsidR="000B70A6">
        <w:rPr>
          <w:spacing w:val="-10"/>
          <w:w w:val="107"/>
        </w:rPr>
        <w:t>i</w:t>
      </w:r>
      <w:r w:rsidR="000B70A6">
        <w:rPr>
          <w:spacing w:val="-83"/>
          <w:w w:val="153"/>
        </w:rPr>
        <w:t>ˇ</w:t>
      </w:r>
      <w:r w:rsidR="000B70A6">
        <w:rPr>
          <w:spacing w:val="-6"/>
          <w:w w:val="103"/>
        </w:rPr>
        <w:t>s</w:t>
      </w:r>
      <w:r w:rsidR="000B70A6">
        <w:rPr>
          <w:spacing w:val="-87"/>
          <w:w w:val="153"/>
        </w:rPr>
        <w:t>´</w:t>
      </w:r>
      <w:r w:rsidR="000B70A6">
        <w:rPr>
          <w:spacing w:val="-1"/>
          <w:w w:val="106"/>
        </w:rPr>
        <w:t>cenj</w:t>
      </w:r>
      <w:r w:rsidR="000B70A6">
        <w:rPr>
          <w:w w:val="106"/>
        </w:rPr>
        <w:t>e</w:t>
      </w:r>
      <w:proofErr w:type="spellEnd"/>
      <w:r w:rsidR="000B70A6">
        <w:t xml:space="preserve">  </w:t>
      </w:r>
      <w:proofErr w:type="spellStart"/>
      <w:r w:rsidR="000B70A6">
        <w:rPr>
          <w:spacing w:val="-1"/>
          <w:w w:val="102"/>
        </w:rPr>
        <w:t>z</w:t>
      </w:r>
      <w:r w:rsidR="000B70A6">
        <w:rPr>
          <w:spacing w:val="-1"/>
          <w:w w:val="114"/>
        </w:rPr>
        <w:t>a</w:t>
      </w:r>
      <w:r w:rsidR="000B70A6">
        <w:rPr>
          <w:spacing w:val="5"/>
          <w:w w:val="114"/>
        </w:rPr>
        <w:t>p</w:t>
      </w:r>
      <w:r w:rsidR="000B70A6">
        <w:rPr>
          <w:spacing w:val="-1"/>
          <w:w w:val="107"/>
        </w:rPr>
        <w:t>oslenim</w:t>
      </w:r>
      <w:r w:rsidR="000B70A6">
        <w:rPr>
          <w:w w:val="107"/>
        </w:rPr>
        <w:t>a</w:t>
      </w:r>
      <w:proofErr w:type="spellEnd"/>
      <w:r w:rsidR="000B70A6">
        <w:t xml:space="preserve">  </w:t>
      </w:r>
      <w:proofErr w:type="spellStart"/>
      <w:r w:rsidR="000B70A6">
        <w:rPr>
          <w:spacing w:val="-1"/>
          <w:w w:val="114"/>
        </w:rPr>
        <w:t>n</w:t>
      </w:r>
      <w:r w:rsidR="000B70A6">
        <w:rPr>
          <w:w w:val="114"/>
        </w:rPr>
        <w:t>a</w:t>
      </w:r>
      <w:proofErr w:type="spellEnd"/>
      <w:r w:rsidR="000B70A6">
        <w:t xml:space="preserve">  </w:t>
      </w:r>
      <w:proofErr w:type="spellStart"/>
      <w:r w:rsidR="000B70A6">
        <w:rPr>
          <w:spacing w:val="-1"/>
          <w:w w:val="109"/>
        </w:rPr>
        <w:t>drug</w:t>
      </w:r>
      <w:r w:rsidR="000B70A6">
        <w:rPr>
          <w:spacing w:val="10"/>
          <w:w w:val="109"/>
        </w:rPr>
        <w:t>o</w:t>
      </w:r>
      <w:r w:rsidR="000B70A6">
        <w:rPr>
          <w:w w:val="113"/>
        </w:rPr>
        <w:t>j</w:t>
      </w:r>
      <w:proofErr w:type="spellEnd"/>
      <w:r w:rsidR="000B70A6">
        <w:rPr>
          <w:w w:val="113"/>
        </w:rPr>
        <w:t>.</w:t>
      </w:r>
      <w:r w:rsidR="000B70A6">
        <w:t xml:space="preserve">   </w:t>
      </w:r>
      <w:r w:rsidR="000B70A6">
        <w:rPr>
          <w:spacing w:val="-12"/>
        </w:rPr>
        <w:t xml:space="preserve"> </w:t>
      </w:r>
      <w:proofErr w:type="spellStart"/>
      <w:proofErr w:type="gramStart"/>
      <w:r w:rsidR="000B70A6">
        <w:rPr>
          <w:spacing w:val="-1"/>
          <w:w w:val="109"/>
        </w:rPr>
        <w:t>Drug</w:t>
      </w:r>
      <w:r w:rsidR="000B70A6">
        <w:rPr>
          <w:w w:val="109"/>
        </w:rPr>
        <w:t>i</w:t>
      </w:r>
      <w:proofErr w:type="spellEnd"/>
      <w:r w:rsidR="000B70A6">
        <w:t xml:space="preserve"> </w:t>
      </w:r>
      <w:r w:rsidR="000B70A6">
        <w:rPr>
          <w:spacing w:val="-1"/>
        </w:rPr>
        <w:t xml:space="preserve"> </w:t>
      </w:r>
      <w:proofErr w:type="spellStart"/>
      <w:r w:rsidR="000B70A6">
        <w:rPr>
          <w:spacing w:val="-1"/>
          <w:w w:val="105"/>
        </w:rPr>
        <w:t>osn</w:t>
      </w:r>
      <w:r w:rsidR="000B70A6">
        <w:rPr>
          <w:spacing w:val="-6"/>
          <w:w w:val="105"/>
        </w:rPr>
        <w:t>o</w:t>
      </w:r>
      <w:r w:rsidR="000B70A6">
        <w:rPr>
          <w:w w:val="108"/>
        </w:rPr>
        <w:t>vni</w:t>
      </w:r>
      <w:proofErr w:type="spellEnd"/>
      <w:proofErr w:type="gramEnd"/>
      <w:r w:rsidR="000B70A6">
        <w:t xml:space="preserve">  </w:t>
      </w:r>
      <w:r w:rsidR="000B70A6">
        <w:rPr>
          <w:spacing w:val="-1"/>
          <w:w w:val="118"/>
        </w:rPr>
        <w:t xml:space="preserve">tip </w:t>
      </w:r>
      <w:proofErr w:type="spellStart"/>
      <w:r w:rsidR="000B70A6">
        <w:rPr>
          <w:spacing w:val="-6"/>
          <w:w w:val="102"/>
        </w:rPr>
        <w:t>o</w:t>
      </w:r>
      <w:r w:rsidR="000B70A6">
        <w:rPr>
          <w:w w:val="108"/>
        </w:rPr>
        <w:t>vih</w:t>
      </w:r>
      <w:proofErr w:type="spellEnd"/>
      <w:r w:rsidR="000B70A6">
        <w:t xml:space="preserve"> </w:t>
      </w:r>
      <w:r w:rsidR="000B70A6">
        <w:rPr>
          <w:spacing w:val="-10"/>
        </w:rPr>
        <w:t xml:space="preserve"> </w:t>
      </w:r>
      <w:proofErr w:type="spellStart"/>
      <w:r w:rsidR="000B70A6">
        <w:rPr>
          <w:w w:val="109"/>
        </w:rPr>
        <w:t>mr</w:t>
      </w:r>
      <w:r w:rsidR="000B70A6">
        <w:rPr>
          <w:spacing w:val="-6"/>
          <w:w w:val="109"/>
        </w:rPr>
        <w:t>e</w:t>
      </w:r>
      <w:r w:rsidR="000B70A6">
        <w:rPr>
          <w:spacing w:val="-87"/>
          <w:w w:val="153"/>
        </w:rPr>
        <w:t>ˇ</w:t>
      </w:r>
      <w:r w:rsidR="000B70A6">
        <w:rPr>
          <w:spacing w:val="-1"/>
          <w:w w:val="108"/>
        </w:rPr>
        <w:t>z</w:t>
      </w:r>
      <w:r w:rsidR="000B70A6">
        <w:rPr>
          <w:w w:val="108"/>
        </w:rPr>
        <w:t>a</w:t>
      </w:r>
      <w:proofErr w:type="spellEnd"/>
      <w:r w:rsidR="000B70A6">
        <w:t xml:space="preserve"> </w:t>
      </w:r>
      <w:r w:rsidR="000B70A6">
        <w:rPr>
          <w:spacing w:val="-10"/>
        </w:rPr>
        <w:t xml:space="preserve"> </w:t>
      </w:r>
      <w:r w:rsidR="000B70A6">
        <w:rPr>
          <w:w w:val="106"/>
        </w:rPr>
        <w:t>je</w:t>
      </w:r>
      <w:r w:rsidR="000B70A6">
        <w:t xml:space="preserve"> </w:t>
      </w:r>
      <w:r w:rsidR="000B70A6">
        <w:rPr>
          <w:spacing w:val="-10"/>
        </w:rPr>
        <w:t xml:space="preserve"> </w:t>
      </w:r>
      <w:r w:rsidR="000B70A6">
        <w:rPr>
          <w:w w:val="111"/>
        </w:rPr>
        <w:t>VPN</w:t>
      </w:r>
      <w:r w:rsidR="000B70A6">
        <w:t xml:space="preserve"> </w:t>
      </w:r>
      <w:r w:rsidR="000B70A6">
        <w:rPr>
          <w:spacing w:val="-10"/>
        </w:rPr>
        <w:t xml:space="preserve"> </w:t>
      </w:r>
      <w:r w:rsidR="000B70A6">
        <w:rPr>
          <w:spacing w:val="-1"/>
          <w:w w:val="108"/>
        </w:rPr>
        <w:t>z</w:t>
      </w:r>
      <w:r w:rsidR="000B70A6">
        <w:rPr>
          <w:w w:val="108"/>
        </w:rPr>
        <w:t>a</w:t>
      </w:r>
      <w:r w:rsidR="000B70A6">
        <w:t xml:space="preserve"> </w:t>
      </w:r>
      <w:r w:rsidR="000B70A6">
        <w:rPr>
          <w:spacing w:val="-10"/>
        </w:rPr>
        <w:t xml:space="preserve"> </w:t>
      </w:r>
      <w:proofErr w:type="spellStart"/>
      <w:r w:rsidR="000B70A6">
        <w:rPr>
          <w:w w:val="113"/>
        </w:rPr>
        <w:t>u</w:t>
      </w:r>
      <w:r w:rsidR="000B70A6">
        <w:rPr>
          <w:spacing w:val="-1"/>
          <w:w w:val="109"/>
        </w:rPr>
        <w:t>dalje</w:t>
      </w:r>
      <w:r w:rsidR="000B70A6">
        <w:rPr>
          <w:w w:val="113"/>
        </w:rPr>
        <w:t>n</w:t>
      </w:r>
      <w:proofErr w:type="spellEnd"/>
      <w:r w:rsidR="000B70A6">
        <w:t xml:space="preserve"> </w:t>
      </w:r>
      <w:r w:rsidR="000B70A6">
        <w:rPr>
          <w:spacing w:val="-10"/>
        </w:rPr>
        <w:t xml:space="preserve"> </w:t>
      </w:r>
      <w:proofErr w:type="spellStart"/>
      <w:r w:rsidR="000B70A6">
        <w:rPr>
          <w:spacing w:val="-1"/>
          <w:w w:val="114"/>
        </w:rPr>
        <w:t>pristu</w:t>
      </w:r>
      <w:r w:rsidR="000B70A6">
        <w:rPr>
          <w:w w:val="114"/>
        </w:rPr>
        <w:t>p</w:t>
      </w:r>
      <w:proofErr w:type="spellEnd"/>
      <w:r w:rsidR="000B70A6">
        <w:t xml:space="preserve"> </w:t>
      </w:r>
      <w:r w:rsidR="000B70A6">
        <w:rPr>
          <w:spacing w:val="-10"/>
        </w:rPr>
        <w:t xml:space="preserve"> </w:t>
      </w:r>
      <w:r w:rsidR="000B70A6">
        <w:rPr>
          <w:spacing w:val="-1"/>
          <w:w w:val="109"/>
        </w:rPr>
        <w:t>(</w:t>
      </w:r>
      <w:proofErr w:type="spellStart"/>
      <w:r w:rsidR="000B70A6" w:rsidRPr="00A7004B">
        <w:rPr>
          <w:spacing w:val="-1"/>
          <w:w w:val="109"/>
        </w:rPr>
        <w:t>eng</w:t>
      </w:r>
      <w:r w:rsidR="000B70A6" w:rsidRPr="00A7004B">
        <w:rPr>
          <w:w w:val="109"/>
        </w:rPr>
        <w:t>.</w:t>
      </w:r>
      <w:proofErr w:type="spellEnd"/>
      <w:r w:rsidR="000B70A6">
        <w:t xml:space="preserve"> </w:t>
      </w:r>
      <w:r w:rsidR="000B70A6">
        <w:rPr>
          <w:spacing w:val="-9"/>
        </w:rPr>
        <w:t xml:space="preserve"> </w:t>
      </w:r>
      <w:proofErr w:type="gramStart"/>
      <w:r w:rsidR="000B70A6" w:rsidRPr="00A7004B">
        <w:rPr>
          <w:i/>
          <w:spacing w:val="-10"/>
          <w:w w:val="110"/>
        </w:rPr>
        <w:t>r</w:t>
      </w:r>
      <w:r w:rsidR="000B70A6" w:rsidRPr="00A7004B">
        <w:rPr>
          <w:i/>
          <w:w w:val="109"/>
        </w:rPr>
        <w:t>em</w:t>
      </w:r>
      <w:r w:rsidR="000B70A6" w:rsidRPr="00A7004B">
        <w:rPr>
          <w:i/>
          <w:spacing w:val="-1"/>
          <w:w w:val="109"/>
        </w:rPr>
        <w:t>o</w:t>
      </w:r>
      <w:r w:rsidR="000B70A6" w:rsidRPr="00A7004B">
        <w:rPr>
          <w:i/>
          <w:w w:val="112"/>
        </w:rPr>
        <w:t>te</w:t>
      </w:r>
      <w:r w:rsidR="000B70A6" w:rsidRPr="00A7004B">
        <w:rPr>
          <w:i/>
        </w:rPr>
        <w:t xml:space="preserve"> </w:t>
      </w:r>
      <w:r w:rsidR="000B70A6" w:rsidRPr="00A7004B">
        <w:rPr>
          <w:i/>
          <w:spacing w:val="-7"/>
        </w:rPr>
        <w:t xml:space="preserve"> </w:t>
      </w:r>
      <w:r w:rsidR="000B70A6" w:rsidRPr="00A7004B">
        <w:rPr>
          <w:i/>
          <w:spacing w:val="-1"/>
          <w:w w:val="105"/>
        </w:rPr>
        <w:t>a</w:t>
      </w:r>
      <w:r w:rsidR="000B70A6" w:rsidRPr="00A7004B">
        <w:rPr>
          <w:i/>
          <w:spacing w:val="-10"/>
          <w:w w:val="105"/>
        </w:rPr>
        <w:t>cc</w:t>
      </w:r>
      <w:r w:rsidR="000B70A6" w:rsidRPr="00A7004B">
        <w:rPr>
          <w:i/>
          <w:w w:val="106"/>
        </w:rPr>
        <w:t>ess</w:t>
      </w:r>
      <w:proofErr w:type="gramEnd"/>
      <w:r w:rsidR="000B70A6" w:rsidRPr="00A7004B">
        <w:rPr>
          <w:i/>
        </w:rPr>
        <w:t xml:space="preserve"> </w:t>
      </w:r>
      <w:r w:rsidR="000B70A6" w:rsidRPr="00A7004B">
        <w:rPr>
          <w:i/>
          <w:spacing w:val="-7"/>
        </w:rPr>
        <w:t xml:space="preserve"> </w:t>
      </w:r>
      <w:r w:rsidR="000B70A6" w:rsidRPr="00A7004B">
        <w:rPr>
          <w:i/>
          <w:spacing w:val="-1"/>
          <w:w w:val="117"/>
        </w:rPr>
        <w:t>VPN</w:t>
      </w:r>
      <w:r w:rsidR="000B70A6">
        <w:rPr>
          <w:spacing w:val="-1"/>
          <w:w w:val="117"/>
        </w:rPr>
        <w:t>)</w:t>
      </w:r>
      <w:r w:rsidR="000B70A6">
        <w:rPr>
          <w:w w:val="117"/>
        </w:rPr>
        <w:t>,</w:t>
      </w:r>
      <w:r w:rsidR="000B70A6">
        <w:t xml:space="preserve"> </w:t>
      </w:r>
      <w:r w:rsidR="000B70A6">
        <w:rPr>
          <w:spacing w:val="-10"/>
        </w:rPr>
        <w:t xml:space="preserve"> </w:t>
      </w:r>
      <w:proofErr w:type="spellStart"/>
      <w:r w:rsidR="000B70A6">
        <w:rPr>
          <w:spacing w:val="-6"/>
          <w:w w:val="107"/>
        </w:rPr>
        <w:t>k</w:t>
      </w:r>
      <w:r w:rsidR="000B70A6">
        <w:rPr>
          <w:spacing w:val="10"/>
          <w:w w:val="102"/>
        </w:rPr>
        <w:t>o</w:t>
      </w:r>
      <w:r w:rsidR="000B70A6">
        <w:rPr>
          <w:w w:val="114"/>
        </w:rPr>
        <w:t>ja</w:t>
      </w:r>
      <w:proofErr w:type="spellEnd"/>
      <w:r w:rsidR="000B70A6">
        <w:rPr>
          <w:w w:val="114"/>
        </w:rPr>
        <w:t xml:space="preserve"> </w:t>
      </w:r>
      <w:proofErr w:type="spellStart"/>
      <w:r w:rsidR="000B70A6">
        <w:rPr>
          <w:spacing w:val="-1"/>
          <w:w w:val="106"/>
        </w:rPr>
        <w:t>omog</w:t>
      </w:r>
      <w:r w:rsidR="000B70A6">
        <w:rPr>
          <w:spacing w:val="-6"/>
          <w:w w:val="106"/>
        </w:rPr>
        <w:t>u</w:t>
      </w:r>
      <w:r w:rsidR="000B70A6">
        <w:rPr>
          <w:spacing w:val="-87"/>
          <w:w w:val="153"/>
        </w:rPr>
        <w:t>´</w:t>
      </w:r>
      <w:r w:rsidR="000B70A6">
        <w:rPr>
          <w:spacing w:val="-1"/>
          <w:w w:val="108"/>
        </w:rPr>
        <w:t>c</w:t>
      </w:r>
      <w:r w:rsidR="000B70A6">
        <w:rPr>
          <w:spacing w:val="-6"/>
          <w:w w:val="108"/>
        </w:rPr>
        <w:t>a</w:t>
      </w:r>
      <w:r w:rsidR="000B70A6">
        <w:rPr>
          <w:spacing w:val="-11"/>
          <w:w w:val="107"/>
        </w:rPr>
        <w:t>v</w:t>
      </w:r>
      <w:r w:rsidR="000B70A6">
        <w:rPr>
          <w:w w:val="115"/>
        </w:rPr>
        <w:t>a</w:t>
      </w:r>
      <w:proofErr w:type="spellEnd"/>
      <w:r w:rsidR="000B70A6">
        <w:rPr>
          <w:spacing w:val="-4"/>
        </w:rPr>
        <w:t xml:space="preserve"> </w:t>
      </w:r>
      <w:proofErr w:type="spellStart"/>
      <w:r w:rsidR="000B70A6">
        <w:rPr>
          <w:spacing w:val="4"/>
          <w:w w:val="113"/>
        </w:rPr>
        <w:t>p</w:t>
      </w:r>
      <w:r w:rsidR="000B70A6">
        <w:rPr>
          <w:spacing w:val="10"/>
          <w:w w:val="102"/>
        </w:rPr>
        <w:t>o</w:t>
      </w:r>
      <w:r w:rsidR="000B70A6">
        <w:rPr>
          <w:w w:val="108"/>
        </w:rPr>
        <w:t>jedincima</w:t>
      </w:r>
      <w:proofErr w:type="spellEnd"/>
      <w:r w:rsidR="000B70A6">
        <w:rPr>
          <w:spacing w:val="-4"/>
        </w:rPr>
        <w:t xml:space="preserve"> </w:t>
      </w:r>
      <w:r w:rsidR="000B70A6">
        <w:rPr>
          <w:spacing w:val="-1"/>
          <w:w w:val="114"/>
        </w:rPr>
        <w:t>d</w:t>
      </w:r>
      <w:r w:rsidR="000B70A6">
        <w:rPr>
          <w:w w:val="114"/>
        </w:rPr>
        <w:t>a</w:t>
      </w:r>
      <w:r w:rsidR="000B70A6">
        <w:rPr>
          <w:spacing w:val="-5"/>
        </w:rPr>
        <w:t xml:space="preserve"> </w:t>
      </w:r>
      <w:proofErr w:type="spellStart"/>
      <w:r w:rsidR="000B70A6">
        <w:rPr>
          <w:spacing w:val="-1"/>
          <w:w w:val="110"/>
        </w:rPr>
        <w:t>us</w:t>
      </w:r>
      <w:r w:rsidR="000B70A6">
        <w:rPr>
          <w:spacing w:val="5"/>
          <w:w w:val="110"/>
        </w:rPr>
        <w:t>p</w:t>
      </w:r>
      <w:r w:rsidR="000B70A6">
        <w:rPr>
          <w:spacing w:val="-1"/>
          <w:w w:val="113"/>
        </w:rPr>
        <w:t>ost</w:t>
      </w:r>
      <w:r w:rsidR="000B70A6">
        <w:rPr>
          <w:spacing w:val="-6"/>
          <w:w w:val="113"/>
        </w:rPr>
        <w:t>a</w:t>
      </w:r>
      <w:r w:rsidR="000B70A6">
        <w:rPr>
          <w:spacing w:val="-6"/>
          <w:w w:val="107"/>
        </w:rPr>
        <w:t>v</w:t>
      </w:r>
      <w:r w:rsidR="000B70A6">
        <w:rPr>
          <w:w w:val="102"/>
        </w:rPr>
        <w:t>e</w:t>
      </w:r>
      <w:proofErr w:type="spellEnd"/>
      <w:r w:rsidR="000B70A6">
        <w:rPr>
          <w:spacing w:val="-4"/>
        </w:rPr>
        <w:t xml:space="preserve"> </w:t>
      </w:r>
      <w:proofErr w:type="spellStart"/>
      <w:r w:rsidR="000B70A6">
        <w:rPr>
          <w:spacing w:val="4"/>
          <w:w w:val="113"/>
        </w:rPr>
        <w:t>b</w:t>
      </w:r>
      <w:r w:rsidR="000B70A6">
        <w:rPr>
          <w:w w:val="106"/>
        </w:rPr>
        <w:t>ez</w:t>
      </w:r>
      <w:r w:rsidR="000B70A6">
        <w:rPr>
          <w:spacing w:val="5"/>
          <w:w w:val="106"/>
        </w:rPr>
        <w:t>b</w:t>
      </w:r>
      <w:r w:rsidR="000B70A6">
        <w:rPr>
          <w:w w:val="110"/>
        </w:rPr>
        <w:t>ed</w:t>
      </w:r>
      <w:r w:rsidR="000B70A6">
        <w:rPr>
          <w:spacing w:val="-6"/>
          <w:w w:val="110"/>
        </w:rPr>
        <w:t>n</w:t>
      </w:r>
      <w:r w:rsidR="000B70A6">
        <w:rPr>
          <w:w w:val="113"/>
        </w:rPr>
        <w:t>u</w:t>
      </w:r>
      <w:proofErr w:type="spellEnd"/>
      <w:r w:rsidR="000B70A6">
        <w:rPr>
          <w:spacing w:val="-4"/>
        </w:rPr>
        <w:t xml:space="preserve"> </w:t>
      </w:r>
      <w:proofErr w:type="spellStart"/>
      <w:r w:rsidR="000B70A6">
        <w:rPr>
          <w:spacing w:val="-6"/>
          <w:w w:val="107"/>
        </w:rPr>
        <w:t>v</w:t>
      </w:r>
      <w:r w:rsidR="000B70A6">
        <w:rPr>
          <w:w w:val="106"/>
        </w:rPr>
        <w:t>ezu</w:t>
      </w:r>
      <w:proofErr w:type="spellEnd"/>
      <w:r w:rsidR="000B70A6">
        <w:rPr>
          <w:spacing w:val="-4"/>
        </w:rPr>
        <w:t xml:space="preserve"> </w:t>
      </w:r>
      <w:proofErr w:type="spellStart"/>
      <w:r w:rsidR="000B70A6">
        <w:rPr>
          <w:w w:val="109"/>
        </w:rPr>
        <w:t>sa</w:t>
      </w:r>
      <w:proofErr w:type="spellEnd"/>
      <w:r w:rsidR="000B70A6">
        <w:rPr>
          <w:spacing w:val="-5"/>
        </w:rPr>
        <w:t xml:space="preserve"> </w:t>
      </w:r>
      <w:proofErr w:type="spellStart"/>
      <w:r w:rsidR="000B70A6">
        <w:rPr>
          <w:spacing w:val="-1"/>
          <w:w w:val="109"/>
        </w:rPr>
        <w:t>udaljeno</w:t>
      </w:r>
      <w:r w:rsidR="000B70A6">
        <w:rPr>
          <w:w w:val="109"/>
        </w:rPr>
        <w:t>m</w:t>
      </w:r>
      <w:proofErr w:type="spellEnd"/>
      <w:r w:rsidR="000B70A6">
        <w:rPr>
          <w:spacing w:val="-5"/>
        </w:rPr>
        <w:t xml:space="preserve"> </w:t>
      </w:r>
      <w:proofErr w:type="spellStart"/>
      <w:r w:rsidR="000B70A6">
        <w:rPr>
          <w:w w:val="109"/>
        </w:rPr>
        <w:t>mr</w:t>
      </w:r>
      <w:r w:rsidR="000B70A6">
        <w:rPr>
          <w:spacing w:val="-5"/>
          <w:w w:val="109"/>
        </w:rPr>
        <w:t>e</w:t>
      </w:r>
      <w:r w:rsidR="000B70A6">
        <w:rPr>
          <w:spacing w:val="-88"/>
          <w:w w:val="153"/>
        </w:rPr>
        <w:t>ˇ</w:t>
      </w:r>
      <w:r w:rsidR="000B70A6">
        <w:rPr>
          <w:spacing w:val="-1"/>
          <w:w w:val="105"/>
        </w:rPr>
        <w:t>zom</w:t>
      </w:r>
      <w:proofErr w:type="spellEnd"/>
      <w:r w:rsidR="000B70A6">
        <w:rPr>
          <w:spacing w:val="-1"/>
          <w:w w:val="105"/>
        </w:rPr>
        <w:t xml:space="preserve"> </w:t>
      </w:r>
      <w:proofErr w:type="spellStart"/>
      <w:r w:rsidR="000B70A6">
        <w:rPr>
          <w:w w:val="110"/>
        </w:rPr>
        <w:t>i</w:t>
      </w:r>
      <w:proofErr w:type="spellEnd"/>
      <w:r w:rsidR="000B70A6">
        <w:rPr>
          <w:spacing w:val="11"/>
          <w:w w:val="110"/>
        </w:rPr>
        <w:t xml:space="preserve"> </w:t>
      </w:r>
      <w:proofErr w:type="spellStart"/>
      <w:r w:rsidR="000B70A6">
        <w:rPr>
          <w:w w:val="110"/>
        </w:rPr>
        <w:t>pristupe</w:t>
      </w:r>
      <w:proofErr w:type="spellEnd"/>
      <w:r w:rsidR="000B70A6">
        <w:rPr>
          <w:spacing w:val="11"/>
          <w:w w:val="110"/>
        </w:rPr>
        <w:t xml:space="preserve"> </w:t>
      </w:r>
      <w:proofErr w:type="spellStart"/>
      <w:r w:rsidR="000B70A6">
        <w:rPr>
          <w:w w:val="110"/>
        </w:rPr>
        <w:t>njenim</w:t>
      </w:r>
      <w:proofErr w:type="spellEnd"/>
      <w:r w:rsidR="000B70A6">
        <w:rPr>
          <w:spacing w:val="12"/>
          <w:w w:val="110"/>
        </w:rPr>
        <w:t xml:space="preserve"> </w:t>
      </w:r>
      <w:proofErr w:type="spellStart"/>
      <w:r w:rsidR="000B70A6">
        <w:rPr>
          <w:w w:val="110"/>
        </w:rPr>
        <w:t>resursima</w:t>
      </w:r>
      <w:proofErr w:type="spellEnd"/>
      <w:r w:rsidR="000B70A6">
        <w:rPr>
          <w:spacing w:val="11"/>
          <w:w w:val="110"/>
        </w:rPr>
        <w:t xml:space="preserve"> </w:t>
      </w:r>
      <w:proofErr w:type="spellStart"/>
      <w:r w:rsidR="000B70A6">
        <w:rPr>
          <w:spacing w:val="-4"/>
          <w:w w:val="110"/>
        </w:rPr>
        <w:t>kao</w:t>
      </w:r>
      <w:proofErr w:type="spellEnd"/>
      <w:r w:rsidR="000B70A6">
        <w:rPr>
          <w:spacing w:val="12"/>
          <w:w w:val="110"/>
        </w:rPr>
        <w:t xml:space="preserve"> </w:t>
      </w:r>
      <w:r w:rsidR="000B70A6">
        <w:rPr>
          <w:w w:val="110"/>
        </w:rPr>
        <w:t>da</w:t>
      </w:r>
      <w:r w:rsidR="000B70A6">
        <w:rPr>
          <w:spacing w:val="11"/>
          <w:w w:val="110"/>
        </w:rPr>
        <w:t xml:space="preserve"> </w:t>
      </w:r>
      <w:proofErr w:type="spellStart"/>
      <w:r w:rsidR="000B70A6">
        <w:rPr>
          <w:w w:val="110"/>
        </w:rPr>
        <w:t>su</w:t>
      </w:r>
      <w:proofErr w:type="spellEnd"/>
      <w:r w:rsidR="000B70A6">
        <w:rPr>
          <w:spacing w:val="11"/>
          <w:w w:val="110"/>
        </w:rPr>
        <w:t xml:space="preserve"> </w:t>
      </w:r>
      <w:proofErr w:type="spellStart"/>
      <w:r w:rsidR="000B70A6">
        <w:rPr>
          <w:w w:val="110"/>
        </w:rPr>
        <w:t>direktno</w:t>
      </w:r>
      <w:proofErr w:type="spellEnd"/>
      <w:r w:rsidR="000B70A6">
        <w:rPr>
          <w:spacing w:val="12"/>
          <w:w w:val="110"/>
        </w:rPr>
        <w:t xml:space="preserve"> </w:t>
      </w:r>
      <w:proofErr w:type="spellStart"/>
      <w:r w:rsidR="000B70A6">
        <w:rPr>
          <w:w w:val="110"/>
        </w:rPr>
        <w:t>povezani</w:t>
      </w:r>
      <w:proofErr w:type="spellEnd"/>
      <w:r w:rsidR="000B70A6">
        <w:rPr>
          <w:spacing w:val="11"/>
          <w:w w:val="110"/>
        </w:rPr>
        <w:t xml:space="preserve"> </w:t>
      </w:r>
      <w:proofErr w:type="spellStart"/>
      <w:r w:rsidR="000B70A6">
        <w:rPr>
          <w:w w:val="110"/>
        </w:rPr>
        <w:t>na</w:t>
      </w:r>
      <w:proofErr w:type="spellEnd"/>
      <w:r w:rsidR="000B70A6">
        <w:rPr>
          <w:spacing w:val="12"/>
          <w:w w:val="110"/>
        </w:rPr>
        <w:t xml:space="preserve"> </w:t>
      </w:r>
      <w:proofErr w:type="spellStart"/>
      <w:r w:rsidR="000B70A6">
        <w:rPr>
          <w:w w:val="110"/>
        </w:rPr>
        <w:t>dati</w:t>
      </w:r>
      <w:proofErr w:type="spellEnd"/>
      <w:r w:rsidR="000B70A6">
        <w:rPr>
          <w:spacing w:val="11"/>
          <w:w w:val="110"/>
        </w:rPr>
        <w:t xml:space="preserve"> </w:t>
      </w:r>
      <w:r w:rsidR="000B70A6">
        <w:rPr>
          <w:w w:val="110"/>
        </w:rPr>
        <w:t>server.</w:t>
      </w:r>
    </w:p>
    <w:p w14:paraId="404D7BF0" w14:textId="55E8A9E9" w:rsidR="0033007A" w:rsidRDefault="008F5184">
      <w:pPr>
        <w:pStyle w:val="BodyText"/>
        <w:spacing w:line="254" w:lineRule="auto"/>
        <w:ind w:left="1314" w:right="1350" w:firstLine="276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503305424" behindDoc="1" locked="0" layoutInCell="1" allowOverlap="1" wp14:anchorId="2B444BB1" wp14:editId="0E9DC704">
                <wp:simplePos x="0" y="0"/>
                <wp:positionH relativeFrom="page">
                  <wp:posOffset>4674235</wp:posOffset>
                </wp:positionH>
                <wp:positionV relativeFrom="paragraph">
                  <wp:posOffset>186055</wp:posOffset>
                </wp:positionV>
                <wp:extent cx="34925" cy="0"/>
                <wp:effectExtent l="6985" t="12700" r="5715" b="6350"/>
                <wp:wrapNone/>
                <wp:docPr id="9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925" cy="0"/>
                        </a:xfrm>
                        <a:prstGeom prst="line">
                          <a:avLst/>
                        </a:prstGeom>
                        <a:noFill/>
                        <a:ln w="490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14810DA" id="Line 9" o:spid="_x0000_s1026" style="position:absolute;z-index:-11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68.05pt,14.65pt" to="370.8pt,1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" strokeweight=".1362mm"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503305448" behindDoc="1" locked="0" layoutInCell="1" allowOverlap="1" wp14:anchorId="76187DDE" wp14:editId="7157190A">
                <wp:simplePos x="0" y="0"/>
                <wp:positionH relativeFrom="page">
                  <wp:posOffset>2466340</wp:posOffset>
                </wp:positionH>
                <wp:positionV relativeFrom="paragraph">
                  <wp:posOffset>325120</wp:posOffset>
                </wp:positionV>
                <wp:extent cx="34925" cy="0"/>
                <wp:effectExtent l="8890" t="8890" r="13335" b="10160"/>
                <wp:wrapNone/>
                <wp:docPr id="8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925" cy="0"/>
                        </a:xfrm>
                        <a:prstGeom prst="line">
                          <a:avLst/>
                        </a:prstGeom>
                        <a:noFill/>
                        <a:ln w="490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CF2587C" id="Line 8" o:spid="_x0000_s1026" style="position:absolute;z-index:-11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94.2pt,25.6pt" to="196.95pt,2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SDIHEAIAACYEAAAOAAAAZHJzL2Uyb0RvYy54bWysU8GO2jAQvVfqP1i+QxLIUo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" strokeweight=".1362mm"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503305472" behindDoc="1" locked="0" layoutInCell="1" allowOverlap="1" wp14:anchorId="24A1B32C" wp14:editId="28D79E50">
                <wp:simplePos x="0" y="0"/>
                <wp:positionH relativeFrom="page">
                  <wp:posOffset>5534660</wp:posOffset>
                </wp:positionH>
                <wp:positionV relativeFrom="paragraph">
                  <wp:posOffset>881380</wp:posOffset>
                </wp:positionV>
                <wp:extent cx="34925" cy="0"/>
                <wp:effectExtent l="10160" t="12700" r="12065" b="6350"/>
                <wp:wrapNone/>
                <wp:docPr id="7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925" cy="0"/>
                        </a:xfrm>
                        <a:prstGeom prst="line">
                          <a:avLst/>
                        </a:prstGeom>
                        <a:noFill/>
                        <a:ln w="490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7A0AEC2" id="Line 7" o:spid="_x0000_s1026" style="position:absolute;z-index:-11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35.8pt,69.4pt" to="438.55pt,6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" strokeweight=".1362mm"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503305496" behindDoc="1" locked="0" layoutInCell="1" allowOverlap="1" wp14:anchorId="6A636CD5" wp14:editId="7E4E7DE1">
                <wp:simplePos x="0" y="0"/>
                <wp:positionH relativeFrom="page">
                  <wp:posOffset>3791585</wp:posOffset>
                </wp:positionH>
                <wp:positionV relativeFrom="paragraph">
                  <wp:posOffset>1021080</wp:posOffset>
                </wp:positionV>
                <wp:extent cx="34925" cy="0"/>
                <wp:effectExtent l="10160" t="9525" r="12065" b="9525"/>
                <wp:wrapNone/>
                <wp:docPr id="6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925" cy="0"/>
                        </a:xfrm>
                        <a:prstGeom prst="line">
                          <a:avLst/>
                        </a:prstGeom>
                        <a:noFill/>
                        <a:ln w="490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1FFED1A" id="Line 6" o:spid="_x0000_s1026" style="position:absolute;z-index:-10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98.55pt,80.4pt" to="301.3pt,8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0xHEAIAACYEAAAOAAAAZHJzL2Uyb0RvYy54bWysU8GO2jAQvVfqP1i+QxLIUo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" strokeweight=".1362mm">
                <w10:wrap anchorx="page"/>
              </v:line>
            </w:pict>
          </mc:Fallback>
        </mc:AlternateContent>
      </w:r>
      <w:proofErr w:type="spellStart"/>
      <w:r w:rsidR="000B70A6">
        <w:rPr>
          <w:spacing w:val="-1"/>
          <w:w w:val="111"/>
        </w:rPr>
        <w:t>Ia</w:t>
      </w:r>
      <w:r w:rsidR="000B70A6">
        <w:rPr>
          <w:spacing w:val="-6"/>
          <w:w w:val="111"/>
        </w:rPr>
        <w:t>k</w:t>
      </w:r>
      <w:r w:rsidR="000B70A6">
        <w:rPr>
          <w:w w:val="102"/>
        </w:rPr>
        <w:t>o</w:t>
      </w:r>
      <w:proofErr w:type="spellEnd"/>
      <w:r w:rsidR="000B70A6">
        <w:t xml:space="preserve"> </w:t>
      </w:r>
      <w:r w:rsidR="000B70A6">
        <w:rPr>
          <w:spacing w:val="-15"/>
        </w:rPr>
        <w:t xml:space="preserve"> </w:t>
      </w:r>
      <w:proofErr w:type="spellStart"/>
      <w:r w:rsidR="000B70A6">
        <w:rPr>
          <w:spacing w:val="-1"/>
          <w:w w:val="113"/>
        </w:rPr>
        <w:t>pr</w:t>
      </w:r>
      <w:r w:rsidR="000B70A6">
        <w:rPr>
          <w:spacing w:val="-6"/>
          <w:w w:val="113"/>
        </w:rPr>
        <w:t>v</w:t>
      </w:r>
      <w:r w:rsidR="000B70A6">
        <w:rPr>
          <w:spacing w:val="-1"/>
          <w:w w:val="111"/>
        </w:rPr>
        <w:t>obitn</w:t>
      </w:r>
      <w:r w:rsidR="000B70A6">
        <w:rPr>
          <w:w w:val="111"/>
        </w:rPr>
        <w:t>o</w:t>
      </w:r>
      <w:proofErr w:type="spellEnd"/>
      <w:r w:rsidR="000B70A6">
        <w:t xml:space="preserve"> </w:t>
      </w:r>
      <w:r w:rsidR="000B70A6">
        <w:rPr>
          <w:spacing w:val="-15"/>
        </w:rPr>
        <w:t xml:space="preserve"> </w:t>
      </w:r>
      <w:proofErr w:type="spellStart"/>
      <w:r w:rsidR="000B70A6">
        <w:rPr>
          <w:spacing w:val="-1"/>
          <w:w w:val="109"/>
        </w:rPr>
        <w:t>nis</w:t>
      </w:r>
      <w:r w:rsidR="000B70A6">
        <w:rPr>
          <w:w w:val="109"/>
        </w:rPr>
        <w:t>u</w:t>
      </w:r>
      <w:proofErr w:type="spellEnd"/>
      <w:r w:rsidR="000B70A6">
        <w:t xml:space="preserve"> </w:t>
      </w:r>
      <w:r w:rsidR="000B70A6">
        <w:rPr>
          <w:spacing w:val="-15"/>
        </w:rPr>
        <w:t xml:space="preserve"> </w:t>
      </w:r>
      <w:r w:rsidR="000B70A6">
        <w:rPr>
          <w:spacing w:val="-1"/>
          <w:w w:val="106"/>
        </w:rPr>
        <w:t>bil</w:t>
      </w:r>
      <w:r w:rsidR="000B70A6">
        <w:rPr>
          <w:w w:val="106"/>
        </w:rPr>
        <w:t>e</w:t>
      </w:r>
      <w:r w:rsidR="000B70A6">
        <w:t xml:space="preserve"> </w:t>
      </w:r>
      <w:r w:rsidR="000B70A6">
        <w:rPr>
          <w:spacing w:val="-16"/>
        </w:rPr>
        <w:t xml:space="preserve"> </w:t>
      </w:r>
      <w:proofErr w:type="spellStart"/>
      <w:r w:rsidR="000B70A6">
        <w:rPr>
          <w:spacing w:val="-1"/>
          <w:w w:val="109"/>
        </w:rPr>
        <w:t>namenjen</w:t>
      </w:r>
      <w:r w:rsidR="000B70A6">
        <w:rPr>
          <w:w w:val="109"/>
        </w:rPr>
        <w:t>e</w:t>
      </w:r>
      <w:proofErr w:type="spellEnd"/>
      <w:r w:rsidR="000B70A6">
        <w:t xml:space="preserve"> </w:t>
      </w:r>
      <w:r w:rsidR="000B70A6">
        <w:rPr>
          <w:spacing w:val="-16"/>
        </w:rPr>
        <w:t xml:space="preserve"> </w:t>
      </w:r>
      <w:r w:rsidR="000B70A6">
        <w:rPr>
          <w:spacing w:val="-1"/>
          <w:w w:val="108"/>
        </w:rPr>
        <w:t>z</w:t>
      </w:r>
      <w:r w:rsidR="000B70A6">
        <w:rPr>
          <w:w w:val="108"/>
        </w:rPr>
        <w:t>a</w:t>
      </w:r>
      <w:r w:rsidR="000B70A6">
        <w:t xml:space="preserve"> </w:t>
      </w:r>
      <w:r w:rsidR="000B70A6">
        <w:rPr>
          <w:spacing w:val="-15"/>
        </w:rPr>
        <w:t xml:space="preserve"> </w:t>
      </w:r>
      <w:r w:rsidR="000B70A6">
        <w:rPr>
          <w:spacing w:val="-1"/>
          <w:w w:val="116"/>
        </w:rPr>
        <w:t>to</w:t>
      </w:r>
      <w:r w:rsidR="000B70A6">
        <w:rPr>
          <w:w w:val="116"/>
        </w:rPr>
        <w:t>,</w:t>
      </w:r>
      <w:r w:rsidR="000B70A6">
        <w:t xml:space="preserve"> </w:t>
      </w:r>
      <w:r w:rsidR="000B70A6">
        <w:rPr>
          <w:spacing w:val="-12"/>
        </w:rPr>
        <w:t xml:space="preserve"> </w:t>
      </w:r>
      <w:proofErr w:type="spellStart"/>
      <w:r w:rsidR="000B70A6">
        <w:rPr>
          <w:spacing w:val="-1"/>
          <w:w w:val="108"/>
        </w:rPr>
        <w:t>usle</w:t>
      </w:r>
      <w:r w:rsidR="000B70A6">
        <w:rPr>
          <w:w w:val="108"/>
        </w:rPr>
        <w:t>d</w:t>
      </w:r>
      <w:proofErr w:type="spellEnd"/>
      <w:r w:rsidR="000B70A6">
        <w:t xml:space="preserve"> </w:t>
      </w:r>
      <w:r w:rsidR="000B70A6">
        <w:rPr>
          <w:spacing w:val="-15"/>
        </w:rPr>
        <w:t xml:space="preserve"> </w:t>
      </w:r>
      <w:proofErr w:type="spellStart"/>
      <w:r w:rsidR="000B70A6">
        <w:rPr>
          <w:w w:val="106"/>
        </w:rPr>
        <w:t>s</w:t>
      </w:r>
      <w:r w:rsidR="000B70A6">
        <w:rPr>
          <w:spacing w:val="-6"/>
          <w:w w:val="106"/>
        </w:rPr>
        <w:t>k</w:t>
      </w:r>
      <w:r w:rsidR="000B70A6">
        <w:rPr>
          <w:spacing w:val="-1"/>
          <w:w w:val="111"/>
        </w:rPr>
        <w:t>or</w:t>
      </w:r>
      <w:r w:rsidR="000B70A6">
        <w:rPr>
          <w:spacing w:val="-10"/>
          <w:w w:val="111"/>
        </w:rPr>
        <w:t>a</w:t>
      </w:r>
      <w:r w:rsidR="000B70A6">
        <w:rPr>
          <w:spacing w:val="-83"/>
          <w:w w:val="153"/>
        </w:rPr>
        <w:t>ˇ</w:t>
      </w:r>
      <w:r w:rsidR="000B70A6">
        <w:rPr>
          <w:w w:val="109"/>
        </w:rPr>
        <w:t>snjih</w:t>
      </w:r>
      <w:proofErr w:type="spellEnd"/>
      <w:r w:rsidR="000B70A6">
        <w:t xml:space="preserve"> </w:t>
      </w:r>
      <w:r w:rsidR="000B70A6">
        <w:rPr>
          <w:spacing w:val="-15"/>
        </w:rPr>
        <w:t xml:space="preserve"> </w:t>
      </w:r>
      <w:proofErr w:type="spellStart"/>
      <w:r w:rsidR="000B70A6">
        <w:rPr>
          <w:spacing w:val="-1"/>
          <w:w w:val="113"/>
        </w:rPr>
        <w:t>otkr</w:t>
      </w:r>
      <w:r w:rsidR="000B70A6">
        <w:rPr>
          <w:spacing w:val="-6"/>
          <w:w w:val="113"/>
        </w:rPr>
        <w:t>i</w:t>
      </w:r>
      <w:r w:rsidR="000B70A6">
        <w:rPr>
          <w:spacing w:val="-88"/>
          <w:w w:val="153"/>
        </w:rPr>
        <w:t>´</w:t>
      </w:r>
      <w:r w:rsidR="000B70A6">
        <w:rPr>
          <w:spacing w:val="-1"/>
          <w:w w:val="108"/>
        </w:rPr>
        <w:t>c</w:t>
      </w:r>
      <w:r w:rsidR="000B70A6">
        <w:rPr>
          <w:w w:val="108"/>
        </w:rPr>
        <w:t>a</w:t>
      </w:r>
      <w:proofErr w:type="spellEnd"/>
      <w:r w:rsidR="000B70A6">
        <w:t xml:space="preserve"> </w:t>
      </w:r>
      <w:r w:rsidR="000B70A6">
        <w:rPr>
          <w:spacing w:val="-15"/>
        </w:rPr>
        <w:t xml:space="preserve"> </w:t>
      </w:r>
      <w:r w:rsidR="000B70A6">
        <w:rPr>
          <w:w w:val="102"/>
        </w:rPr>
        <w:t xml:space="preserve">o </w:t>
      </w:r>
      <w:proofErr w:type="spellStart"/>
      <w:r w:rsidR="000B70A6">
        <w:rPr>
          <w:spacing w:val="-6"/>
          <w:w w:val="107"/>
        </w:rPr>
        <w:t>v</w:t>
      </w:r>
      <w:r w:rsidR="000B70A6">
        <w:rPr>
          <w:w w:val="105"/>
        </w:rPr>
        <w:t>elikim</w:t>
      </w:r>
      <w:proofErr w:type="spellEnd"/>
      <w:r w:rsidR="000B70A6">
        <w:t xml:space="preserve"> </w:t>
      </w:r>
      <w:r w:rsidR="000B70A6">
        <w:rPr>
          <w:spacing w:val="-19"/>
        </w:rPr>
        <w:t xml:space="preserve"> </w:t>
      </w:r>
      <w:proofErr w:type="spellStart"/>
      <w:r w:rsidR="000B70A6">
        <w:rPr>
          <w:spacing w:val="-1"/>
          <w:w w:val="111"/>
        </w:rPr>
        <w:t>pr</w:t>
      </w:r>
      <w:r w:rsidR="000B70A6">
        <w:rPr>
          <w:spacing w:val="10"/>
          <w:w w:val="111"/>
        </w:rPr>
        <w:t>o</w:t>
      </w:r>
      <w:r w:rsidR="000B70A6">
        <w:rPr>
          <w:w w:val="111"/>
        </w:rPr>
        <w:t>jektima</w:t>
      </w:r>
      <w:proofErr w:type="spellEnd"/>
      <w:r w:rsidR="000B70A6">
        <w:t xml:space="preserve"> </w:t>
      </w:r>
      <w:r w:rsidR="000B70A6">
        <w:rPr>
          <w:spacing w:val="-19"/>
        </w:rPr>
        <w:t xml:space="preserve"> </w:t>
      </w:r>
      <w:r w:rsidR="000B70A6">
        <w:rPr>
          <w:spacing w:val="-1"/>
          <w:w w:val="108"/>
        </w:rPr>
        <w:t>z</w:t>
      </w:r>
      <w:r w:rsidR="000B70A6">
        <w:rPr>
          <w:w w:val="108"/>
        </w:rPr>
        <w:t>a</w:t>
      </w:r>
      <w:r w:rsidR="000B70A6">
        <w:t xml:space="preserve"> </w:t>
      </w:r>
      <w:r w:rsidR="000B70A6">
        <w:rPr>
          <w:spacing w:val="-20"/>
        </w:rPr>
        <w:t xml:space="preserve"> </w:t>
      </w:r>
      <w:proofErr w:type="spellStart"/>
      <w:r w:rsidR="000B70A6">
        <w:rPr>
          <w:spacing w:val="-1"/>
          <w:w w:val="110"/>
        </w:rPr>
        <w:t>nadzo</w:t>
      </w:r>
      <w:r w:rsidR="000B70A6">
        <w:rPr>
          <w:w w:val="110"/>
        </w:rPr>
        <w:t>r</w:t>
      </w:r>
      <w:proofErr w:type="spellEnd"/>
      <w:r w:rsidR="000B70A6">
        <w:t xml:space="preserve"> </w:t>
      </w:r>
      <w:r w:rsidR="000B70A6">
        <w:rPr>
          <w:spacing w:val="-20"/>
        </w:rPr>
        <w:t xml:space="preserve"> </w:t>
      </w:r>
      <w:proofErr w:type="spellStart"/>
      <w:r w:rsidR="000B70A6">
        <w:rPr>
          <w:w w:val="102"/>
        </w:rPr>
        <w:t>i</w:t>
      </w:r>
      <w:proofErr w:type="spellEnd"/>
      <w:r w:rsidR="000B70A6">
        <w:t xml:space="preserve"> </w:t>
      </w:r>
      <w:r w:rsidR="000B70A6">
        <w:rPr>
          <w:spacing w:val="-19"/>
        </w:rPr>
        <w:t xml:space="preserve"> </w:t>
      </w:r>
      <w:proofErr w:type="spellStart"/>
      <w:r w:rsidR="000B70A6">
        <w:rPr>
          <w:spacing w:val="-1"/>
          <w:w w:val="109"/>
        </w:rPr>
        <w:t>ogran</w:t>
      </w:r>
      <w:r w:rsidR="000B70A6">
        <w:rPr>
          <w:spacing w:val="-6"/>
          <w:w w:val="109"/>
        </w:rPr>
        <w:t>i</w:t>
      </w:r>
      <w:r w:rsidR="000B70A6">
        <w:rPr>
          <w:spacing w:val="-87"/>
          <w:w w:val="153"/>
        </w:rPr>
        <w:t>ˇ</w:t>
      </w:r>
      <w:r w:rsidR="000B70A6">
        <w:rPr>
          <w:spacing w:val="-1"/>
          <w:w w:val="109"/>
        </w:rPr>
        <w:t>cenj</w:t>
      </w:r>
      <w:r w:rsidR="000B70A6">
        <w:rPr>
          <w:w w:val="109"/>
        </w:rPr>
        <w:t>a</w:t>
      </w:r>
      <w:proofErr w:type="spellEnd"/>
      <w:r w:rsidR="000B70A6">
        <w:t xml:space="preserve"> </w:t>
      </w:r>
      <w:r w:rsidR="000B70A6">
        <w:rPr>
          <w:spacing w:val="-20"/>
        </w:rPr>
        <w:t xml:space="preserve"> </w:t>
      </w:r>
      <w:proofErr w:type="spellStart"/>
      <w:r w:rsidR="000B70A6">
        <w:rPr>
          <w:spacing w:val="-6"/>
          <w:w w:val="107"/>
        </w:rPr>
        <w:t>k</w:t>
      </w:r>
      <w:r w:rsidR="000B70A6">
        <w:rPr>
          <w:spacing w:val="10"/>
          <w:w w:val="102"/>
        </w:rPr>
        <w:t>o</w:t>
      </w:r>
      <w:r w:rsidR="000B70A6">
        <w:rPr>
          <w:w w:val="106"/>
        </w:rPr>
        <w:t>je</w:t>
      </w:r>
      <w:proofErr w:type="spellEnd"/>
      <w:r w:rsidR="000B70A6">
        <w:t xml:space="preserve"> </w:t>
      </w:r>
      <w:r w:rsidR="000B70A6">
        <w:rPr>
          <w:spacing w:val="-19"/>
        </w:rPr>
        <w:t xml:space="preserve"> </w:t>
      </w:r>
      <w:proofErr w:type="spellStart"/>
      <w:r w:rsidR="000B70A6">
        <w:rPr>
          <w:spacing w:val="5"/>
          <w:w w:val="102"/>
        </w:rPr>
        <w:t>o</w:t>
      </w:r>
      <w:r w:rsidR="000B70A6">
        <w:rPr>
          <w:spacing w:val="-1"/>
          <w:w w:val="111"/>
        </w:rPr>
        <w:t>dr</w:t>
      </w:r>
      <w:r w:rsidR="000B70A6">
        <w:rPr>
          <w:w w:val="111"/>
        </w:rPr>
        <w:t>e</w:t>
      </w:r>
      <w:r w:rsidR="000B70A6">
        <w:rPr>
          <w:rFonts w:ascii="Arial" w:hAnsi="Arial"/>
          <w:w w:val="102"/>
        </w:rPr>
        <w:t>d</w:t>
      </w:r>
      <w:r w:rsidR="000B70A6">
        <w:rPr>
          <w:w w:val="106"/>
        </w:rPr>
        <w:t>ene</w:t>
      </w:r>
      <w:proofErr w:type="spellEnd"/>
      <w:r w:rsidR="000B70A6">
        <w:t xml:space="preserve"> </w:t>
      </w:r>
      <w:r w:rsidR="000B70A6">
        <w:rPr>
          <w:spacing w:val="-19"/>
        </w:rPr>
        <w:t xml:space="preserve"> </w:t>
      </w:r>
      <w:proofErr w:type="spellStart"/>
      <w:r w:rsidR="000B70A6">
        <w:rPr>
          <w:w w:val="108"/>
        </w:rPr>
        <w:t>vlade</w:t>
      </w:r>
      <w:proofErr w:type="spellEnd"/>
      <w:r w:rsidR="000B70A6">
        <w:t xml:space="preserve"> </w:t>
      </w:r>
      <w:r w:rsidR="000B70A6">
        <w:rPr>
          <w:spacing w:val="-19"/>
        </w:rPr>
        <w:t xml:space="preserve"> </w:t>
      </w:r>
      <w:proofErr w:type="spellStart"/>
      <w:r w:rsidR="000B70A6">
        <w:rPr>
          <w:spacing w:val="-1"/>
          <w:w w:val="110"/>
        </w:rPr>
        <w:t>nam</w:t>
      </w:r>
      <w:r w:rsidR="000B70A6">
        <w:rPr>
          <w:spacing w:val="-6"/>
          <w:w w:val="110"/>
        </w:rPr>
        <w:t>e</w:t>
      </w:r>
      <w:r w:rsidR="000B70A6">
        <w:rPr>
          <w:spacing w:val="-87"/>
          <w:w w:val="153"/>
        </w:rPr>
        <w:t>´</w:t>
      </w:r>
      <w:r w:rsidR="000B70A6">
        <w:rPr>
          <w:spacing w:val="-1"/>
          <w:w w:val="108"/>
        </w:rPr>
        <w:t>cu</w:t>
      </w:r>
      <w:proofErr w:type="spellEnd"/>
      <w:r w:rsidR="000B70A6">
        <w:rPr>
          <w:spacing w:val="-1"/>
          <w:w w:val="108"/>
        </w:rPr>
        <w:t xml:space="preserve"> </w:t>
      </w:r>
      <w:proofErr w:type="spellStart"/>
      <w:r w:rsidR="000B70A6">
        <w:rPr>
          <w:w w:val="106"/>
        </w:rPr>
        <w:t>s</w:t>
      </w:r>
      <w:r w:rsidR="000B70A6">
        <w:rPr>
          <w:spacing w:val="-6"/>
          <w:w w:val="106"/>
        </w:rPr>
        <w:t>v</w:t>
      </w:r>
      <w:r w:rsidR="000B70A6">
        <w:rPr>
          <w:spacing w:val="10"/>
          <w:w w:val="102"/>
        </w:rPr>
        <w:t>o</w:t>
      </w:r>
      <w:r w:rsidR="000B70A6">
        <w:rPr>
          <w:w w:val="108"/>
        </w:rPr>
        <w:t>jim</w:t>
      </w:r>
      <w:proofErr w:type="spellEnd"/>
      <w:r w:rsidR="000B70A6">
        <w:rPr>
          <w:spacing w:val="21"/>
        </w:rPr>
        <w:t xml:space="preserve"> </w:t>
      </w:r>
      <w:proofErr w:type="spellStart"/>
      <w:r w:rsidR="000B70A6">
        <w:rPr>
          <w:spacing w:val="-1"/>
          <w:w w:val="111"/>
        </w:rPr>
        <w:t>gr</w:t>
      </w:r>
      <w:r w:rsidR="000B70A6">
        <w:rPr>
          <w:w w:val="111"/>
        </w:rPr>
        <w:t>a</w:t>
      </w:r>
      <w:r w:rsidR="000B70A6">
        <w:rPr>
          <w:rFonts w:ascii="Arial" w:hAnsi="Arial"/>
          <w:w w:val="102"/>
        </w:rPr>
        <w:t>d</w:t>
      </w:r>
      <w:r w:rsidR="000B70A6">
        <w:rPr>
          <w:spacing w:val="-1"/>
          <w:w w:val="111"/>
        </w:rPr>
        <w:t>anim</w:t>
      </w:r>
      <w:r w:rsidR="000B70A6">
        <w:rPr>
          <w:w w:val="111"/>
        </w:rPr>
        <w:t>a</w:t>
      </w:r>
      <w:proofErr w:type="spellEnd"/>
      <w:r w:rsidR="000349FF">
        <w:rPr>
          <w:w w:val="111"/>
        </w:rPr>
        <w:t>,</w:t>
      </w:r>
      <w:r w:rsidR="000B70A6">
        <w:rPr>
          <w:spacing w:val="21"/>
        </w:rPr>
        <w:t xml:space="preserve"> </w:t>
      </w:r>
      <w:proofErr w:type="spellStart"/>
      <w:r w:rsidR="000B70A6">
        <w:rPr>
          <w:w w:val="106"/>
        </w:rPr>
        <w:t>s</w:t>
      </w:r>
      <w:r w:rsidR="000B70A6">
        <w:rPr>
          <w:spacing w:val="-6"/>
          <w:w w:val="106"/>
        </w:rPr>
        <w:t>v</w:t>
      </w:r>
      <w:r w:rsidR="000B70A6">
        <w:rPr>
          <w:w w:val="102"/>
        </w:rPr>
        <w:t>e</w:t>
      </w:r>
      <w:proofErr w:type="spellEnd"/>
      <w:r w:rsidR="000B70A6">
        <w:rPr>
          <w:spacing w:val="21"/>
        </w:rPr>
        <w:t xml:space="preserve"> </w:t>
      </w:r>
      <w:proofErr w:type="spellStart"/>
      <w:r w:rsidR="000B70A6">
        <w:rPr>
          <w:w w:val="105"/>
        </w:rPr>
        <w:t>v</w:t>
      </w:r>
      <w:r w:rsidR="000B70A6">
        <w:rPr>
          <w:spacing w:val="-10"/>
          <w:w w:val="105"/>
        </w:rPr>
        <w:t>i</w:t>
      </w:r>
      <w:r w:rsidR="000B70A6">
        <w:rPr>
          <w:spacing w:val="-83"/>
          <w:w w:val="153"/>
        </w:rPr>
        <w:t>ˇ</w:t>
      </w:r>
      <w:r w:rsidR="000B70A6">
        <w:rPr>
          <w:w w:val="103"/>
        </w:rPr>
        <w:t>se</w:t>
      </w:r>
      <w:proofErr w:type="spellEnd"/>
      <w:r w:rsidR="000B70A6">
        <w:rPr>
          <w:spacing w:val="21"/>
        </w:rPr>
        <w:t xml:space="preserve"> </w:t>
      </w:r>
      <w:proofErr w:type="spellStart"/>
      <w:r w:rsidR="000B70A6">
        <w:rPr>
          <w:spacing w:val="-1"/>
          <w:w w:val="117"/>
        </w:rPr>
        <w:t>ra</w:t>
      </w:r>
      <w:r w:rsidR="000B70A6">
        <w:rPr>
          <w:w w:val="113"/>
        </w:rPr>
        <w:t>ste</w:t>
      </w:r>
      <w:proofErr w:type="spellEnd"/>
      <w:r w:rsidR="000B70A6">
        <w:rPr>
          <w:spacing w:val="21"/>
        </w:rPr>
        <w:t xml:space="preserve"> </w:t>
      </w:r>
      <w:proofErr w:type="spellStart"/>
      <w:r w:rsidR="000B70A6">
        <w:rPr>
          <w:spacing w:val="-1"/>
          <w:w w:val="113"/>
        </w:rPr>
        <w:t>u</w:t>
      </w:r>
      <w:r w:rsidR="000B70A6">
        <w:rPr>
          <w:spacing w:val="5"/>
          <w:w w:val="113"/>
        </w:rPr>
        <w:t>p</w:t>
      </w:r>
      <w:r w:rsidR="000B70A6">
        <w:rPr>
          <w:spacing w:val="-1"/>
          <w:w w:val="113"/>
        </w:rPr>
        <w:t>otreb</w:t>
      </w:r>
      <w:r w:rsidR="000B70A6">
        <w:rPr>
          <w:w w:val="113"/>
        </w:rPr>
        <w:t>a</w:t>
      </w:r>
      <w:proofErr w:type="spellEnd"/>
      <w:r w:rsidR="000B70A6">
        <w:rPr>
          <w:spacing w:val="21"/>
        </w:rPr>
        <w:t xml:space="preserve"> </w:t>
      </w:r>
      <w:r w:rsidR="000B70A6">
        <w:rPr>
          <w:w w:val="111"/>
        </w:rPr>
        <w:t>VPN</w:t>
      </w:r>
      <w:r w:rsidR="000B70A6">
        <w:rPr>
          <w:spacing w:val="21"/>
        </w:rPr>
        <w:t xml:space="preserve"> </w:t>
      </w:r>
      <w:proofErr w:type="spellStart"/>
      <w:r w:rsidR="000B70A6">
        <w:rPr>
          <w:spacing w:val="-1"/>
          <w:w w:val="109"/>
        </w:rPr>
        <w:t>uslug</w:t>
      </w:r>
      <w:r w:rsidR="000B70A6">
        <w:rPr>
          <w:w w:val="109"/>
        </w:rPr>
        <w:t>a</w:t>
      </w:r>
      <w:proofErr w:type="spellEnd"/>
      <w:r w:rsidR="000B70A6">
        <w:rPr>
          <w:spacing w:val="21"/>
        </w:rPr>
        <w:t xml:space="preserve"> </w:t>
      </w:r>
      <w:r w:rsidR="000B70A6">
        <w:rPr>
          <w:spacing w:val="-1"/>
          <w:w w:val="108"/>
        </w:rPr>
        <w:t>z</w:t>
      </w:r>
      <w:r w:rsidR="000B70A6">
        <w:rPr>
          <w:w w:val="108"/>
        </w:rPr>
        <w:t>a</w:t>
      </w:r>
      <w:r w:rsidR="000B70A6">
        <w:rPr>
          <w:spacing w:val="21"/>
        </w:rPr>
        <w:t xml:space="preserve"> </w:t>
      </w:r>
      <w:proofErr w:type="spellStart"/>
      <w:r w:rsidR="000B70A6">
        <w:rPr>
          <w:spacing w:val="-1"/>
          <w:w w:val="108"/>
        </w:rPr>
        <w:t>z</w:t>
      </w:r>
      <w:r w:rsidR="000B70A6">
        <w:rPr>
          <w:spacing w:val="-10"/>
          <w:w w:val="108"/>
        </w:rPr>
        <w:t>a</w:t>
      </w:r>
      <w:r w:rsidR="000B70A6">
        <w:rPr>
          <w:spacing w:val="-83"/>
          <w:w w:val="153"/>
        </w:rPr>
        <w:t>ˇ</w:t>
      </w:r>
      <w:r w:rsidR="000B70A6">
        <w:rPr>
          <w:w w:val="119"/>
        </w:rPr>
        <w:t>stitu</w:t>
      </w:r>
      <w:proofErr w:type="spellEnd"/>
      <w:r w:rsidR="000B70A6">
        <w:rPr>
          <w:spacing w:val="21"/>
        </w:rPr>
        <w:t xml:space="preserve"> </w:t>
      </w:r>
      <w:proofErr w:type="spellStart"/>
      <w:r w:rsidR="000B70A6">
        <w:rPr>
          <w:spacing w:val="-1"/>
          <w:w w:val="111"/>
        </w:rPr>
        <w:t>pri</w:t>
      </w:r>
      <w:r w:rsidR="000B70A6">
        <w:rPr>
          <w:spacing w:val="-11"/>
          <w:w w:val="111"/>
        </w:rPr>
        <w:t>v</w:t>
      </w:r>
      <w:r w:rsidR="000B70A6">
        <w:rPr>
          <w:spacing w:val="-1"/>
          <w:w w:val="118"/>
        </w:rPr>
        <w:t>at</w:t>
      </w:r>
      <w:proofErr w:type="spellEnd"/>
      <w:r w:rsidR="000B70A6">
        <w:rPr>
          <w:spacing w:val="-1"/>
          <w:w w:val="118"/>
        </w:rPr>
        <w:t xml:space="preserve">- </w:t>
      </w:r>
      <w:proofErr w:type="spellStart"/>
      <w:r w:rsidR="000B70A6">
        <w:rPr>
          <w:spacing w:val="-1"/>
          <w:w w:val="111"/>
        </w:rPr>
        <w:t>nost</w:t>
      </w:r>
      <w:r w:rsidR="000B70A6">
        <w:rPr>
          <w:w w:val="111"/>
        </w:rPr>
        <w:t>i</w:t>
      </w:r>
      <w:proofErr w:type="spellEnd"/>
      <w:r w:rsidR="000B70A6">
        <w:t xml:space="preserve"> </w:t>
      </w:r>
      <w:r w:rsidR="000B70A6">
        <w:rPr>
          <w:spacing w:val="-13"/>
        </w:rPr>
        <w:t xml:space="preserve"> </w:t>
      </w:r>
      <w:proofErr w:type="spellStart"/>
      <w:r w:rsidR="000B70A6">
        <w:rPr>
          <w:spacing w:val="5"/>
          <w:w w:val="113"/>
        </w:rPr>
        <w:t>p</w:t>
      </w:r>
      <w:r w:rsidR="000B70A6">
        <w:rPr>
          <w:spacing w:val="10"/>
          <w:w w:val="102"/>
        </w:rPr>
        <w:t>o</w:t>
      </w:r>
      <w:r w:rsidR="000B70A6">
        <w:rPr>
          <w:w w:val="106"/>
        </w:rPr>
        <w:t>j</w:t>
      </w:r>
      <w:r w:rsidR="000B70A6">
        <w:rPr>
          <w:spacing w:val="-1"/>
          <w:w w:val="106"/>
        </w:rPr>
        <w:t>e</w:t>
      </w:r>
      <w:r w:rsidR="000B70A6">
        <w:rPr>
          <w:w w:val="113"/>
        </w:rPr>
        <w:t>d</w:t>
      </w:r>
      <w:r w:rsidR="000B70A6">
        <w:rPr>
          <w:w w:val="110"/>
        </w:rPr>
        <w:t>inaca</w:t>
      </w:r>
      <w:proofErr w:type="spellEnd"/>
      <w:r w:rsidR="000B70A6">
        <w:rPr>
          <w:w w:val="110"/>
        </w:rPr>
        <w:t>,</w:t>
      </w:r>
      <w:r w:rsidR="000B70A6">
        <w:t xml:space="preserve"> </w:t>
      </w:r>
      <w:r w:rsidR="000B70A6">
        <w:rPr>
          <w:spacing w:val="-9"/>
        </w:rPr>
        <w:t xml:space="preserve"> </w:t>
      </w:r>
      <w:proofErr w:type="spellStart"/>
      <w:r w:rsidR="000B70A6">
        <w:rPr>
          <w:spacing w:val="-1"/>
          <w:w w:val="108"/>
        </w:rPr>
        <w:t>z</w:t>
      </w:r>
      <w:r w:rsidR="000B70A6">
        <w:rPr>
          <w:spacing w:val="-10"/>
          <w:w w:val="108"/>
        </w:rPr>
        <w:t>a</w:t>
      </w:r>
      <w:r w:rsidR="000B70A6">
        <w:rPr>
          <w:spacing w:val="-83"/>
          <w:w w:val="153"/>
        </w:rPr>
        <w:t>ˇ</w:t>
      </w:r>
      <w:r w:rsidR="000B70A6">
        <w:rPr>
          <w:w w:val="119"/>
        </w:rPr>
        <w:t>stitu</w:t>
      </w:r>
      <w:proofErr w:type="spellEnd"/>
      <w:r w:rsidR="000B70A6">
        <w:t xml:space="preserve"> </w:t>
      </w:r>
      <w:r w:rsidR="000B70A6">
        <w:rPr>
          <w:spacing w:val="-13"/>
        </w:rPr>
        <w:t xml:space="preserve"> </w:t>
      </w:r>
      <w:proofErr w:type="spellStart"/>
      <w:r w:rsidR="000B70A6">
        <w:rPr>
          <w:spacing w:val="4"/>
          <w:w w:val="102"/>
        </w:rPr>
        <w:t>o</w:t>
      </w:r>
      <w:r w:rsidR="000B70A6">
        <w:rPr>
          <w:w w:val="113"/>
        </w:rPr>
        <w:t>d</w:t>
      </w:r>
      <w:proofErr w:type="spellEnd"/>
      <w:r w:rsidR="000B70A6">
        <w:t xml:space="preserve"> </w:t>
      </w:r>
      <w:r w:rsidR="000B70A6">
        <w:rPr>
          <w:spacing w:val="-13"/>
        </w:rPr>
        <w:t xml:space="preserve"> </w:t>
      </w:r>
      <w:proofErr w:type="spellStart"/>
      <w:r w:rsidR="000B70A6">
        <w:rPr>
          <w:spacing w:val="-1"/>
          <w:w w:val="108"/>
        </w:rPr>
        <w:t>cenzur</w:t>
      </w:r>
      <w:r w:rsidR="000B70A6">
        <w:rPr>
          <w:w w:val="108"/>
        </w:rPr>
        <w:t>i</w:t>
      </w:r>
      <w:r w:rsidR="000B70A6">
        <w:rPr>
          <w:w w:val="109"/>
        </w:rPr>
        <w:t>s</w:t>
      </w:r>
      <w:r w:rsidR="000B70A6">
        <w:rPr>
          <w:spacing w:val="-1"/>
          <w:w w:val="109"/>
        </w:rPr>
        <w:t>a</w:t>
      </w:r>
      <w:r w:rsidR="000B70A6">
        <w:rPr>
          <w:w w:val="113"/>
        </w:rPr>
        <w:t>n</w:t>
      </w:r>
      <w:r w:rsidR="000B70A6">
        <w:rPr>
          <w:spacing w:val="-1"/>
          <w:w w:val="112"/>
        </w:rPr>
        <w:t>j</w:t>
      </w:r>
      <w:r w:rsidR="000B70A6">
        <w:rPr>
          <w:w w:val="115"/>
        </w:rPr>
        <w:t>a</w:t>
      </w:r>
      <w:proofErr w:type="spellEnd"/>
      <w:r w:rsidR="000B70A6">
        <w:t xml:space="preserve"> </w:t>
      </w:r>
      <w:r w:rsidR="000B70A6">
        <w:rPr>
          <w:spacing w:val="-13"/>
        </w:rPr>
        <w:t xml:space="preserve"> </w:t>
      </w:r>
      <w:proofErr w:type="spellStart"/>
      <w:r w:rsidR="000B70A6">
        <w:rPr>
          <w:spacing w:val="-11"/>
          <w:w w:val="107"/>
        </w:rPr>
        <w:t>k</w:t>
      </w:r>
      <w:r w:rsidR="000B70A6">
        <w:rPr>
          <w:spacing w:val="-1"/>
          <w:w w:val="108"/>
        </w:rPr>
        <w:t>a</w:t>
      </w:r>
      <w:r w:rsidR="000B70A6">
        <w:rPr>
          <w:w w:val="108"/>
        </w:rPr>
        <w:t>o</w:t>
      </w:r>
      <w:proofErr w:type="spellEnd"/>
      <w:r w:rsidR="000B70A6">
        <w:t xml:space="preserve"> </w:t>
      </w:r>
      <w:r w:rsidR="000B70A6">
        <w:rPr>
          <w:spacing w:val="-13"/>
        </w:rPr>
        <w:t xml:space="preserve"> </w:t>
      </w:r>
      <w:proofErr w:type="spellStart"/>
      <w:r w:rsidR="000B70A6">
        <w:rPr>
          <w:w w:val="102"/>
        </w:rPr>
        <w:t>i</w:t>
      </w:r>
      <w:proofErr w:type="spellEnd"/>
      <w:r w:rsidR="000B70A6">
        <w:t xml:space="preserve"> </w:t>
      </w:r>
      <w:r w:rsidR="000B70A6">
        <w:rPr>
          <w:spacing w:val="-13"/>
        </w:rPr>
        <w:t xml:space="preserve"> </w:t>
      </w:r>
      <w:r w:rsidR="000B70A6">
        <w:rPr>
          <w:spacing w:val="-1"/>
          <w:w w:val="108"/>
        </w:rPr>
        <w:t>z</w:t>
      </w:r>
      <w:r w:rsidR="000B70A6">
        <w:rPr>
          <w:w w:val="108"/>
        </w:rPr>
        <w:t>a</w:t>
      </w:r>
      <w:r w:rsidR="000B70A6">
        <w:t xml:space="preserve"> </w:t>
      </w:r>
      <w:r w:rsidR="000B70A6">
        <w:rPr>
          <w:spacing w:val="-13"/>
        </w:rPr>
        <w:t xml:space="preserve"> </w:t>
      </w:r>
      <w:proofErr w:type="spellStart"/>
      <w:r w:rsidR="000B70A6">
        <w:rPr>
          <w:spacing w:val="-1"/>
          <w:w w:val="114"/>
        </w:rPr>
        <w:t>pristu</w:t>
      </w:r>
      <w:r w:rsidR="000B70A6">
        <w:rPr>
          <w:w w:val="114"/>
        </w:rPr>
        <w:t>p</w:t>
      </w:r>
      <w:proofErr w:type="spellEnd"/>
      <w:r w:rsidR="000B70A6">
        <w:t xml:space="preserve"> </w:t>
      </w:r>
      <w:r w:rsidR="000B70A6">
        <w:rPr>
          <w:spacing w:val="-13"/>
        </w:rPr>
        <w:t xml:space="preserve"> </w:t>
      </w:r>
      <w:proofErr w:type="spellStart"/>
      <w:r w:rsidR="000B70A6">
        <w:rPr>
          <w:w w:val="113"/>
        </w:rPr>
        <w:t>sad</w:t>
      </w:r>
      <w:r w:rsidR="000B70A6">
        <w:rPr>
          <w:spacing w:val="-5"/>
          <w:w w:val="113"/>
        </w:rPr>
        <w:t>r</w:t>
      </w:r>
      <w:r w:rsidR="000B70A6">
        <w:rPr>
          <w:spacing w:val="-88"/>
          <w:w w:val="153"/>
        </w:rPr>
        <w:t>ˇ</w:t>
      </w:r>
      <w:r w:rsidR="000B70A6">
        <w:rPr>
          <w:spacing w:val="-1"/>
          <w:w w:val="108"/>
        </w:rPr>
        <w:t>z</w:t>
      </w:r>
      <w:r w:rsidR="000B70A6">
        <w:rPr>
          <w:spacing w:val="10"/>
          <w:w w:val="108"/>
        </w:rPr>
        <w:t>a</w:t>
      </w:r>
      <w:r w:rsidR="000B70A6">
        <w:rPr>
          <w:w w:val="113"/>
        </w:rPr>
        <w:t>ju</w:t>
      </w:r>
      <w:proofErr w:type="spellEnd"/>
      <w:r w:rsidR="000B70A6">
        <w:t xml:space="preserve"> </w:t>
      </w:r>
      <w:r w:rsidR="000B70A6">
        <w:rPr>
          <w:spacing w:val="-13"/>
        </w:rPr>
        <w:t xml:space="preserve"> </w:t>
      </w:r>
      <w:proofErr w:type="spellStart"/>
      <w:r w:rsidR="000B70A6">
        <w:rPr>
          <w:spacing w:val="-5"/>
          <w:w w:val="107"/>
        </w:rPr>
        <w:t>k</w:t>
      </w:r>
      <w:r w:rsidR="000B70A6">
        <w:rPr>
          <w:spacing w:val="10"/>
          <w:w w:val="102"/>
        </w:rPr>
        <w:t>o</w:t>
      </w:r>
      <w:r w:rsidR="000B70A6">
        <w:rPr>
          <w:w w:val="107"/>
        </w:rPr>
        <w:t>ji</w:t>
      </w:r>
      <w:proofErr w:type="spellEnd"/>
      <w:r w:rsidR="000B70A6">
        <w:rPr>
          <w:w w:val="107"/>
        </w:rPr>
        <w:t xml:space="preserve"> </w:t>
      </w:r>
      <w:r w:rsidR="000B70A6">
        <w:rPr>
          <w:w w:val="106"/>
        </w:rPr>
        <w:t>je</w:t>
      </w:r>
      <w:r w:rsidR="000B70A6">
        <w:rPr>
          <w:spacing w:val="19"/>
        </w:rPr>
        <w:t xml:space="preserve"> </w:t>
      </w:r>
      <w:proofErr w:type="spellStart"/>
      <w:r w:rsidR="000B70A6">
        <w:rPr>
          <w:spacing w:val="-1"/>
          <w:w w:val="105"/>
        </w:rPr>
        <w:t>geografsk</w:t>
      </w:r>
      <w:r w:rsidR="000B70A6">
        <w:rPr>
          <w:w w:val="105"/>
        </w:rPr>
        <w:t>i</w:t>
      </w:r>
      <w:proofErr w:type="spellEnd"/>
      <w:r w:rsidR="000B70A6">
        <w:rPr>
          <w:spacing w:val="19"/>
        </w:rPr>
        <w:t xml:space="preserve"> </w:t>
      </w:r>
      <w:proofErr w:type="spellStart"/>
      <w:r w:rsidR="000B70A6">
        <w:rPr>
          <w:spacing w:val="-1"/>
          <w:w w:val="109"/>
        </w:rPr>
        <w:t>ogran</w:t>
      </w:r>
      <w:r w:rsidR="000B70A6">
        <w:rPr>
          <w:spacing w:val="-6"/>
          <w:w w:val="109"/>
        </w:rPr>
        <w:t>i</w:t>
      </w:r>
      <w:r w:rsidR="000B70A6">
        <w:rPr>
          <w:spacing w:val="-87"/>
          <w:w w:val="153"/>
        </w:rPr>
        <w:t>ˇ</w:t>
      </w:r>
      <w:r w:rsidR="000B70A6">
        <w:rPr>
          <w:spacing w:val="-1"/>
          <w:w w:val="106"/>
        </w:rPr>
        <w:t>ce</w:t>
      </w:r>
      <w:r w:rsidR="000B70A6">
        <w:rPr>
          <w:w w:val="106"/>
        </w:rPr>
        <w:t>n</w:t>
      </w:r>
      <w:proofErr w:type="spellEnd"/>
      <w:r w:rsidR="000B70A6">
        <w:rPr>
          <w:spacing w:val="19"/>
        </w:rPr>
        <w:t xml:space="preserve"> </w:t>
      </w:r>
      <w:r w:rsidR="000B70A6">
        <w:rPr>
          <w:w w:val="85"/>
        </w:rPr>
        <w:t>[</w:t>
      </w:r>
      <w:hyperlink w:anchor="_bookmark39" w:history="1">
        <w:r w:rsidR="000B70A6">
          <w:rPr>
            <w:color w:val="00FF00"/>
            <w:spacing w:val="-1"/>
            <w:w w:val="102"/>
          </w:rPr>
          <w:t>21</w:t>
        </w:r>
      </w:hyperlink>
      <w:r w:rsidR="000B70A6">
        <w:rPr>
          <w:w w:val="97"/>
        </w:rPr>
        <w:t>].</w:t>
      </w:r>
      <w:commentRangeStart w:id="49"/>
      <w:r w:rsidR="000B70A6">
        <w:t xml:space="preserve"> </w:t>
      </w:r>
      <w:commentRangeEnd w:id="49"/>
      <w:r w:rsidR="000349FF">
        <w:rPr>
          <w:rStyle w:val="CommentReference"/>
        </w:rPr>
        <w:commentReference w:id="49"/>
      </w:r>
      <w:r w:rsidR="000B70A6">
        <w:t xml:space="preserve"> </w:t>
      </w:r>
      <w:proofErr w:type="spellStart"/>
      <w:r w:rsidR="000B70A6">
        <w:rPr>
          <w:w w:val="116"/>
        </w:rPr>
        <w:t>J</w:t>
      </w:r>
      <w:r w:rsidR="000B70A6">
        <w:rPr>
          <w:spacing w:val="-10"/>
          <w:w w:val="116"/>
        </w:rPr>
        <w:t>o</w:t>
      </w:r>
      <w:r w:rsidR="000B70A6">
        <w:rPr>
          <w:spacing w:val="-83"/>
          <w:w w:val="153"/>
        </w:rPr>
        <w:t>ˇ</w:t>
      </w:r>
      <w:r w:rsidR="000B70A6">
        <w:rPr>
          <w:w w:val="103"/>
        </w:rPr>
        <w:t>s</w:t>
      </w:r>
      <w:proofErr w:type="spellEnd"/>
      <w:r w:rsidR="000B70A6">
        <w:rPr>
          <w:spacing w:val="19"/>
        </w:rPr>
        <w:t xml:space="preserve"> </w:t>
      </w:r>
      <w:proofErr w:type="spellStart"/>
      <w:r w:rsidR="000B70A6">
        <w:rPr>
          <w:w w:val="111"/>
        </w:rPr>
        <w:t>jedan</w:t>
      </w:r>
      <w:proofErr w:type="spellEnd"/>
      <w:r w:rsidR="000B70A6">
        <w:rPr>
          <w:spacing w:val="19"/>
        </w:rPr>
        <w:t xml:space="preserve"> </w:t>
      </w:r>
      <w:proofErr w:type="spellStart"/>
      <w:r w:rsidR="000B70A6">
        <w:rPr>
          <w:spacing w:val="4"/>
          <w:w w:val="102"/>
        </w:rPr>
        <w:t>o</w:t>
      </w:r>
      <w:r w:rsidR="000B70A6">
        <w:rPr>
          <w:w w:val="113"/>
        </w:rPr>
        <w:t>d</w:t>
      </w:r>
      <w:proofErr w:type="spellEnd"/>
      <w:r w:rsidR="000B70A6">
        <w:rPr>
          <w:spacing w:val="19"/>
        </w:rPr>
        <w:t xml:space="preserve"> </w:t>
      </w:r>
      <w:proofErr w:type="spellStart"/>
      <w:r w:rsidR="000B70A6">
        <w:rPr>
          <w:spacing w:val="-1"/>
          <w:w w:val="108"/>
        </w:rPr>
        <w:t>razlog</w:t>
      </w:r>
      <w:r w:rsidR="000B70A6">
        <w:rPr>
          <w:w w:val="108"/>
        </w:rPr>
        <w:t>a</w:t>
      </w:r>
      <w:proofErr w:type="spellEnd"/>
      <w:r w:rsidR="000B70A6">
        <w:rPr>
          <w:spacing w:val="19"/>
        </w:rPr>
        <w:t xml:space="preserve"> </w:t>
      </w:r>
      <w:r w:rsidR="000B70A6">
        <w:rPr>
          <w:spacing w:val="-1"/>
          <w:w w:val="108"/>
        </w:rPr>
        <w:t>z</w:t>
      </w:r>
      <w:r w:rsidR="000B70A6">
        <w:rPr>
          <w:w w:val="108"/>
        </w:rPr>
        <w:t>a</w:t>
      </w:r>
      <w:r w:rsidR="000B70A6">
        <w:rPr>
          <w:spacing w:val="19"/>
        </w:rPr>
        <w:t xml:space="preserve"> </w:t>
      </w:r>
      <w:proofErr w:type="spellStart"/>
      <w:r w:rsidR="000B70A6">
        <w:rPr>
          <w:spacing w:val="4"/>
          <w:w w:val="113"/>
        </w:rPr>
        <w:t>p</w:t>
      </w:r>
      <w:r w:rsidR="000B70A6">
        <w:rPr>
          <w:spacing w:val="-6"/>
          <w:w w:val="102"/>
        </w:rPr>
        <w:t>o</w:t>
      </w:r>
      <w:r w:rsidR="000B70A6">
        <w:rPr>
          <w:spacing w:val="-6"/>
          <w:w w:val="107"/>
        </w:rPr>
        <w:t>v</w:t>
      </w:r>
      <w:r w:rsidR="000B70A6">
        <w:rPr>
          <w:spacing w:val="-5"/>
          <w:w w:val="102"/>
        </w:rPr>
        <w:t>e</w:t>
      </w:r>
      <w:r w:rsidR="000B70A6">
        <w:rPr>
          <w:spacing w:val="-88"/>
          <w:w w:val="153"/>
        </w:rPr>
        <w:t>´</w:t>
      </w:r>
      <w:r w:rsidR="000B70A6">
        <w:rPr>
          <w:spacing w:val="-1"/>
          <w:w w:val="108"/>
        </w:rPr>
        <w:t>can</w:t>
      </w:r>
      <w:r w:rsidR="000B70A6">
        <w:rPr>
          <w:w w:val="108"/>
        </w:rPr>
        <w:t>o</w:t>
      </w:r>
      <w:proofErr w:type="spellEnd"/>
      <w:r w:rsidR="000B70A6">
        <w:rPr>
          <w:spacing w:val="19"/>
        </w:rPr>
        <w:t xml:space="preserve"> </w:t>
      </w:r>
      <w:proofErr w:type="spellStart"/>
      <w:r w:rsidR="000B70A6">
        <w:rPr>
          <w:spacing w:val="-5"/>
          <w:w w:val="107"/>
        </w:rPr>
        <w:t>k</w:t>
      </w:r>
      <w:r w:rsidR="000B70A6">
        <w:rPr>
          <w:spacing w:val="-1"/>
          <w:w w:val="107"/>
        </w:rPr>
        <w:t>or</w:t>
      </w:r>
      <w:r w:rsidR="000B70A6">
        <w:rPr>
          <w:spacing w:val="-10"/>
          <w:w w:val="107"/>
        </w:rPr>
        <w:t>i</w:t>
      </w:r>
      <w:r w:rsidR="000B70A6">
        <w:rPr>
          <w:spacing w:val="-83"/>
          <w:w w:val="153"/>
        </w:rPr>
        <w:t>ˇ</w:t>
      </w:r>
      <w:r w:rsidR="000B70A6">
        <w:rPr>
          <w:spacing w:val="-6"/>
          <w:w w:val="103"/>
        </w:rPr>
        <w:t>s</w:t>
      </w:r>
      <w:r w:rsidR="000B70A6">
        <w:rPr>
          <w:spacing w:val="-87"/>
          <w:w w:val="153"/>
        </w:rPr>
        <w:t>´</w:t>
      </w:r>
      <w:r w:rsidR="000B70A6">
        <w:rPr>
          <w:spacing w:val="-1"/>
          <w:w w:val="106"/>
        </w:rPr>
        <w:t>cenje</w:t>
      </w:r>
      <w:proofErr w:type="spellEnd"/>
      <w:r w:rsidR="000B70A6">
        <w:rPr>
          <w:spacing w:val="-1"/>
          <w:w w:val="106"/>
        </w:rPr>
        <w:t xml:space="preserve"> </w:t>
      </w:r>
      <w:r w:rsidR="000B70A6">
        <w:rPr>
          <w:w w:val="106"/>
        </w:rPr>
        <w:t>je</w:t>
      </w:r>
      <w:r w:rsidR="000B70A6">
        <w:rPr>
          <w:spacing w:val="20"/>
        </w:rPr>
        <w:t xml:space="preserve"> </w:t>
      </w:r>
      <w:proofErr w:type="spellStart"/>
      <w:r w:rsidR="000B70A6">
        <w:rPr>
          <w:spacing w:val="4"/>
          <w:w w:val="113"/>
        </w:rPr>
        <w:t>p</w:t>
      </w:r>
      <w:r w:rsidR="000B70A6">
        <w:rPr>
          <w:spacing w:val="-1"/>
          <w:w w:val="114"/>
        </w:rPr>
        <w:t>oras</w:t>
      </w:r>
      <w:r w:rsidR="000B70A6">
        <w:rPr>
          <w:w w:val="114"/>
        </w:rPr>
        <w:t>t</w:t>
      </w:r>
      <w:proofErr w:type="spellEnd"/>
      <w:r w:rsidR="000B70A6">
        <w:rPr>
          <w:spacing w:val="20"/>
        </w:rPr>
        <w:t xml:space="preserve"> </w:t>
      </w:r>
      <w:proofErr w:type="spellStart"/>
      <w:r w:rsidR="000B70A6">
        <w:rPr>
          <w:spacing w:val="-1"/>
          <w:w w:val="113"/>
        </w:rPr>
        <w:t>u</w:t>
      </w:r>
      <w:r w:rsidR="000B70A6">
        <w:rPr>
          <w:spacing w:val="5"/>
          <w:w w:val="113"/>
        </w:rPr>
        <w:t>p</w:t>
      </w:r>
      <w:r w:rsidR="000B70A6">
        <w:rPr>
          <w:spacing w:val="-1"/>
          <w:w w:val="113"/>
        </w:rPr>
        <w:t>otre</w:t>
      </w:r>
      <w:r w:rsidR="000B70A6">
        <w:rPr>
          <w:spacing w:val="4"/>
          <w:w w:val="113"/>
        </w:rPr>
        <w:t>b</w:t>
      </w:r>
      <w:r w:rsidR="000B70A6">
        <w:rPr>
          <w:w w:val="102"/>
        </w:rPr>
        <w:t>e</w:t>
      </w:r>
      <w:proofErr w:type="spellEnd"/>
      <w:r w:rsidR="000B70A6">
        <w:rPr>
          <w:spacing w:val="20"/>
        </w:rPr>
        <w:t xml:space="preserve"> </w:t>
      </w:r>
      <w:proofErr w:type="spellStart"/>
      <w:r w:rsidR="000B70A6">
        <w:rPr>
          <w:w w:val="114"/>
        </w:rPr>
        <w:t>j</w:t>
      </w:r>
      <w:r w:rsidR="000B70A6">
        <w:rPr>
          <w:spacing w:val="-6"/>
          <w:w w:val="114"/>
        </w:rPr>
        <w:t>a</w:t>
      </w:r>
      <w:r w:rsidR="000B70A6">
        <w:rPr>
          <w:w w:val="110"/>
        </w:rPr>
        <w:t>vnih</w:t>
      </w:r>
      <w:proofErr w:type="spellEnd"/>
      <w:r w:rsidR="000B70A6">
        <w:rPr>
          <w:spacing w:val="20"/>
        </w:rPr>
        <w:t xml:space="preserve"> </w:t>
      </w:r>
      <w:proofErr w:type="spellStart"/>
      <w:r w:rsidR="000B70A6">
        <w:rPr>
          <w:w w:val="109"/>
        </w:rPr>
        <w:t>mr</w:t>
      </w:r>
      <w:r w:rsidR="000B70A6">
        <w:rPr>
          <w:spacing w:val="-6"/>
          <w:w w:val="109"/>
        </w:rPr>
        <w:t>e</w:t>
      </w:r>
      <w:r w:rsidR="000B70A6">
        <w:rPr>
          <w:spacing w:val="-87"/>
          <w:w w:val="153"/>
        </w:rPr>
        <w:t>ˇ</w:t>
      </w:r>
      <w:r w:rsidR="000B70A6">
        <w:rPr>
          <w:spacing w:val="-1"/>
          <w:w w:val="108"/>
        </w:rPr>
        <w:t>z</w:t>
      </w:r>
      <w:r w:rsidR="000B70A6">
        <w:rPr>
          <w:w w:val="108"/>
        </w:rPr>
        <w:t>a</w:t>
      </w:r>
      <w:proofErr w:type="spellEnd"/>
      <w:r w:rsidR="000B70A6">
        <w:rPr>
          <w:spacing w:val="20"/>
        </w:rPr>
        <w:t xml:space="preserve"> </w:t>
      </w:r>
      <w:proofErr w:type="spellStart"/>
      <w:r w:rsidR="000B70A6">
        <w:rPr>
          <w:spacing w:val="-6"/>
          <w:w w:val="107"/>
        </w:rPr>
        <w:t>k</w:t>
      </w:r>
      <w:r w:rsidR="000B70A6">
        <w:rPr>
          <w:spacing w:val="10"/>
          <w:w w:val="102"/>
        </w:rPr>
        <w:t>o</w:t>
      </w:r>
      <w:r w:rsidR="000B70A6">
        <w:rPr>
          <w:w w:val="106"/>
        </w:rPr>
        <w:t>je</w:t>
      </w:r>
      <w:proofErr w:type="spellEnd"/>
      <w:r w:rsidR="000B70A6">
        <w:rPr>
          <w:spacing w:val="20"/>
        </w:rPr>
        <w:t xml:space="preserve"> </w:t>
      </w:r>
      <w:r w:rsidR="000B70A6">
        <w:rPr>
          <w:w w:val="106"/>
        </w:rPr>
        <w:t>je</w:t>
      </w:r>
      <w:r w:rsidR="000B70A6">
        <w:rPr>
          <w:spacing w:val="20"/>
        </w:rPr>
        <w:t xml:space="preserve"> </w:t>
      </w:r>
      <w:proofErr w:type="spellStart"/>
      <w:r w:rsidR="000B70A6">
        <w:rPr>
          <w:spacing w:val="-1"/>
          <w:w w:val="109"/>
        </w:rPr>
        <w:t>prouzro</w:t>
      </w:r>
      <w:r w:rsidR="000B70A6">
        <w:rPr>
          <w:spacing w:val="-6"/>
          <w:w w:val="109"/>
        </w:rPr>
        <w:t>k</w:t>
      </w:r>
      <w:r w:rsidR="000B70A6">
        <w:rPr>
          <w:spacing w:val="-6"/>
          <w:w w:val="102"/>
        </w:rPr>
        <w:t>o</w:t>
      </w:r>
      <w:r w:rsidR="000B70A6">
        <w:rPr>
          <w:spacing w:val="-11"/>
          <w:w w:val="107"/>
        </w:rPr>
        <w:t>v</w:t>
      </w:r>
      <w:r w:rsidR="000B70A6">
        <w:rPr>
          <w:spacing w:val="-1"/>
          <w:w w:val="110"/>
        </w:rPr>
        <w:t>an</w:t>
      </w:r>
      <w:r w:rsidR="000B70A6">
        <w:rPr>
          <w:w w:val="110"/>
        </w:rPr>
        <w:t>o</w:t>
      </w:r>
      <w:proofErr w:type="spellEnd"/>
      <w:r w:rsidR="000B70A6">
        <w:rPr>
          <w:spacing w:val="10"/>
        </w:rPr>
        <w:t xml:space="preserve"> </w:t>
      </w:r>
      <w:r w:rsidR="000B70A6">
        <w:rPr>
          <w:spacing w:val="-83"/>
          <w:w w:val="153"/>
        </w:rPr>
        <w:t>ˇ</w:t>
      </w:r>
      <w:proofErr w:type="spellStart"/>
      <w:r w:rsidR="000B70A6">
        <w:rPr>
          <w:w w:val="108"/>
        </w:rPr>
        <w:t>sirenjem</w:t>
      </w:r>
      <w:proofErr w:type="spellEnd"/>
      <w:r w:rsidR="000B70A6">
        <w:rPr>
          <w:spacing w:val="20"/>
        </w:rPr>
        <w:t xml:space="preserve"> </w:t>
      </w:r>
      <w:proofErr w:type="spellStart"/>
      <w:r w:rsidR="000B70A6">
        <w:rPr>
          <w:w w:val="107"/>
        </w:rPr>
        <w:t>mobilne</w:t>
      </w:r>
      <w:proofErr w:type="spellEnd"/>
      <w:r w:rsidR="000B70A6">
        <w:rPr>
          <w:w w:val="107"/>
        </w:rPr>
        <w:t xml:space="preserve"> </w:t>
      </w:r>
      <w:proofErr w:type="spellStart"/>
      <w:r w:rsidR="000B70A6">
        <w:rPr>
          <w:w w:val="112"/>
        </w:rPr>
        <w:t>industrije</w:t>
      </w:r>
      <w:proofErr w:type="spellEnd"/>
      <w:r w:rsidR="000B70A6">
        <w:rPr>
          <w:w w:val="112"/>
        </w:rPr>
        <w:t>.</w:t>
      </w:r>
      <w:r w:rsidR="000B70A6">
        <w:t xml:space="preserve"> </w:t>
      </w:r>
      <w:r w:rsidR="000B70A6">
        <w:rPr>
          <w:spacing w:val="-4"/>
        </w:rPr>
        <w:t xml:space="preserve"> </w:t>
      </w:r>
      <w:proofErr w:type="spellStart"/>
      <w:r w:rsidR="000B70A6">
        <w:rPr>
          <w:w w:val="109"/>
        </w:rPr>
        <w:t>O</w:t>
      </w:r>
      <w:r w:rsidR="000B70A6">
        <w:rPr>
          <w:spacing w:val="-6"/>
          <w:w w:val="109"/>
        </w:rPr>
        <w:t>v</w:t>
      </w:r>
      <w:r w:rsidR="000B70A6">
        <w:rPr>
          <w:w w:val="102"/>
        </w:rPr>
        <w:t>o</w:t>
      </w:r>
      <w:proofErr w:type="spellEnd"/>
      <w:r w:rsidR="000B70A6">
        <w:rPr>
          <w:spacing w:val="17"/>
        </w:rPr>
        <w:t xml:space="preserve"> </w:t>
      </w:r>
      <w:r w:rsidR="000B70A6">
        <w:rPr>
          <w:w w:val="106"/>
        </w:rPr>
        <w:t>je</w:t>
      </w:r>
      <w:r w:rsidR="000B70A6">
        <w:rPr>
          <w:spacing w:val="17"/>
        </w:rPr>
        <w:t xml:space="preserve"> </w:t>
      </w:r>
      <w:proofErr w:type="spellStart"/>
      <w:r w:rsidR="000B70A6">
        <w:rPr>
          <w:spacing w:val="-1"/>
          <w:w w:val="108"/>
        </w:rPr>
        <w:t>d</w:t>
      </w:r>
      <w:r w:rsidR="000B70A6">
        <w:rPr>
          <w:spacing w:val="-6"/>
          <w:w w:val="108"/>
        </w:rPr>
        <w:t>o</w:t>
      </w:r>
      <w:r w:rsidR="000B70A6">
        <w:rPr>
          <w:spacing w:val="-5"/>
          <w:w w:val="107"/>
        </w:rPr>
        <w:t>v</w:t>
      </w:r>
      <w:r w:rsidR="000B70A6">
        <w:rPr>
          <w:w w:val="102"/>
        </w:rPr>
        <w:t>elo</w:t>
      </w:r>
      <w:proofErr w:type="spellEnd"/>
      <w:r w:rsidR="000B70A6">
        <w:rPr>
          <w:spacing w:val="17"/>
        </w:rPr>
        <w:t xml:space="preserve"> </w:t>
      </w:r>
      <w:r w:rsidR="000B70A6">
        <w:rPr>
          <w:w w:val="113"/>
        </w:rPr>
        <w:t>d</w:t>
      </w:r>
      <w:r w:rsidR="000B70A6">
        <w:rPr>
          <w:w w:val="102"/>
        </w:rPr>
        <w:t>o</w:t>
      </w:r>
      <w:r w:rsidR="000B70A6">
        <w:rPr>
          <w:spacing w:val="17"/>
        </w:rPr>
        <w:t xml:space="preserve"> </w:t>
      </w:r>
      <w:proofErr w:type="spellStart"/>
      <w:r w:rsidR="000B70A6">
        <w:rPr>
          <w:w w:val="114"/>
        </w:rPr>
        <w:t>st</w:t>
      </w:r>
      <w:r w:rsidR="000B70A6">
        <w:rPr>
          <w:spacing w:val="-11"/>
          <w:w w:val="114"/>
        </w:rPr>
        <w:t>v</w:t>
      </w:r>
      <w:r w:rsidR="000B70A6">
        <w:rPr>
          <w:spacing w:val="-1"/>
          <w:w w:val="115"/>
        </w:rPr>
        <w:t>aranj</w:t>
      </w:r>
      <w:r w:rsidR="000B70A6">
        <w:rPr>
          <w:w w:val="115"/>
        </w:rPr>
        <w:t>a</w:t>
      </w:r>
      <w:proofErr w:type="spellEnd"/>
      <w:r w:rsidR="000B70A6">
        <w:rPr>
          <w:spacing w:val="17"/>
        </w:rPr>
        <w:t xml:space="preserve"> </w:t>
      </w:r>
      <w:proofErr w:type="spellStart"/>
      <w:r w:rsidR="000B70A6">
        <w:rPr>
          <w:spacing w:val="-1"/>
          <w:w w:val="106"/>
        </w:rPr>
        <w:t>usl</w:t>
      </w:r>
      <w:r w:rsidR="000B70A6">
        <w:rPr>
          <w:spacing w:val="-6"/>
          <w:w w:val="106"/>
        </w:rPr>
        <w:t>o</w:t>
      </w:r>
      <w:r w:rsidR="000B70A6">
        <w:rPr>
          <w:spacing w:val="-11"/>
          <w:w w:val="107"/>
        </w:rPr>
        <w:t>v</w:t>
      </w:r>
      <w:r w:rsidR="000B70A6">
        <w:rPr>
          <w:w w:val="115"/>
        </w:rPr>
        <w:t>a</w:t>
      </w:r>
      <w:proofErr w:type="spellEnd"/>
      <w:r w:rsidR="000B70A6">
        <w:rPr>
          <w:spacing w:val="17"/>
        </w:rPr>
        <w:t xml:space="preserve"> </w:t>
      </w:r>
      <w:r w:rsidR="000B70A6">
        <w:rPr>
          <w:spacing w:val="-1"/>
          <w:w w:val="108"/>
        </w:rPr>
        <w:t>z</w:t>
      </w:r>
      <w:r w:rsidR="000B70A6">
        <w:rPr>
          <w:w w:val="108"/>
        </w:rPr>
        <w:t>a</w:t>
      </w:r>
      <w:r w:rsidR="000B70A6">
        <w:rPr>
          <w:spacing w:val="17"/>
        </w:rPr>
        <w:t xml:space="preserve"> </w:t>
      </w:r>
      <w:proofErr w:type="spellStart"/>
      <w:r w:rsidR="000B70A6">
        <w:rPr>
          <w:spacing w:val="-1"/>
          <w:w w:val="112"/>
        </w:rPr>
        <w:t>napad</w:t>
      </w:r>
      <w:r w:rsidR="000B70A6">
        <w:rPr>
          <w:w w:val="112"/>
        </w:rPr>
        <w:t>e</w:t>
      </w:r>
      <w:proofErr w:type="spellEnd"/>
      <w:r w:rsidR="000B70A6">
        <w:rPr>
          <w:spacing w:val="17"/>
        </w:rPr>
        <w:t xml:space="preserve"> </w:t>
      </w:r>
      <w:proofErr w:type="spellStart"/>
      <w:r w:rsidR="000B70A6">
        <w:rPr>
          <w:spacing w:val="-11"/>
          <w:w w:val="107"/>
        </w:rPr>
        <w:t>k</w:t>
      </w:r>
      <w:r w:rsidR="000B70A6">
        <w:rPr>
          <w:spacing w:val="-1"/>
          <w:w w:val="108"/>
        </w:rPr>
        <w:t>a</w:t>
      </w:r>
      <w:r w:rsidR="000B70A6">
        <w:rPr>
          <w:w w:val="108"/>
        </w:rPr>
        <w:t>o</w:t>
      </w:r>
      <w:proofErr w:type="spellEnd"/>
      <w:r w:rsidR="000B70A6">
        <w:rPr>
          <w:spacing w:val="8"/>
        </w:rPr>
        <w:t xml:space="preserve"> </w:t>
      </w:r>
      <w:r w:rsidR="000B70A6">
        <w:rPr>
          <w:spacing w:val="-83"/>
          <w:w w:val="153"/>
        </w:rPr>
        <w:t>ˇ</w:t>
      </w:r>
      <w:proofErr w:type="spellStart"/>
      <w:r w:rsidR="000B70A6">
        <w:rPr>
          <w:w w:val="112"/>
        </w:rPr>
        <w:t>sto</w:t>
      </w:r>
      <w:proofErr w:type="spellEnd"/>
      <w:r w:rsidR="000B70A6">
        <w:rPr>
          <w:spacing w:val="18"/>
        </w:rPr>
        <w:t xml:space="preserve"> </w:t>
      </w:r>
      <w:proofErr w:type="spellStart"/>
      <w:r w:rsidR="000B70A6">
        <w:rPr>
          <w:w w:val="109"/>
        </w:rPr>
        <w:t>su</w:t>
      </w:r>
      <w:proofErr w:type="spellEnd"/>
      <w:r w:rsidR="000B70A6">
        <w:rPr>
          <w:spacing w:val="17"/>
        </w:rPr>
        <w:t xml:space="preserve"> </w:t>
      </w:r>
      <w:proofErr w:type="spellStart"/>
      <w:r w:rsidR="000B70A6">
        <w:rPr>
          <w:w w:val="113"/>
        </w:rPr>
        <w:t>kr</w:t>
      </w:r>
      <w:r w:rsidR="000B70A6">
        <w:rPr>
          <w:spacing w:val="-1"/>
          <w:w w:val="113"/>
        </w:rPr>
        <w:t>a</w:t>
      </w:r>
      <w:r w:rsidR="000B70A6">
        <w:rPr>
          <w:rFonts w:ascii="Arial" w:hAnsi="Arial"/>
          <w:w w:val="102"/>
        </w:rPr>
        <w:t>d</w:t>
      </w:r>
      <w:r w:rsidR="000B70A6">
        <w:rPr>
          <w:w w:val="115"/>
        </w:rPr>
        <w:t>a</w:t>
      </w:r>
      <w:proofErr w:type="spellEnd"/>
      <w:r w:rsidR="000B70A6">
        <w:rPr>
          <w:w w:val="115"/>
        </w:rPr>
        <w:t xml:space="preserve"> </w:t>
      </w:r>
      <w:proofErr w:type="spellStart"/>
      <w:proofErr w:type="gramStart"/>
      <w:r w:rsidR="000B70A6">
        <w:rPr>
          <w:spacing w:val="-1"/>
          <w:w w:val="112"/>
        </w:rPr>
        <w:t>akrediti</w:t>
      </w:r>
      <w:r w:rsidR="000B70A6">
        <w:rPr>
          <w:spacing w:val="-11"/>
          <w:w w:val="112"/>
        </w:rPr>
        <w:t>v</w:t>
      </w:r>
      <w:r w:rsidR="000B70A6">
        <w:rPr>
          <w:spacing w:val="-1"/>
          <w:w w:val="114"/>
        </w:rPr>
        <w:t>a</w:t>
      </w:r>
      <w:proofErr w:type="spellEnd"/>
      <w:r w:rsidR="000B70A6">
        <w:rPr>
          <w:w w:val="114"/>
        </w:rPr>
        <w:t>,</w:t>
      </w:r>
      <w:r w:rsidR="000B70A6">
        <w:t xml:space="preserve"> </w:t>
      </w:r>
      <w:r w:rsidR="000B70A6">
        <w:rPr>
          <w:spacing w:val="3"/>
        </w:rPr>
        <w:t xml:space="preserve"> </w:t>
      </w:r>
      <w:proofErr w:type="spellStart"/>
      <w:r w:rsidR="000B70A6">
        <w:rPr>
          <w:spacing w:val="-1"/>
          <w:w w:val="112"/>
        </w:rPr>
        <w:t>presretanj</w:t>
      </w:r>
      <w:r w:rsidR="000B70A6">
        <w:rPr>
          <w:w w:val="112"/>
        </w:rPr>
        <w:t>e</w:t>
      </w:r>
      <w:proofErr w:type="spellEnd"/>
      <w:proofErr w:type="gramEnd"/>
      <w:r w:rsidR="000B70A6">
        <w:t xml:space="preserve"> </w:t>
      </w:r>
      <w:r w:rsidR="000B70A6">
        <w:rPr>
          <w:spacing w:val="-3"/>
        </w:rPr>
        <w:t xml:space="preserve"> </w:t>
      </w:r>
      <w:proofErr w:type="spellStart"/>
      <w:r w:rsidR="000B70A6">
        <w:rPr>
          <w:spacing w:val="-1"/>
          <w:w w:val="112"/>
        </w:rPr>
        <w:t>pa</w:t>
      </w:r>
      <w:r w:rsidR="000B70A6">
        <w:rPr>
          <w:spacing w:val="-6"/>
          <w:w w:val="112"/>
        </w:rPr>
        <w:t>k</w:t>
      </w:r>
      <w:r w:rsidR="000B70A6">
        <w:rPr>
          <w:w w:val="117"/>
        </w:rPr>
        <w:t>eta</w:t>
      </w:r>
      <w:proofErr w:type="spellEnd"/>
      <w:r w:rsidR="000B70A6">
        <w:t xml:space="preserve"> </w:t>
      </w:r>
      <w:r w:rsidR="000B70A6">
        <w:rPr>
          <w:spacing w:val="-3"/>
        </w:rPr>
        <w:t xml:space="preserve"> </w:t>
      </w:r>
      <w:proofErr w:type="spellStart"/>
      <w:r w:rsidR="000B70A6">
        <w:rPr>
          <w:w w:val="102"/>
        </w:rPr>
        <w:t>i</w:t>
      </w:r>
      <w:proofErr w:type="spellEnd"/>
      <w:r w:rsidR="000B70A6">
        <w:t xml:space="preserve"> </w:t>
      </w:r>
      <w:r w:rsidR="000B70A6">
        <w:rPr>
          <w:spacing w:val="-3"/>
        </w:rPr>
        <w:t xml:space="preserve"> </w:t>
      </w:r>
      <w:proofErr w:type="spellStart"/>
      <w:r w:rsidR="000B70A6">
        <w:rPr>
          <w:w w:val="113"/>
        </w:rPr>
        <w:t>kra</w:t>
      </w:r>
      <w:r w:rsidR="000B70A6">
        <w:rPr>
          <w:rFonts w:ascii="Arial" w:hAnsi="Arial"/>
          <w:w w:val="102"/>
        </w:rPr>
        <w:t>d</w:t>
      </w:r>
      <w:r w:rsidR="000B70A6">
        <w:rPr>
          <w:w w:val="115"/>
        </w:rPr>
        <w:t>a</w:t>
      </w:r>
      <w:proofErr w:type="spellEnd"/>
      <w:r w:rsidR="000B70A6">
        <w:t xml:space="preserve"> </w:t>
      </w:r>
      <w:r w:rsidR="000B70A6">
        <w:rPr>
          <w:spacing w:val="-3"/>
        </w:rPr>
        <w:t xml:space="preserve"> </w:t>
      </w:r>
      <w:proofErr w:type="spellStart"/>
      <w:r w:rsidR="000B70A6">
        <w:rPr>
          <w:w w:val="107"/>
        </w:rPr>
        <w:t>sesija</w:t>
      </w:r>
      <w:proofErr w:type="spellEnd"/>
      <w:r w:rsidR="000B70A6">
        <w:rPr>
          <w:w w:val="107"/>
        </w:rPr>
        <w:t>,</w:t>
      </w:r>
      <w:r w:rsidR="000B70A6">
        <w:t xml:space="preserve"> </w:t>
      </w:r>
      <w:r w:rsidR="000B70A6">
        <w:rPr>
          <w:spacing w:val="-7"/>
        </w:rPr>
        <w:t xml:space="preserve"> </w:t>
      </w:r>
      <w:r w:rsidR="000B70A6">
        <w:rPr>
          <w:spacing w:val="-83"/>
          <w:w w:val="153"/>
        </w:rPr>
        <w:t>ˇ</w:t>
      </w:r>
      <w:proofErr w:type="spellStart"/>
      <w:r w:rsidR="000B70A6">
        <w:rPr>
          <w:w w:val="112"/>
        </w:rPr>
        <w:t>sto</w:t>
      </w:r>
      <w:proofErr w:type="spellEnd"/>
      <w:r w:rsidR="000B70A6">
        <w:t xml:space="preserve"> </w:t>
      </w:r>
      <w:r w:rsidR="000B70A6">
        <w:rPr>
          <w:spacing w:val="-3"/>
        </w:rPr>
        <w:t xml:space="preserve"> </w:t>
      </w:r>
      <w:proofErr w:type="spellStart"/>
      <w:r w:rsidR="000B70A6">
        <w:rPr>
          <w:spacing w:val="-6"/>
          <w:w w:val="107"/>
        </w:rPr>
        <w:t>v</w:t>
      </w:r>
      <w:r w:rsidR="000B70A6">
        <w:rPr>
          <w:spacing w:val="5"/>
          <w:w w:val="102"/>
        </w:rPr>
        <w:t>o</w:t>
      </w:r>
      <w:r w:rsidR="000B70A6">
        <w:rPr>
          <w:spacing w:val="-1"/>
          <w:w w:val="109"/>
        </w:rPr>
        <w:t>d</w:t>
      </w:r>
      <w:r w:rsidR="000B70A6">
        <w:rPr>
          <w:w w:val="109"/>
        </w:rPr>
        <w:t>i</w:t>
      </w:r>
      <w:proofErr w:type="spellEnd"/>
      <w:r w:rsidR="000B70A6">
        <w:t xml:space="preserve"> </w:t>
      </w:r>
      <w:r w:rsidR="000B70A6">
        <w:rPr>
          <w:spacing w:val="-3"/>
        </w:rPr>
        <w:t xml:space="preserve"> </w:t>
      </w:r>
      <w:r w:rsidR="000B70A6">
        <w:rPr>
          <w:spacing w:val="-1"/>
          <w:w w:val="108"/>
        </w:rPr>
        <w:t>d</w:t>
      </w:r>
      <w:r w:rsidR="000B70A6">
        <w:rPr>
          <w:w w:val="108"/>
        </w:rPr>
        <w:t>o</w:t>
      </w:r>
      <w:r w:rsidR="000B70A6">
        <w:t xml:space="preserve"> </w:t>
      </w:r>
      <w:r w:rsidR="000B70A6">
        <w:rPr>
          <w:spacing w:val="-3"/>
        </w:rPr>
        <w:t xml:space="preserve"> </w:t>
      </w:r>
      <w:r w:rsidR="000B70A6">
        <w:rPr>
          <w:spacing w:val="-1"/>
          <w:w w:val="117"/>
        </w:rPr>
        <w:t>to</w:t>
      </w:r>
      <w:r w:rsidR="000B70A6">
        <w:rPr>
          <w:spacing w:val="-1"/>
          <w:w w:val="108"/>
        </w:rPr>
        <w:t>g</w:t>
      </w:r>
      <w:r w:rsidR="000B70A6">
        <w:rPr>
          <w:w w:val="108"/>
        </w:rPr>
        <w:t>a</w:t>
      </w:r>
      <w:r w:rsidR="000B70A6">
        <w:t xml:space="preserve"> </w:t>
      </w:r>
      <w:r w:rsidR="000B70A6">
        <w:rPr>
          <w:spacing w:val="-3"/>
        </w:rPr>
        <w:t xml:space="preserve"> </w:t>
      </w:r>
      <w:r w:rsidR="000B70A6">
        <w:rPr>
          <w:spacing w:val="-1"/>
          <w:w w:val="114"/>
        </w:rPr>
        <w:t>d</w:t>
      </w:r>
      <w:r w:rsidR="000B70A6">
        <w:rPr>
          <w:w w:val="114"/>
        </w:rPr>
        <w:t>a</w:t>
      </w:r>
      <w:r w:rsidR="000B70A6">
        <w:t xml:space="preserve"> </w:t>
      </w:r>
      <w:r w:rsidR="000B70A6">
        <w:rPr>
          <w:spacing w:val="-3"/>
        </w:rPr>
        <w:t xml:space="preserve"> </w:t>
      </w:r>
      <w:proofErr w:type="spellStart"/>
      <w:r w:rsidR="000B70A6">
        <w:rPr>
          <w:spacing w:val="-1"/>
          <w:w w:val="107"/>
        </w:rPr>
        <w:t>neki</w:t>
      </w:r>
      <w:proofErr w:type="spellEnd"/>
      <w:r w:rsidR="000B70A6">
        <w:rPr>
          <w:spacing w:val="-1"/>
          <w:w w:val="107"/>
        </w:rPr>
        <w:t xml:space="preserve"> </w:t>
      </w:r>
      <w:proofErr w:type="spellStart"/>
      <w:r w:rsidR="000B70A6">
        <w:rPr>
          <w:spacing w:val="-6"/>
          <w:w w:val="107"/>
        </w:rPr>
        <w:t>k</w:t>
      </w:r>
      <w:r w:rsidR="000B70A6">
        <w:rPr>
          <w:spacing w:val="-1"/>
          <w:w w:val="106"/>
        </w:rPr>
        <w:t>orisnic</w:t>
      </w:r>
      <w:r w:rsidR="000B70A6">
        <w:rPr>
          <w:w w:val="106"/>
        </w:rPr>
        <w:t>i</w:t>
      </w:r>
      <w:proofErr w:type="spellEnd"/>
      <w:r w:rsidR="000B70A6">
        <w:t xml:space="preserve"> </w:t>
      </w:r>
      <w:r w:rsidR="000B70A6">
        <w:rPr>
          <w:spacing w:val="-13"/>
        </w:rPr>
        <w:t xml:space="preserve"> </w:t>
      </w:r>
      <w:proofErr w:type="spellStart"/>
      <w:r w:rsidR="000B70A6">
        <w:rPr>
          <w:spacing w:val="-6"/>
          <w:w w:val="107"/>
        </w:rPr>
        <w:t>k</w:t>
      </w:r>
      <w:r w:rsidR="000B70A6">
        <w:rPr>
          <w:spacing w:val="-1"/>
          <w:w w:val="110"/>
        </w:rPr>
        <w:t>orist</w:t>
      </w:r>
      <w:r w:rsidR="000B70A6">
        <w:rPr>
          <w:w w:val="110"/>
        </w:rPr>
        <w:t>e</w:t>
      </w:r>
      <w:proofErr w:type="spellEnd"/>
      <w:r w:rsidR="000B70A6">
        <w:t xml:space="preserve"> </w:t>
      </w:r>
      <w:r w:rsidR="000B70A6">
        <w:rPr>
          <w:spacing w:val="-13"/>
        </w:rPr>
        <w:t xml:space="preserve"> </w:t>
      </w:r>
      <w:r w:rsidR="000B70A6">
        <w:rPr>
          <w:w w:val="111"/>
        </w:rPr>
        <w:t>VPN</w:t>
      </w:r>
      <w:r w:rsidR="000B70A6">
        <w:t xml:space="preserve"> </w:t>
      </w:r>
      <w:r w:rsidR="000B70A6">
        <w:rPr>
          <w:spacing w:val="-13"/>
        </w:rPr>
        <w:t xml:space="preserve"> </w:t>
      </w:r>
      <w:r w:rsidR="000B70A6">
        <w:rPr>
          <w:spacing w:val="-1"/>
          <w:w w:val="108"/>
        </w:rPr>
        <w:t>z</w:t>
      </w:r>
      <w:r w:rsidR="000B70A6">
        <w:rPr>
          <w:w w:val="108"/>
        </w:rPr>
        <w:t>a</w:t>
      </w:r>
      <w:r w:rsidR="000B70A6">
        <w:t xml:space="preserve"> </w:t>
      </w:r>
      <w:r w:rsidR="000B70A6">
        <w:rPr>
          <w:spacing w:val="-13"/>
        </w:rPr>
        <w:t xml:space="preserve"> </w:t>
      </w:r>
      <w:proofErr w:type="spellStart"/>
      <w:r w:rsidR="000B70A6">
        <w:rPr>
          <w:spacing w:val="-1"/>
          <w:w w:val="108"/>
        </w:rPr>
        <w:t>z</w:t>
      </w:r>
      <w:r w:rsidR="000B70A6">
        <w:rPr>
          <w:spacing w:val="-10"/>
          <w:w w:val="108"/>
        </w:rPr>
        <w:t>a</w:t>
      </w:r>
      <w:r w:rsidR="000B70A6">
        <w:rPr>
          <w:spacing w:val="-83"/>
          <w:w w:val="153"/>
        </w:rPr>
        <w:t>ˇ</w:t>
      </w:r>
      <w:r w:rsidR="000B70A6">
        <w:rPr>
          <w:w w:val="119"/>
        </w:rPr>
        <w:t>stitu</w:t>
      </w:r>
      <w:proofErr w:type="spellEnd"/>
      <w:r w:rsidR="000B70A6">
        <w:t xml:space="preserve"> </w:t>
      </w:r>
      <w:r w:rsidR="000B70A6">
        <w:rPr>
          <w:spacing w:val="-13"/>
        </w:rPr>
        <w:t xml:space="preserve"> </w:t>
      </w:r>
      <w:proofErr w:type="spellStart"/>
      <w:r w:rsidR="000B70A6">
        <w:rPr>
          <w:w w:val="106"/>
        </w:rPr>
        <w:t>s</w:t>
      </w:r>
      <w:r w:rsidR="000B70A6">
        <w:rPr>
          <w:spacing w:val="-5"/>
          <w:w w:val="106"/>
        </w:rPr>
        <w:t>v</w:t>
      </w:r>
      <w:r w:rsidR="000B70A6">
        <w:rPr>
          <w:spacing w:val="10"/>
          <w:w w:val="102"/>
        </w:rPr>
        <w:t>o</w:t>
      </w:r>
      <w:r w:rsidR="000B70A6">
        <w:rPr>
          <w:w w:val="110"/>
        </w:rPr>
        <w:t>jih</w:t>
      </w:r>
      <w:proofErr w:type="spellEnd"/>
      <w:r w:rsidR="000B70A6">
        <w:t xml:space="preserve"> </w:t>
      </w:r>
      <w:r w:rsidR="000B70A6">
        <w:rPr>
          <w:spacing w:val="-13"/>
        </w:rPr>
        <w:t xml:space="preserve"> </w:t>
      </w:r>
      <w:proofErr w:type="spellStart"/>
      <w:r w:rsidR="000B70A6">
        <w:rPr>
          <w:w w:val="109"/>
        </w:rPr>
        <w:t>i</w:t>
      </w:r>
      <w:r w:rsidR="000B70A6">
        <w:rPr>
          <w:spacing w:val="-6"/>
          <w:w w:val="109"/>
        </w:rPr>
        <w:t>n</w:t>
      </w:r>
      <w:r w:rsidR="000B70A6">
        <w:rPr>
          <w:spacing w:val="-1"/>
          <w:w w:val="115"/>
        </w:rPr>
        <w:t>tera</w:t>
      </w:r>
      <w:r w:rsidR="000B70A6">
        <w:rPr>
          <w:spacing w:val="-6"/>
          <w:w w:val="115"/>
        </w:rPr>
        <w:t>k</w:t>
      </w:r>
      <w:r w:rsidR="000B70A6">
        <w:rPr>
          <w:spacing w:val="-1"/>
          <w:w w:val="109"/>
        </w:rPr>
        <w:t>cija</w:t>
      </w:r>
      <w:proofErr w:type="spellEnd"/>
      <w:r w:rsidR="000B70A6">
        <w:rPr>
          <w:w w:val="109"/>
        </w:rPr>
        <w:t>.</w:t>
      </w:r>
      <w:r w:rsidR="000B70A6">
        <w:t xml:space="preserve">  </w:t>
      </w:r>
      <w:r w:rsidR="000B70A6">
        <w:rPr>
          <w:spacing w:val="-6"/>
        </w:rPr>
        <w:t xml:space="preserve"> </w:t>
      </w:r>
      <w:proofErr w:type="spellStart"/>
      <w:proofErr w:type="gramStart"/>
      <w:r w:rsidR="000B70A6">
        <w:rPr>
          <w:spacing w:val="-1"/>
          <w:w w:val="105"/>
        </w:rPr>
        <w:t>Mnog</w:t>
      </w:r>
      <w:r w:rsidR="000B70A6">
        <w:rPr>
          <w:w w:val="105"/>
        </w:rPr>
        <w:t>e</w:t>
      </w:r>
      <w:proofErr w:type="spellEnd"/>
      <w:r w:rsidR="000B70A6">
        <w:t xml:space="preserve"> </w:t>
      </w:r>
      <w:r w:rsidR="000B70A6">
        <w:rPr>
          <w:spacing w:val="-13"/>
        </w:rPr>
        <w:t xml:space="preserve"> </w:t>
      </w:r>
      <w:r w:rsidR="000B70A6">
        <w:rPr>
          <w:w w:val="111"/>
        </w:rPr>
        <w:t>VPN</w:t>
      </w:r>
      <w:proofErr w:type="gramEnd"/>
      <w:r w:rsidR="000B70A6">
        <w:t xml:space="preserve"> </w:t>
      </w:r>
      <w:r w:rsidR="000B70A6">
        <w:rPr>
          <w:spacing w:val="-13"/>
        </w:rPr>
        <w:t xml:space="preserve"> </w:t>
      </w:r>
      <w:proofErr w:type="spellStart"/>
      <w:r w:rsidR="000B70A6">
        <w:rPr>
          <w:spacing w:val="-1"/>
          <w:w w:val="106"/>
        </w:rPr>
        <w:t>usluge</w:t>
      </w:r>
      <w:proofErr w:type="spellEnd"/>
      <w:r w:rsidR="000B70A6">
        <w:rPr>
          <w:spacing w:val="-1"/>
          <w:w w:val="106"/>
        </w:rPr>
        <w:t xml:space="preserve"> </w:t>
      </w:r>
      <w:r w:rsidR="000B70A6">
        <w:rPr>
          <w:spacing w:val="-6"/>
          <w:w w:val="113"/>
        </w:rPr>
        <w:t>n</w:t>
      </w:r>
      <w:r w:rsidR="000B70A6">
        <w:rPr>
          <w:w w:val="113"/>
        </w:rPr>
        <w:t>u</w:t>
      </w:r>
      <w:r w:rsidR="000B70A6">
        <w:rPr>
          <w:spacing w:val="-1"/>
          <w:w w:val="108"/>
        </w:rPr>
        <w:t>d</w:t>
      </w:r>
      <w:r w:rsidR="000B70A6">
        <w:rPr>
          <w:w w:val="108"/>
        </w:rPr>
        <w:t>e</w:t>
      </w:r>
      <w:r w:rsidR="000B70A6">
        <w:rPr>
          <w:spacing w:val="20"/>
        </w:rPr>
        <w:t xml:space="preserve"> </w:t>
      </w:r>
      <w:proofErr w:type="spellStart"/>
      <w:r w:rsidR="000B70A6">
        <w:rPr>
          <w:w w:val="107"/>
        </w:rPr>
        <w:t>mog</w:t>
      </w:r>
      <w:r w:rsidR="000B70A6">
        <w:rPr>
          <w:spacing w:val="-5"/>
          <w:w w:val="107"/>
        </w:rPr>
        <w:t>u</w:t>
      </w:r>
      <w:r w:rsidR="000B70A6">
        <w:rPr>
          <w:spacing w:val="-88"/>
          <w:w w:val="153"/>
        </w:rPr>
        <w:t>´</w:t>
      </w:r>
      <w:r w:rsidR="000B70A6">
        <w:rPr>
          <w:spacing w:val="-1"/>
          <w:w w:val="110"/>
        </w:rPr>
        <w:t>cnos</w:t>
      </w:r>
      <w:r w:rsidR="000B70A6">
        <w:rPr>
          <w:w w:val="110"/>
        </w:rPr>
        <w:t>t</w:t>
      </w:r>
      <w:proofErr w:type="spellEnd"/>
      <w:r w:rsidR="000B70A6">
        <w:rPr>
          <w:spacing w:val="20"/>
        </w:rPr>
        <w:t xml:space="preserve"> </w:t>
      </w:r>
      <w:proofErr w:type="spellStart"/>
      <w:r w:rsidR="000B70A6">
        <w:rPr>
          <w:w w:val="107"/>
        </w:rPr>
        <w:t>iz</w:t>
      </w:r>
      <w:r w:rsidR="000B70A6">
        <w:rPr>
          <w:spacing w:val="5"/>
          <w:w w:val="107"/>
        </w:rPr>
        <w:t>b</w:t>
      </w:r>
      <w:r w:rsidR="000B70A6">
        <w:rPr>
          <w:spacing w:val="-1"/>
          <w:w w:val="111"/>
        </w:rPr>
        <w:t>or</w:t>
      </w:r>
      <w:r w:rsidR="000B70A6">
        <w:rPr>
          <w:w w:val="111"/>
        </w:rPr>
        <w:t>a</w:t>
      </w:r>
      <w:proofErr w:type="spellEnd"/>
      <w:r w:rsidR="000B70A6">
        <w:rPr>
          <w:spacing w:val="20"/>
        </w:rPr>
        <w:t xml:space="preserve"> </w:t>
      </w:r>
      <w:proofErr w:type="spellStart"/>
      <w:r w:rsidR="000B70A6">
        <w:rPr>
          <w:w w:val="107"/>
        </w:rPr>
        <w:t>izlaznih</w:t>
      </w:r>
      <w:proofErr w:type="spellEnd"/>
      <w:r w:rsidR="000B70A6">
        <w:rPr>
          <w:spacing w:val="20"/>
        </w:rPr>
        <w:t xml:space="preserve"> </w:t>
      </w:r>
      <w:proofErr w:type="spellStart"/>
      <w:r w:rsidR="000B70A6">
        <w:rPr>
          <w:spacing w:val="-1"/>
          <w:w w:val="126"/>
        </w:rPr>
        <w:t>t</w:t>
      </w:r>
      <w:r w:rsidR="000B70A6">
        <w:rPr>
          <w:spacing w:val="-6"/>
          <w:w w:val="126"/>
        </w:rPr>
        <w:t>a</w:t>
      </w:r>
      <w:r w:rsidR="000B70A6">
        <w:rPr>
          <w:spacing w:val="-87"/>
          <w:w w:val="153"/>
        </w:rPr>
        <w:t>ˇ</w:t>
      </w:r>
      <w:r w:rsidR="000B70A6">
        <w:rPr>
          <w:spacing w:val="-1"/>
          <w:w w:val="108"/>
        </w:rPr>
        <w:t>ca</w:t>
      </w:r>
      <w:r w:rsidR="000B70A6">
        <w:rPr>
          <w:spacing w:val="-11"/>
          <w:w w:val="108"/>
        </w:rPr>
        <w:t>k</w:t>
      </w:r>
      <w:r w:rsidR="000B70A6">
        <w:rPr>
          <w:w w:val="115"/>
        </w:rPr>
        <w:t>a</w:t>
      </w:r>
      <w:proofErr w:type="spellEnd"/>
      <w:r w:rsidR="000B70A6">
        <w:rPr>
          <w:spacing w:val="20"/>
        </w:rPr>
        <w:t xml:space="preserve"> </w:t>
      </w:r>
      <w:proofErr w:type="spellStart"/>
      <w:r w:rsidR="000B70A6">
        <w:rPr>
          <w:spacing w:val="-1"/>
          <w:w w:val="118"/>
        </w:rPr>
        <w:t>ta</w:t>
      </w:r>
      <w:r w:rsidR="000B70A6">
        <w:rPr>
          <w:spacing w:val="-6"/>
          <w:w w:val="118"/>
        </w:rPr>
        <w:t>k</w:t>
      </w:r>
      <w:r w:rsidR="000B70A6">
        <w:rPr>
          <w:w w:val="102"/>
        </w:rPr>
        <w:t>o</w:t>
      </w:r>
      <w:proofErr w:type="spellEnd"/>
      <w:r w:rsidR="000B70A6">
        <w:rPr>
          <w:spacing w:val="20"/>
        </w:rPr>
        <w:t xml:space="preserve"> </w:t>
      </w:r>
      <w:r w:rsidR="000B70A6">
        <w:rPr>
          <w:spacing w:val="-1"/>
          <w:w w:val="114"/>
        </w:rPr>
        <w:t>d</w:t>
      </w:r>
      <w:r w:rsidR="000B70A6">
        <w:rPr>
          <w:w w:val="114"/>
        </w:rPr>
        <w:t>a</w:t>
      </w:r>
      <w:r w:rsidR="000B70A6">
        <w:rPr>
          <w:spacing w:val="20"/>
        </w:rPr>
        <w:t xml:space="preserve"> </w:t>
      </w:r>
      <w:proofErr w:type="spellStart"/>
      <w:r w:rsidR="000B70A6">
        <w:rPr>
          <w:spacing w:val="-5"/>
          <w:w w:val="107"/>
        </w:rPr>
        <w:t>k</w:t>
      </w:r>
      <w:r w:rsidR="000B70A6">
        <w:rPr>
          <w:spacing w:val="-1"/>
          <w:w w:val="106"/>
        </w:rPr>
        <w:t>orisnic</w:t>
      </w:r>
      <w:r w:rsidR="000B70A6">
        <w:rPr>
          <w:w w:val="106"/>
        </w:rPr>
        <w:t>i</w:t>
      </w:r>
      <w:proofErr w:type="spellEnd"/>
      <w:r w:rsidR="000B70A6">
        <w:rPr>
          <w:spacing w:val="20"/>
        </w:rPr>
        <w:t xml:space="preserve"> </w:t>
      </w:r>
      <w:proofErr w:type="spellStart"/>
      <w:r w:rsidR="000B70A6">
        <w:rPr>
          <w:w w:val="105"/>
        </w:rPr>
        <w:t>mo</w:t>
      </w:r>
      <w:r w:rsidR="000B70A6">
        <w:rPr>
          <w:spacing w:val="-1"/>
          <w:w w:val="105"/>
        </w:rPr>
        <w:t>g</w:t>
      </w:r>
      <w:r w:rsidR="000B70A6">
        <w:rPr>
          <w:w w:val="113"/>
        </w:rPr>
        <w:t>u</w:t>
      </w:r>
      <w:proofErr w:type="spellEnd"/>
      <w:r w:rsidR="000B70A6">
        <w:rPr>
          <w:spacing w:val="20"/>
        </w:rPr>
        <w:t xml:space="preserve"> </w:t>
      </w:r>
      <w:r w:rsidR="000B70A6">
        <w:rPr>
          <w:spacing w:val="-1"/>
          <w:w w:val="114"/>
        </w:rPr>
        <w:t>d</w:t>
      </w:r>
      <w:r w:rsidR="000B70A6">
        <w:rPr>
          <w:w w:val="114"/>
        </w:rPr>
        <w:t>a</w:t>
      </w:r>
      <w:r w:rsidR="000B70A6">
        <w:rPr>
          <w:spacing w:val="20"/>
        </w:rPr>
        <w:t xml:space="preserve"> </w:t>
      </w:r>
      <w:proofErr w:type="spellStart"/>
      <w:r w:rsidR="000B70A6">
        <w:rPr>
          <w:spacing w:val="-1"/>
          <w:w w:val="110"/>
        </w:rPr>
        <w:t>dobiju</w:t>
      </w:r>
      <w:proofErr w:type="spellEnd"/>
      <w:r w:rsidR="000B70A6">
        <w:rPr>
          <w:spacing w:val="-1"/>
          <w:w w:val="110"/>
        </w:rPr>
        <w:t xml:space="preserve"> </w:t>
      </w:r>
      <w:r w:rsidR="000B70A6">
        <w:rPr>
          <w:spacing w:val="-1"/>
          <w:w w:val="119"/>
        </w:rPr>
        <w:t>I</w:t>
      </w:r>
      <w:r w:rsidR="000B70A6">
        <w:rPr>
          <w:w w:val="119"/>
        </w:rPr>
        <w:t>P</w:t>
      </w:r>
      <w:r w:rsidR="000B70A6">
        <w:rPr>
          <w:spacing w:val="16"/>
        </w:rPr>
        <w:t xml:space="preserve"> </w:t>
      </w:r>
      <w:proofErr w:type="spellStart"/>
      <w:r w:rsidR="000B70A6">
        <w:rPr>
          <w:spacing w:val="-1"/>
          <w:w w:val="109"/>
        </w:rPr>
        <w:t>adres</w:t>
      </w:r>
      <w:r w:rsidR="000B70A6">
        <w:rPr>
          <w:w w:val="109"/>
        </w:rPr>
        <w:t>e</w:t>
      </w:r>
      <w:proofErr w:type="spellEnd"/>
      <w:r w:rsidR="000B70A6">
        <w:rPr>
          <w:spacing w:val="16"/>
        </w:rPr>
        <w:t xml:space="preserve"> </w:t>
      </w:r>
      <w:r w:rsidR="000B70A6">
        <w:rPr>
          <w:w w:val="113"/>
        </w:rPr>
        <w:t>u</w:t>
      </w:r>
      <w:r w:rsidR="000B70A6">
        <w:rPr>
          <w:spacing w:val="16"/>
        </w:rPr>
        <w:t xml:space="preserve"> </w:t>
      </w:r>
      <w:proofErr w:type="spellStart"/>
      <w:r w:rsidR="000B70A6">
        <w:rPr>
          <w:spacing w:val="-1"/>
          <w:w w:val="108"/>
        </w:rPr>
        <w:t>razl</w:t>
      </w:r>
      <w:r w:rsidR="000B70A6">
        <w:rPr>
          <w:spacing w:val="-6"/>
          <w:w w:val="108"/>
        </w:rPr>
        <w:t>i</w:t>
      </w:r>
      <w:r w:rsidR="000B70A6">
        <w:rPr>
          <w:spacing w:val="-87"/>
          <w:w w:val="153"/>
        </w:rPr>
        <w:t>ˇ</w:t>
      </w:r>
      <w:r w:rsidR="000B70A6">
        <w:rPr>
          <w:spacing w:val="-1"/>
          <w:w w:val="110"/>
        </w:rPr>
        <w:t>citi</w:t>
      </w:r>
      <w:r w:rsidR="000B70A6">
        <w:rPr>
          <w:w w:val="110"/>
        </w:rPr>
        <w:t>m</w:t>
      </w:r>
      <w:proofErr w:type="spellEnd"/>
      <w:r w:rsidR="000B70A6">
        <w:rPr>
          <w:spacing w:val="16"/>
        </w:rPr>
        <w:t xml:space="preserve"> </w:t>
      </w:r>
      <w:proofErr w:type="spellStart"/>
      <w:r w:rsidR="000B70A6">
        <w:rPr>
          <w:spacing w:val="-1"/>
          <w:w w:val="116"/>
        </w:rPr>
        <w:t>d</w:t>
      </w:r>
      <w:r w:rsidR="000B70A6">
        <w:rPr>
          <w:spacing w:val="-6"/>
          <w:w w:val="116"/>
        </w:rPr>
        <w:t>r</w:t>
      </w:r>
      <w:r w:rsidR="000B70A6">
        <w:rPr>
          <w:spacing w:val="-88"/>
          <w:w w:val="153"/>
        </w:rPr>
        <w:t>ˇ</w:t>
      </w:r>
      <w:r w:rsidR="000B70A6">
        <w:rPr>
          <w:spacing w:val="-1"/>
          <w:w w:val="108"/>
        </w:rPr>
        <w:t>z</w:t>
      </w:r>
      <w:r w:rsidR="000B70A6">
        <w:rPr>
          <w:spacing w:val="-6"/>
          <w:w w:val="108"/>
        </w:rPr>
        <w:t>a</w:t>
      </w:r>
      <w:r w:rsidR="000B70A6">
        <w:rPr>
          <w:spacing w:val="-11"/>
          <w:w w:val="107"/>
        </w:rPr>
        <w:t>v</w:t>
      </w:r>
      <w:r w:rsidR="000B70A6">
        <w:rPr>
          <w:spacing w:val="-1"/>
          <w:w w:val="112"/>
        </w:rPr>
        <w:t>ama</w:t>
      </w:r>
      <w:proofErr w:type="spellEnd"/>
      <w:r w:rsidR="000B70A6">
        <w:rPr>
          <w:spacing w:val="-1"/>
          <w:w w:val="112"/>
        </w:rPr>
        <w:t>.</w:t>
      </w:r>
    </w:p>
    <w:p w14:paraId="7798820C" w14:textId="77777777" w:rsidR="0033007A" w:rsidRDefault="000B70A6">
      <w:pPr>
        <w:pStyle w:val="BodyText"/>
        <w:spacing w:line="254" w:lineRule="auto"/>
        <w:ind w:left="1314" w:right="1351" w:firstLine="276"/>
        <w:jc w:val="both"/>
      </w:pPr>
      <w:proofErr w:type="spellStart"/>
      <w:proofErr w:type="gramStart"/>
      <w:r>
        <w:rPr>
          <w:spacing w:val="-1"/>
          <w:w w:val="111"/>
        </w:rPr>
        <w:t>Ia</w:t>
      </w:r>
      <w:r>
        <w:rPr>
          <w:spacing w:val="-6"/>
          <w:w w:val="111"/>
        </w:rPr>
        <w:t>k</w:t>
      </w:r>
      <w:r>
        <w:rPr>
          <w:w w:val="102"/>
        </w:rPr>
        <w:t>o</w:t>
      </w:r>
      <w:proofErr w:type="spellEnd"/>
      <w:r>
        <w:t xml:space="preserve"> </w:t>
      </w:r>
      <w:r>
        <w:rPr>
          <w:spacing w:val="-22"/>
        </w:rPr>
        <w:t xml:space="preserve"> </w:t>
      </w:r>
      <w:r>
        <w:rPr>
          <w:spacing w:val="-1"/>
          <w:w w:val="108"/>
        </w:rPr>
        <w:t>d</w:t>
      </w:r>
      <w:r>
        <w:rPr>
          <w:w w:val="108"/>
        </w:rPr>
        <w:t>o</w:t>
      </w:r>
      <w:proofErr w:type="gramEnd"/>
      <w:r>
        <w:t xml:space="preserve"> </w:t>
      </w:r>
      <w:r>
        <w:rPr>
          <w:spacing w:val="-22"/>
        </w:rPr>
        <w:t xml:space="preserve"> </w:t>
      </w:r>
      <w:proofErr w:type="spellStart"/>
      <w:r>
        <w:rPr>
          <w:w w:val="113"/>
        </w:rPr>
        <w:t>n</w:t>
      </w:r>
      <w:r>
        <w:rPr>
          <w:spacing w:val="-1"/>
          <w:w w:val="102"/>
        </w:rPr>
        <w:t>e</w:t>
      </w:r>
      <w:r>
        <w:rPr>
          <w:spacing w:val="-5"/>
          <w:w w:val="107"/>
        </w:rPr>
        <w:t>k</w:t>
      </w:r>
      <w:r>
        <w:rPr>
          <w:spacing w:val="-1"/>
          <w:w w:val="102"/>
        </w:rPr>
        <w:t>o</w:t>
      </w:r>
      <w:r>
        <w:rPr>
          <w:w w:val="102"/>
        </w:rPr>
        <w:t>g</w:t>
      </w:r>
      <w:proofErr w:type="spellEnd"/>
      <w:r>
        <w:t xml:space="preserve"> </w:t>
      </w:r>
      <w:r>
        <w:rPr>
          <w:spacing w:val="-22"/>
        </w:rPr>
        <w:t xml:space="preserve"> </w:t>
      </w:r>
      <w:proofErr w:type="spellStart"/>
      <w:r>
        <w:rPr>
          <w:w w:val="113"/>
        </w:rPr>
        <w:t>ste</w:t>
      </w:r>
      <w:r>
        <w:rPr>
          <w:spacing w:val="5"/>
          <w:w w:val="113"/>
        </w:rPr>
        <w:t>p</w:t>
      </w:r>
      <w:r>
        <w:rPr>
          <w:w w:val="110"/>
        </w:rPr>
        <w:t>ena</w:t>
      </w:r>
      <w:proofErr w:type="spellEnd"/>
      <w:r>
        <w:t xml:space="preserve"> </w:t>
      </w:r>
      <w:r>
        <w:rPr>
          <w:spacing w:val="-22"/>
        </w:rPr>
        <w:t xml:space="preserve"> </w:t>
      </w:r>
      <w:r>
        <w:rPr>
          <w:w w:val="111"/>
        </w:rPr>
        <w:t>VPN</w:t>
      </w:r>
      <w:r>
        <w:t xml:space="preserve"> </w:t>
      </w:r>
      <w:r>
        <w:rPr>
          <w:spacing w:val="-22"/>
        </w:rPr>
        <w:t xml:space="preserve"> </w:t>
      </w:r>
      <w:proofErr w:type="spellStart"/>
      <w:r>
        <w:rPr>
          <w:spacing w:val="-1"/>
          <w:w w:val="111"/>
        </w:rPr>
        <w:t>pr</w:t>
      </w:r>
      <w:r>
        <w:rPr>
          <w:spacing w:val="-6"/>
          <w:w w:val="111"/>
        </w:rPr>
        <w:t>o</w:t>
      </w:r>
      <w:r>
        <w:rPr>
          <w:spacing w:val="-11"/>
          <w:w w:val="107"/>
        </w:rPr>
        <w:t>v</w:t>
      </w:r>
      <w:r>
        <w:rPr>
          <w:spacing w:val="10"/>
          <w:w w:val="115"/>
        </w:rPr>
        <w:t>a</w:t>
      </w:r>
      <w:r>
        <w:rPr>
          <w:w w:val="110"/>
        </w:rPr>
        <w:t>jderi</w:t>
      </w:r>
      <w:proofErr w:type="spellEnd"/>
      <w:r>
        <w:t xml:space="preserve"> </w:t>
      </w:r>
      <w:r>
        <w:rPr>
          <w:spacing w:val="-22"/>
        </w:rPr>
        <w:t xml:space="preserve"> </w:t>
      </w:r>
      <w:proofErr w:type="spellStart"/>
      <w:r>
        <w:rPr>
          <w:spacing w:val="-1"/>
          <w:w w:val="115"/>
        </w:rPr>
        <w:t>pr</w:t>
      </w:r>
      <w:r>
        <w:rPr>
          <w:spacing w:val="-6"/>
          <w:w w:val="115"/>
        </w:rPr>
        <w:t>u</w:t>
      </w:r>
      <w:r>
        <w:rPr>
          <w:spacing w:val="-87"/>
          <w:w w:val="153"/>
        </w:rPr>
        <w:t>ˇ</w:t>
      </w:r>
      <w:r>
        <w:rPr>
          <w:spacing w:val="-1"/>
          <w:w w:val="108"/>
        </w:rPr>
        <w:t>z</w:t>
      </w:r>
      <w:r>
        <w:rPr>
          <w:spacing w:val="10"/>
          <w:w w:val="108"/>
        </w:rPr>
        <w:t>a</w:t>
      </w:r>
      <w:r>
        <w:rPr>
          <w:w w:val="113"/>
        </w:rPr>
        <w:t>ju</w:t>
      </w:r>
      <w:proofErr w:type="spellEnd"/>
      <w:r>
        <w:t xml:space="preserve"> </w:t>
      </w:r>
      <w:r>
        <w:rPr>
          <w:spacing w:val="-22"/>
        </w:rPr>
        <w:t xml:space="preserve"> </w:t>
      </w:r>
      <w:proofErr w:type="spellStart"/>
      <w:r>
        <w:rPr>
          <w:spacing w:val="-1"/>
          <w:w w:val="114"/>
        </w:rPr>
        <w:t>n</w:t>
      </w:r>
      <w:r>
        <w:rPr>
          <w:spacing w:val="-6"/>
          <w:w w:val="114"/>
        </w:rPr>
        <w:t>a</w:t>
      </w:r>
      <w:r>
        <w:rPr>
          <w:spacing w:val="-6"/>
          <w:w w:val="107"/>
        </w:rPr>
        <w:t>v</w:t>
      </w:r>
      <w:r>
        <w:rPr>
          <w:w w:val="107"/>
        </w:rPr>
        <w:t>edene</w:t>
      </w:r>
      <w:proofErr w:type="spellEnd"/>
      <w:r>
        <w:t xml:space="preserve"> </w:t>
      </w:r>
      <w:r>
        <w:rPr>
          <w:spacing w:val="-22"/>
        </w:rPr>
        <w:t xml:space="preserve"> </w:t>
      </w:r>
      <w:proofErr w:type="spellStart"/>
      <w:r>
        <w:rPr>
          <w:spacing w:val="-1"/>
          <w:w w:val="107"/>
        </w:rPr>
        <w:t>usluge</w:t>
      </w:r>
      <w:proofErr w:type="spellEnd"/>
      <w:r>
        <w:rPr>
          <w:w w:val="107"/>
        </w:rPr>
        <w:t>,</w:t>
      </w:r>
      <w:r>
        <w:t xml:space="preserve"> </w:t>
      </w:r>
      <w:r>
        <w:rPr>
          <w:spacing w:val="-21"/>
        </w:rPr>
        <w:t xml:space="preserve"> </w:t>
      </w:r>
      <w:r>
        <w:rPr>
          <w:spacing w:val="-1"/>
          <w:w w:val="106"/>
        </w:rPr>
        <w:t xml:space="preserve">do- </w:t>
      </w:r>
      <w:proofErr w:type="spellStart"/>
      <w:r>
        <w:rPr>
          <w:spacing w:val="-6"/>
          <w:w w:val="107"/>
        </w:rPr>
        <w:t>v</w:t>
      </w:r>
      <w:r>
        <w:rPr>
          <w:spacing w:val="5"/>
          <w:w w:val="102"/>
        </w:rPr>
        <w:t>o</w:t>
      </w:r>
      <w:r>
        <w:rPr>
          <w:spacing w:val="-1"/>
          <w:w w:val="109"/>
        </w:rPr>
        <w:t>d</w:t>
      </w:r>
      <w:r>
        <w:rPr>
          <w:w w:val="109"/>
        </w:rPr>
        <w:t>i</w:t>
      </w:r>
      <w:proofErr w:type="spellEnd"/>
      <w:r>
        <w:rPr>
          <w:spacing w:val="14"/>
        </w:rPr>
        <w:t xml:space="preserve"> </w:t>
      </w:r>
      <w:r>
        <w:rPr>
          <w:w w:val="103"/>
        </w:rPr>
        <w:t>se</w:t>
      </w:r>
      <w:r>
        <w:rPr>
          <w:spacing w:val="14"/>
        </w:rPr>
        <w:t xml:space="preserve"> </w:t>
      </w:r>
      <w:r>
        <w:rPr>
          <w:w w:val="113"/>
        </w:rPr>
        <w:t>u</w:t>
      </w:r>
      <w:r>
        <w:rPr>
          <w:spacing w:val="14"/>
        </w:rPr>
        <w:t xml:space="preserve"> </w:t>
      </w:r>
      <w:proofErr w:type="spellStart"/>
      <w:r>
        <w:rPr>
          <w:spacing w:val="-1"/>
          <w:w w:val="113"/>
        </w:rPr>
        <w:t>pitanj</w:t>
      </w:r>
      <w:r>
        <w:rPr>
          <w:w w:val="113"/>
        </w:rPr>
        <w:t>e</w:t>
      </w:r>
      <w:proofErr w:type="spellEnd"/>
      <w:r>
        <w:rPr>
          <w:spacing w:val="14"/>
        </w:rPr>
        <w:t xml:space="preserve"> </w:t>
      </w:r>
      <w:proofErr w:type="spellStart"/>
      <w:r>
        <w:rPr>
          <w:spacing w:val="-1"/>
          <w:w w:val="109"/>
        </w:rPr>
        <w:t>njih</w:t>
      </w:r>
      <w:r>
        <w:rPr>
          <w:spacing w:val="-6"/>
          <w:w w:val="109"/>
        </w:rPr>
        <w:t>o</w:t>
      </w:r>
      <w:r>
        <w:rPr>
          <w:spacing w:val="-11"/>
          <w:w w:val="107"/>
        </w:rPr>
        <w:t>v</w:t>
      </w:r>
      <w:r>
        <w:rPr>
          <w:w w:val="115"/>
        </w:rPr>
        <w:t>a</w:t>
      </w:r>
      <w:proofErr w:type="spellEnd"/>
      <w:r>
        <w:rPr>
          <w:spacing w:val="14"/>
        </w:rPr>
        <w:t xml:space="preserve"> </w:t>
      </w:r>
      <w:proofErr w:type="spellStart"/>
      <w:r>
        <w:rPr>
          <w:w w:val="109"/>
        </w:rPr>
        <w:t>s</w:t>
      </w:r>
      <w:r>
        <w:rPr>
          <w:spacing w:val="5"/>
          <w:w w:val="109"/>
        </w:rPr>
        <w:t>p</w:t>
      </w:r>
      <w:r>
        <w:rPr>
          <w:spacing w:val="-1"/>
          <w:w w:val="109"/>
        </w:rPr>
        <w:t>osobnos</w:t>
      </w:r>
      <w:r>
        <w:rPr>
          <w:w w:val="109"/>
        </w:rPr>
        <w:t>t</w:t>
      </w:r>
      <w:proofErr w:type="spellEnd"/>
      <w:r>
        <w:rPr>
          <w:spacing w:val="14"/>
        </w:rPr>
        <w:t xml:space="preserve"> </w:t>
      </w:r>
      <w:r>
        <w:rPr>
          <w:spacing w:val="-1"/>
          <w:w w:val="114"/>
        </w:rPr>
        <w:t>d</w:t>
      </w:r>
      <w:r>
        <w:rPr>
          <w:w w:val="114"/>
        </w:rPr>
        <w:t>a</w:t>
      </w:r>
      <w:r>
        <w:rPr>
          <w:spacing w:val="14"/>
        </w:rPr>
        <w:t xml:space="preserve"> </w:t>
      </w:r>
      <w:proofErr w:type="spellStart"/>
      <w:r>
        <w:rPr>
          <w:spacing w:val="-6"/>
          <w:w w:val="102"/>
        </w:rPr>
        <w:t>o</w:t>
      </w:r>
      <w:r>
        <w:rPr>
          <w:spacing w:val="-88"/>
          <w:w w:val="153"/>
        </w:rPr>
        <w:t>ˇ</w:t>
      </w:r>
      <w:r>
        <w:rPr>
          <w:spacing w:val="-1"/>
          <w:w w:val="108"/>
        </w:rPr>
        <w:t>cu</w:t>
      </w:r>
      <w:r>
        <w:rPr>
          <w:spacing w:val="-11"/>
          <w:w w:val="108"/>
        </w:rPr>
        <w:t>v</w:t>
      </w:r>
      <w:r>
        <w:rPr>
          <w:spacing w:val="10"/>
          <w:w w:val="115"/>
        </w:rPr>
        <w:t>a</w:t>
      </w:r>
      <w:r>
        <w:rPr>
          <w:w w:val="113"/>
        </w:rPr>
        <w:t>ju</w:t>
      </w:r>
      <w:proofErr w:type="spellEnd"/>
      <w:r>
        <w:rPr>
          <w:spacing w:val="14"/>
        </w:rPr>
        <w:t xml:space="preserve"> </w:t>
      </w:r>
      <w:proofErr w:type="spellStart"/>
      <w:r>
        <w:rPr>
          <w:spacing w:val="-1"/>
          <w:w w:val="111"/>
        </w:rPr>
        <w:t>anonimnos</w:t>
      </w:r>
      <w:r>
        <w:rPr>
          <w:w w:val="111"/>
        </w:rPr>
        <w:t>t</w:t>
      </w:r>
      <w:proofErr w:type="spellEnd"/>
      <w:r>
        <w:rPr>
          <w:spacing w:val="14"/>
        </w:rPr>
        <w:t xml:space="preserve"> </w:t>
      </w:r>
      <w:proofErr w:type="spellStart"/>
      <w:r>
        <w:rPr>
          <w:w w:val="102"/>
        </w:rPr>
        <w:t>i</w:t>
      </w:r>
      <w:proofErr w:type="spellEnd"/>
      <w:r>
        <w:rPr>
          <w:spacing w:val="14"/>
        </w:rPr>
        <w:t xml:space="preserve"> </w:t>
      </w:r>
      <w:proofErr w:type="spellStart"/>
      <w:r>
        <w:rPr>
          <w:spacing w:val="-1"/>
          <w:w w:val="111"/>
        </w:rPr>
        <w:t>pri</w:t>
      </w:r>
      <w:r>
        <w:rPr>
          <w:spacing w:val="-11"/>
          <w:w w:val="111"/>
        </w:rPr>
        <w:t>v</w:t>
      </w:r>
      <w:r>
        <w:rPr>
          <w:spacing w:val="-1"/>
          <w:w w:val="116"/>
        </w:rPr>
        <w:t>atnost</w:t>
      </w:r>
      <w:proofErr w:type="spellEnd"/>
      <w:r>
        <w:rPr>
          <w:spacing w:val="-1"/>
          <w:w w:val="116"/>
        </w:rPr>
        <w:t xml:space="preserve">. </w:t>
      </w:r>
      <w:proofErr w:type="spellStart"/>
      <w:proofErr w:type="gramStart"/>
      <w:r>
        <w:rPr>
          <w:w w:val="115"/>
        </w:rPr>
        <w:t>Pri</w:t>
      </w:r>
      <w:r>
        <w:rPr>
          <w:spacing w:val="-11"/>
          <w:w w:val="115"/>
        </w:rPr>
        <w:t>v</w:t>
      </w:r>
      <w:r>
        <w:rPr>
          <w:spacing w:val="-1"/>
          <w:w w:val="116"/>
        </w:rPr>
        <w:t>atnos</w:t>
      </w:r>
      <w:r>
        <w:rPr>
          <w:w w:val="116"/>
        </w:rPr>
        <w:t>t</w:t>
      </w:r>
      <w:proofErr w:type="spellEnd"/>
      <w:r>
        <w:t xml:space="preserve"> </w:t>
      </w:r>
      <w:r>
        <w:rPr>
          <w:spacing w:val="-20"/>
        </w:rPr>
        <w:t xml:space="preserve"> </w:t>
      </w:r>
      <w:r>
        <w:rPr>
          <w:w w:val="103"/>
        </w:rPr>
        <w:t>se</w:t>
      </w:r>
      <w:proofErr w:type="gramEnd"/>
      <w:r>
        <w:t xml:space="preserve"> </w:t>
      </w:r>
      <w:r>
        <w:rPr>
          <w:spacing w:val="-20"/>
        </w:rPr>
        <w:t xml:space="preserve"> </w:t>
      </w:r>
      <w:proofErr w:type="spellStart"/>
      <w:r>
        <w:rPr>
          <w:spacing w:val="-5"/>
          <w:w w:val="107"/>
        </w:rPr>
        <w:t>k</w:t>
      </w:r>
      <w:r>
        <w:rPr>
          <w:spacing w:val="4"/>
          <w:w w:val="102"/>
        </w:rPr>
        <w:t>o</w:t>
      </w:r>
      <w:r>
        <w:rPr>
          <w:w w:val="113"/>
        </w:rPr>
        <w:t>d</w:t>
      </w:r>
      <w:proofErr w:type="spellEnd"/>
      <w:r>
        <w:t xml:space="preserve"> </w:t>
      </w:r>
      <w:r>
        <w:rPr>
          <w:spacing w:val="-20"/>
        </w:rPr>
        <w:t xml:space="preserve"> </w:t>
      </w:r>
      <w:proofErr w:type="spellStart"/>
      <w:r>
        <w:rPr>
          <w:spacing w:val="-6"/>
          <w:w w:val="102"/>
        </w:rPr>
        <w:t>o</w:t>
      </w:r>
      <w:r>
        <w:rPr>
          <w:w w:val="108"/>
        </w:rPr>
        <w:t>vih</w:t>
      </w:r>
      <w:proofErr w:type="spellEnd"/>
      <w:r>
        <w:t xml:space="preserve"> </w:t>
      </w:r>
      <w:r>
        <w:rPr>
          <w:spacing w:val="-20"/>
        </w:rPr>
        <w:t xml:space="preserve"> </w:t>
      </w:r>
      <w:proofErr w:type="spellStart"/>
      <w:r>
        <w:rPr>
          <w:w w:val="109"/>
        </w:rPr>
        <w:t>mr</w:t>
      </w:r>
      <w:r>
        <w:rPr>
          <w:spacing w:val="-6"/>
          <w:w w:val="109"/>
        </w:rPr>
        <w:t>e</w:t>
      </w:r>
      <w:r>
        <w:rPr>
          <w:spacing w:val="-87"/>
          <w:w w:val="153"/>
        </w:rPr>
        <w:t>ˇ</w:t>
      </w:r>
      <w:r>
        <w:rPr>
          <w:spacing w:val="-1"/>
          <w:w w:val="108"/>
        </w:rPr>
        <w:t>z</w:t>
      </w:r>
      <w:r>
        <w:rPr>
          <w:w w:val="108"/>
        </w:rPr>
        <w:t>a</w:t>
      </w:r>
      <w:proofErr w:type="spellEnd"/>
      <w:r>
        <w:t xml:space="preserve"> </w:t>
      </w:r>
      <w:r>
        <w:rPr>
          <w:spacing w:val="-20"/>
        </w:rPr>
        <w:t xml:space="preserve"> </w:t>
      </w:r>
      <w:r>
        <w:rPr>
          <w:spacing w:val="-1"/>
          <w:w w:val="108"/>
        </w:rPr>
        <w:t>n</w:t>
      </w:r>
      <w:r>
        <w:rPr>
          <w:w w:val="108"/>
        </w:rPr>
        <w:t>e</w:t>
      </w:r>
      <w:r>
        <w:t xml:space="preserve"> </w:t>
      </w:r>
      <w:r>
        <w:rPr>
          <w:spacing w:val="-20"/>
        </w:rPr>
        <w:t xml:space="preserve"> </w:t>
      </w:r>
      <w:proofErr w:type="spellStart"/>
      <w:r>
        <w:rPr>
          <w:spacing w:val="5"/>
          <w:w w:val="102"/>
        </w:rPr>
        <w:t>o</w:t>
      </w:r>
      <w:r>
        <w:rPr>
          <w:spacing w:val="-1"/>
          <w:w w:val="107"/>
        </w:rPr>
        <w:t>dnos</w:t>
      </w:r>
      <w:r>
        <w:rPr>
          <w:w w:val="107"/>
        </w:rPr>
        <w:t>i</w:t>
      </w:r>
      <w:proofErr w:type="spellEnd"/>
      <w:r>
        <w:t xml:space="preserve"> </w:t>
      </w:r>
      <w:r>
        <w:rPr>
          <w:spacing w:val="-20"/>
        </w:rPr>
        <w:t xml:space="preserve"> </w:t>
      </w:r>
      <w:proofErr w:type="spellStart"/>
      <w:r>
        <w:rPr>
          <w:spacing w:val="-1"/>
          <w:w w:val="114"/>
        </w:rPr>
        <w:t>n</w:t>
      </w:r>
      <w:r>
        <w:rPr>
          <w:w w:val="114"/>
        </w:rPr>
        <w:t>a</w:t>
      </w:r>
      <w:proofErr w:type="spellEnd"/>
      <w:r>
        <w:t xml:space="preserve"> </w:t>
      </w:r>
      <w:r>
        <w:rPr>
          <w:spacing w:val="-20"/>
        </w:rPr>
        <w:t xml:space="preserve"> </w:t>
      </w:r>
      <w:proofErr w:type="spellStart"/>
      <w:r>
        <w:rPr>
          <w:spacing w:val="-1"/>
          <w:w w:val="111"/>
        </w:rPr>
        <w:t>pri</w:t>
      </w:r>
      <w:r>
        <w:rPr>
          <w:spacing w:val="-11"/>
          <w:w w:val="111"/>
        </w:rPr>
        <w:t>v</w:t>
      </w:r>
      <w:r>
        <w:rPr>
          <w:spacing w:val="-1"/>
          <w:w w:val="116"/>
        </w:rPr>
        <w:t>atnos</w:t>
      </w:r>
      <w:r>
        <w:rPr>
          <w:w w:val="116"/>
        </w:rPr>
        <w:t>t</w:t>
      </w:r>
      <w:proofErr w:type="spellEnd"/>
      <w:r>
        <w:t xml:space="preserve"> </w:t>
      </w:r>
      <w:r>
        <w:rPr>
          <w:spacing w:val="-20"/>
        </w:rPr>
        <w:t xml:space="preserve"> </w:t>
      </w:r>
      <w:proofErr w:type="spellStart"/>
      <w:r>
        <w:rPr>
          <w:w w:val="113"/>
        </w:rPr>
        <w:t>kr</w:t>
      </w:r>
      <w:r>
        <w:rPr>
          <w:spacing w:val="10"/>
          <w:w w:val="113"/>
        </w:rPr>
        <w:t>a</w:t>
      </w:r>
      <w:r>
        <w:rPr>
          <w:w w:val="111"/>
        </w:rPr>
        <w:t>jnjih</w:t>
      </w:r>
      <w:proofErr w:type="spellEnd"/>
      <w:r>
        <w:t xml:space="preserve"> </w:t>
      </w:r>
      <w:r>
        <w:rPr>
          <w:spacing w:val="-19"/>
        </w:rPr>
        <w:t xml:space="preserve"> </w:t>
      </w:r>
      <w:proofErr w:type="spellStart"/>
      <w:r>
        <w:rPr>
          <w:spacing w:val="-6"/>
          <w:w w:val="107"/>
        </w:rPr>
        <w:t>k</w:t>
      </w:r>
      <w:r>
        <w:rPr>
          <w:spacing w:val="-1"/>
          <w:w w:val="107"/>
        </w:rPr>
        <w:t>orisni</w:t>
      </w:r>
      <w:r>
        <w:rPr>
          <w:spacing w:val="-11"/>
          <w:w w:val="107"/>
        </w:rPr>
        <w:t>k</w:t>
      </w:r>
      <w:r>
        <w:rPr>
          <w:w w:val="115"/>
        </w:rPr>
        <w:t>a</w:t>
      </w:r>
      <w:proofErr w:type="spellEnd"/>
      <w:r>
        <w:rPr>
          <w:w w:val="115"/>
        </w:rPr>
        <w:t xml:space="preserve"> </w:t>
      </w:r>
      <w:proofErr w:type="spellStart"/>
      <w:r>
        <w:rPr>
          <w:spacing w:val="-6"/>
          <w:w w:val="107"/>
        </w:rPr>
        <w:t>v</w:t>
      </w:r>
      <w:r>
        <w:rPr>
          <w:spacing w:val="-5"/>
          <w:w w:val="102"/>
        </w:rPr>
        <w:t>e</w:t>
      </w:r>
      <w:r>
        <w:rPr>
          <w:spacing w:val="-87"/>
          <w:w w:val="153"/>
        </w:rPr>
        <w:t>´</w:t>
      </w:r>
      <w:r>
        <w:rPr>
          <w:w w:val="102"/>
        </w:rPr>
        <w:t>c</w:t>
      </w:r>
      <w:proofErr w:type="spellEnd"/>
      <w:r>
        <w:t xml:space="preserve"> </w:t>
      </w:r>
      <w:r>
        <w:rPr>
          <w:spacing w:val="-4"/>
        </w:rPr>
        <w:t xml:space="preserve"> </w:t>
      </w:r>
      <w:proofErr w:type="spellStart"/>
      <w:r>
        <w:rPr>
          <w:spacing w:val="-1"/>
          <w:w w:val="114"/>
        </w:rPr>
        <w:t>n</w:t>
      </w:r>
      <w:r>
        <w:rPr>
          <w:w w:val="114"/>
        </w:rPr>
        <w:t>a</w:t>
      </w:r>
      <w:proofErr w:type="spellEnd"/>
      <w:r>
        <w:t xml:space="preserve"> </w:t>
      </w:r>
      <w:r>
        <w:rPr>
          <w:spacing w:val="-4"/>
        </w:rPr>
        <w:t xml:space="preserve"> </w:t>
      </w:r>
      <w:proofErr w:type="spellStart"/>
      <w:r>
        <w:rPr>
          <w:spacing w:val="4"/>
          <w:w w:val="113"/>
        </w:rPr>
        <w:t>p</w:t>
      </w:r>
      <w:r>
        <w:rPr>
          <w:spacing w:val="-6"/>
          <w:w w:val="102"/>
        </w:rPr>
        <w:t>o</w:t>
      </w:r>
      <w:r>
        <w:rPr>
          <w:spacing w:val="-6"/>
          <w:w w:val="107"/>
        </w:rPr>
        <w:t>v</w:t>
      </w:r>
      <w:r>
        <w:rPr>
          <w:w w:val="104"/>
        </w:rPr>
        <w:t>ezi</w:t>
      </w:r>
      <w:r>
        <w:rPr>
          <w:spacing w:val="-11"/>
          <w:w w:val="104"/>
        </w:rPr>
        <w:t>v</w:t>
      </w:r>
      <w:r>
        <w:rPr>
          <w:spacing w:val="-1"/>
          <w:w w:val="111"/>
        </w:rPr>
        <w:t>anj</w:t>
      </w:r>
      <w:r>
        <w:rPr>
          <w:w w:val="111"/>
        </w:rPr>
        <w:t>e</w:t>
      </w:r>
      <w:proofErr w:type="spellEnd"/>
      <w:r>
        <w:t xml:space="preserve"> </w:t>
      </w:r>
      <w:r>
        <w:rPr>
          <w:spacing w:val="-4"/>
        </w:rPr>
        <w:t xml:space="preserve"> </w:t>
      </w:r>
      <w:proofErr w:type="spellStart"/>
      <w:r>
        <w:rPr>
          <w:w w:val="105"/>
        </w:rPr>
        <w:t>v</w:t>
      </w:r>
      <w:r>
        <w:rPr>
          <w:spacing w:val="-10"/>
          <w:w w:val="105"/>
        </w:rPr>
        <w:t>i</w:t>
      </w:r>
      <w:r>
        <w:rPr>
          <w:spacing w:val="-83"/>
          <w:w w:val="153"/>
        </w:rPr>
        <w:t>ˇ</w:t>
      </w:r>
      <w:r>
        <w:rPr>
          <w:w w:val="103"/>
        </w:rPr>
        <w:t>se</w:t>
      </w:r>
      <w:proofErr w:type="spellEnd"/>
      <w:r>
        <w:t xml:space="preserve"> </w:t>
      </w:r>
      <w:r>
        <w:rPr>
          <w:spacing w:val="-4"/>
        </w:rPr>
        <w:t xml:space="preserve"> </w:t>
      </w:r>
      <w:proofErr w:type="spellStart"/>
      <w:r>
        <w:rPr>
          <w:spacing w:val="-1"/>
          <w:w w:val="111"/>
        </w:rPr>
        <w:t>pri</w:t>
      </w:r>
      <w:r>
        <w:rPr>
          <w:spacing w:val="-11"/>
          <w:w w:val="111"/>
        </w:rPr>
        <w:t>v</w:t>
      </w:r>
      <w:r>
        <w:rPr>
          <w:spacing w:val="-1"/>
          <w:w w:val="116"/>
        </w:rPr>
        <w:t>atni</w:t>
      </w:r>
      <w:r>
        <w:rPr>
          <w:w w:val="116"/>
        </w:rPr>
        <w:t>h</w:t>
      </w:r>
      <w:proofErr w:type="spellEnd"/>
      <w:r>
        <w:t xml:space="preserve"> </w:t>
      </w:r>
      <w:r>
        <w:rPr>
          <w:spacing w:val="-4"/>
        </w:rPr>
        <w:t xml:space="preserve"> </w:t>
      </w:r>
      <w:proofErr w:type="spellStart"/>
      <w:r>
        <w:rPr>
          <w:w w:val="109"/>
        </w:rPr>
        <w:t>mr</w:t>
      </w:r>
      <w:r>
        <w:rPr>
          <w:spacing w:val="-5"/>
          <w:w w:val="109"/>
        </w:rPr>
        <w:t>e</w:t>
      </w:r>
      <w:r>
        <w:rPr>
          <w:spacing w:val="-87"/>
          <w:w w:val="153"/>
        </w:rPr>
        <w:t>ˇ</w:t>
      </w:r>
      <w:r>
        <w:rPr>
          <w:spacing w:val="-1"/>
          <w:w w:val="109"/>
        </w:rPr>
        <w:t>za</w:t>
      </w:r>
      <w:proofErr w:type="spellEnd"/>
      <w:r>
        <w:rPr>
          <w:w w:val="109"/>
        </w:rPr>
        <w:t>.</w:t>
      </w:r>
      <w:r>
        <w:t xml:space="preserve">   </w:t>
      </w:r>
      <w:r>
        <w:rPr>
          <w:spacing w:val="-23"/>
        </w:rPr>
        <w:t xml:space="preserve"> </w:t>
      </w:r>
      <w:proofErr w:type="spellStart"/>
      <w:proofErr w:type="gramStart"/>
      <w:r>
        <w:rPr>
          <w:spacing w:val="-1"/>
          <w:w w:val="107"/>
        </w:rPr>
        <w:t>Z</w:t>
      </w:r>
      <w:r>
        <w:rPr>
          <w:spacing w:val="5"/>
          <w:w w:val="107"/>
        </w:rPr>
        <w:t>b</w:t>
      </w:r>
      <w:r>
        <w:rPr>
          <w:spacing w:val="-1"/>
          <w:w w:val="102"/>
        </w:rPr>
        <w:t>o</w:t>
      </w:r>
      <w:r>
        <w:rPr>
          <w:w w:val="102"/>
        </w:rPr>
        <w:t>g</w:t>
      </w:r>
      <w:proofErr w:type="spellEnd"/>
      <w:r>
        <w:t xml:space="preserve"> </w:t>
      </w:r>
      <w:r>
        <w:rPr>
          <w:spacing w:val="-4"/>
        </w:rPr>
        <w:t xml:space="preserve"> </w:t>
      </w:r>
      <w:proofErr w:type="spellStart"/>
      <w:r>
        <w:rPr>
          <w:w w:val="109"/>
        </w:rPr>
        <w:t>la</w:t>
      </w:r>
      <w:r>
        <w:rPr>
          <w:spacing w:val="-6"/>
          <w:w w:val="109"/>
        </w:rPr>
        <w:t>k</w:t>
      </w:r>
      <w:r>
        <w:rPr>
          <w:spacing w:val="-6"/>
          <w:w w:val="102"/>
        </w:rPr>
        <w:t>o</w:t>
      </w:r>
      <w:proofErr w:type="gramEnd"/>
      <w:r>
        <w:rPr>
          <w:spacing w:val="-87"/>
          <w:w w:val="153"/>
        </w:rPr>
        <w:t>´</w:t>
      </w:r>
      <w:r>
        <w:rPr>
          <w:spacing w:val="-1"/>
          <w:w w:val="102"/>
        </w:rPr>
        <w:t>c</w:t>
      </w:r>
      <w:r>
        <w:rPr>
          <w:w w:val="102"/>
        </w:rPr>
        <w:t>e</w:t>
      </w:r>
      <w:proofErr w:type="spellEnd"/>
      <w:r>
        <w:t xml:space="preserve"> </w:t>
      </w:r>
      <w:r>
        <w:rPr>
          <w:spacing w:val="-4"/>
        </w:rPr>
        <w:t xml:space="preserve"> </w:t>
      </w:r>
      <w:proofErr w:type="spellStart"/>
      <w:r>
        <w:rPr>
          <w:spacing w:val="-5"/>
          <w:w w:val="107"/>
        </w:rPr>
        <w:t>k</w:t>
      </w:r>
      <w:r>
        <w:rPr>
          <w:spacing w:val="-1"/>
          <w:w w:val="107"/>
        </w:rPr>
        <w:t>or</w:t>
      </w:r>
      <w:r>
        <w:rPr>
          <w:spacing w:val="-10"/>
          <w:w w:val="107"/>
        </w:rPr>
        <w:t>i</w:t>
      </w:r>
      <w:r>
        <w:rPr>
          <w:spacing w:val="-83"/>
          <w:w w:val="153"/>
        </w:rPr>
        <w:t>ˇ</w:t>
      </w:r>
      <w:r>
        <w:rPr>
          <w:spacing w:val="-6"/>
          <w:w w:val="103"/>
        </w:rPr>
        <w:t>s</w:t>
      </w:r>
      <w:r>
        <w:rPr>
          <w:spacing w:val="-87"/>
          <w:w w:val="153"/>
        </w:rPr>
        <w:t>´</w:t>
      </w:r>
      <w:r>
        <w:rPr>
          <w:spacing w:val="-1"/>
          <w:w w:val="109"/>
        </w:rPr>
        <w:t>cenja</w:t>
      </w:r>
      <w:proofErr w:type="spellEnd"/>
      <w:r>
        <w:rPr>
          <w:w w:val="109"/>
        </w:rPr>
        <w:t>,</w:t>
      </w:r>
      <w:r>
        <w:t xml:space="preserve"> </w:t>
      </w:r>
      <w:r>
        <w:rPr>
          <w:spacing w:val="3"/>
        </w:rPr>
        <w:t xml:space="preserve"> </w:t>
      </w:r>
      <w:proofErr w:type="spellStart"/>
      <w:r>
        <w:rPr>
          <w:spacing w:val="-6"/>
          <w:w w:val="107"/>
        </w:rPr>
        <w:t>v</w:t>
      </w:r>
      <w:r>
        <w:rPr>
          <w:w w:val="102"/>
        </w:rPr>
        <w:t>eli</w:t>
      </w:r>
      <w:proofErr w:type="spellEnd"/>
      <w:r>
        <w:rPr>
          <w:w w:val="102"/>
        </w:rPr>
        <w:t xml:space="preserve">- </w:t>
      </w:r>
      <w:proofErr w:type="spellStart"/>
      <w:r>
        <w:rPr>
          <w:w w:val="108"/>
        </w:rPr>
        <w:t>kih</w:t>
      </w:r>
      <w:proofErr w:type="spellEnd"/>
      <w:r>
        <w:rPr>
          <w:spacing w:val="11"/>
        </w:rPr>
        <w:t xml:space="preserve"> </w:t>
      </w:r>
      <w:proofErr w:type="spellStart"/>
      <w:r>
        <w:rPr>
          <w:spacing w:val="5"/>
          <w:w w:val="113"/>
        </w:rPr>
        <w:t>p</w:t>
      </w:r>
      <w:r>
        <w:rPr>
          <w:w w:val="108"/>
        </w:rPr>
        <w:t>erform</w:t>
      </w:r>
      <w:r>
        <w:rPr>
          <w:spacing w:val="-1"/>
          <w:w w:val="108"/>
        </w:rPr>
        <w:t>a</w:t>
      </w:r>
      <w:r>
        <w:rPr>
          <w:w w:val="113"/>
        </w:rPr>
        <w:t>n</w:t>
      </w:r>
      <w:r>
        <w:rPr>
          <w:w w:val="103"/>
        </w:rPr>
        <w:t>si</w:t>
      </w:r>
      <w:proofErr w:type="spellEnd"/>
      <w:r>
        <w:rPr>
          <w:spacing w:val="11"/>
        </w:rPr>
        <w:t xml:space="preserve"> </w:t>
      </w:r>
      <w:proofErr w:type="spellStart"/>
      <w:r>
        <w:rPr>
          <w:w w:val="102"/>
        </w:rPr>
        <w:t>i</w:t>
      </w:r>
      <w:proofErr w:type="spellEnd"/>
      <w:r>
        <w:rPr>
          <w:spacing w:val="11"/>
        </w:rPr>
        <w:t xml:space="preserve"> </w:t>
      </w:r>
      <w:proofErr w:type="spellStart"/>
      <w:r>
        <w:rPr>
          <w:w w:val="111"/>
        </w:rPr>
        <w:t>ja</w:t>
      </w:r>
      <w:r>
        <w:rPr>
          <w:spacing w:val="-6"/>
          <w:w w:val="111"/>
        </w:rPr>
        <w:t>k</w:t>
      </w:r>
      <w:r>
        <w:rPr>
          <w:spacing w:val="-1"/>
          <w:w w:val="102"/>
        </w:rPr>
        <w:t>o</w:t>
      </w:r>
      <w:r>
        <w:rPr>
          <w:w w:val="102"/>
        </w:rPr>
        <w:t>g</w:t>
      </w:r>
      <w:proofErr w:type="spellEnd"/>
      <w:r>
        <w:rPr>
          <w:spacing w:val="11"/>
        </w:rPr>
        <w:t xml:space="preserve"> </w:t>
      </w:r>
      <w:proofErr w:type="spellStart"/>
      <w:r>
        <w:rPr>
          <w:w w:val="112"/>
        </w:rPr>
        <w:t>mar</w:t>
      </w:r>
      <w:r>
        <w:rPr>
          <w:spacing w:val="-6"/>
          <w:w w:val="112"/>
        </w:rPr>
        <w:t>k</w:t>
      </w:r>
      <w:r>
        <w:rPr>
          <w:w w:val="111"/>
        </w:rPr>
        <w:t>etinga</w:t>
      </w:r>
      <w:proofErr w:type="spellEnd"/>
      <w:r>
        <w:rPr>
          <w:spacing w:val="11"/>
        </w:rPr>
        <w:t xml:space="preserve"> </w:t>
      </w:r>
      <w:proofErr w:type="spellStart"/>
      <w:r>
        <w:rPr>
          <w:spacing w:val="5"/>
          <w:w w:val="113"/>
        </w:rPr>
        <w:t>p</w:t>
      </w:r>
      <w:r>
        <w:rPr>
          <w:spacing w:val="-1"/>
          <w:w w:val="109"/>
        </w:rPr>
        <w:t>ost</w:t>
      </w:r>
      <w:r>
        <w:rPr>
          <w:spacing w:val="10"/>
          <w:w w:val="109"/>
        </w:rPr>
        <w:t>o</w:t>
      </w:r>
      <w:r>
        <w:rPr>
          <w:w w:val="107"/>
        </w:rPr>
        <w:t>ji</w:t>
      </w:r>
      <w:proofErr w:type="spellEnd"/>
      <w:r>
        <w:rPr>
          <w:spacing w:val="11"/>
        </w:rPr>
        <w:t xml:space="preserve"> </w:t>
      </w:r>
      <w:proofErr w:type="spellStart"/>
      <w:r>
        <w:rPr>
          <w:spacing w:val="-6"/>
          <w:w w:val="107"/>
        </w:rPr>
        <w:t>v</w:t>
      </w:r>
      <w:r>
        <w:rPr>
          <w:w w:val="104"/>
        </w:rPr>
        <w:t>eli</w:t>
      </w:r>
      <w:r>
        <w:rPr>
          <w:spacing w:val="-11"/>
          <w:w w:val="104"/>
        </w:rPr>
        <w:t>k</w:t>
      </w:r>
      <w:r>
        <w:rPr>
          <w:w w:val="115"/>
        </w:rPr>
        <w:t>a</w:t>
      </w:r>
      <w:proofErr w:type="spellEnd"/>
      <w:r>
        <w:rPr>
          <w:spacing w:val="11"/>
        </w:rPr>
        <w:t xml:space="preserve"> </w:t>
      </w:r>
      <w:proofErr w:type="spellStart"/>
      <w:r>
        <w:rPr>
          <w:spacing w:val="-1"/>
          <w:w w:val="111"/>
        </w:rPr>
        <w:t>privl</w:t>
      </w:r>
      <w:r>
        <w:rPr>
          <w:spacing w:val="-6"/>
          <w:w w:val="111"/>
        </w:rPr>
        <w:t>a</w:t>
      </w:r>
      <w:r>
        <w:rPr>
          <w:spacing w:val="-88"/>
          <w:w w:val="153"/>
        </w:rPr>
        <w:t>ˇ</w:t>
      </w:r>
      <w:r>
        <w:rPr>
          <w:spacing w:val="-1"/>
          <w:w w:val="108"/>
        </w:rPr>
        <w:t>c</w:t>
      </w:r>
      <w:r>
        <w:rPr>
          <w:w w:val="108"/>
        </w:rPr>
        <w:t>n</w:t>
      </w:r>
      <w:r>
        <w:rPr>
          <w:spacing w:val="-1"/>
          <w:w w:val="102"/>
        </w:rPr>
        <w:t>o</w:t>
      </w:r>
      <w:r>
        <w:rPr>
          <w:w w:val="120"/>
        </w:rPr>
        <w:t>st</w:t>
      </w:r>
      <w:proofErr w:type="spellEnd"/>
      <w:r>
        <w:rPr>
          <w:spacing w:val="11"/>
        </w:rPr>
        <w:t xml:space="preserve"> </w:t>
      </w:r>
      <w:proofErr w:type="spellStart"/>
      <w:r>
        <w:rPr>
          <w:w w:val="113"/>
        </w:rPr>
        <w:t>p</w:t>
      </w:r>
      <w:r>
        <w:rPr>
          <w:spacing w:val="-1"/>
          <w:w w:val="110"/>
        </w:rPr>
        <w:t>re</w:t>
      </w:r>
      <w:r>
        <w:rPr>
          <w:w w:val="111"/>
        </w:rPr>
        <w:t>ma</w:t>
      </w:r>
      <w:proofErr w:type="spellEnd"/>
      <w:r>
        <w:rPr>
          <w:spacing w:val="11"/>
        </w:rPr>
        <w:t xml:space="preserve"> </w:t>
      </w:r>
      <w:proofErr w:type="spellStart"/>
      <w:r>
        <w:rPr>
          <w:spacing w:val="-6"/>
          <w:w w:val="102"/>
        </w:rPr>
        <w:t>o</w:t>
      </w:r>
      <w:r>
        <w:rPr>
          <w:w w:val="107"/>
        </w:rPr>
        <w:t>vim</w:t>
      </w:r>
      <w:proofErr w:type="spellEnd"/>
      <w:r>
        <w:rPr>
          <w:w w:val="107"/>
        </w:rPr>
        <w:t xml:space="preserve"> </w:t>
      </w:r>
      <w:proofErr w:type="spellStart"/>
      <w:r>
        <w:rPr>
          <w:w w:val="109"/>
        </w:rPr>
        <w:t>mr</w:t>
      </w:r>
      <w:r>
        <w:rPr>
          <w:spacing w:val="-6"/>
          <w:w w:val="109"/>
        </w:rPr>
        <w:t>e</w:t>
      </w:r>
      <w:r>
        <w:rPr>
          <w:spacing w:val="-87"/>
          <w:w w:val="153"/>
        </w:rPr>
        <w:t>ˇ</w:t>
      </w:r>
      <w:r>
        <w:rPr>
          <w:spacing w:val="-1"/>
          <w:w w:val="110"/>
        </w:rPr>
        <w:t>zama</w:t>
      </w:r>
      <w:proofErr w:type="spellEnd"/>
      <w:r>
        <w:rPr>
          <w:w w:val="110"/>
        </w:rPr>
        <w:t>,</w:t>
      </w:r>
      <w:r>
        <w:rPr>
          <w:spacing w:val="16"/>
        </w:rPr>
        <w:t xml:space="preserve"> </w:t>
      </w:r>
      <w:commentRangeStart w:id="50"/>
      <w:proofErr w:type="spellStart"/>
      <w:r>
        <w:rPr>
          <w:w w:val="102"/>
        </w:rPr>
        <w:t>i</w:t>
      </w:r>
      <w:r>
        <w:rPr>
          <w:spacing w:val="-1"/>
          <w:w w:val="115"/>
        </w:rPr>
        <w:t>a</w:t>
      </w:r>
      <w:r>
        <w:rPr>
          <w:spacing w:val="-5"/>
          <w:w w:val="107"/>
        </w:rPr>
        <w:t>k</w:t>
      </w:r>
      <w:r>
        <w:rPr>
          <w:w w:val="102"/>
        </w:rPr>
        <w:t>o</w:t>
      </w:r>
      <w:proofErr w:type="spellEnd"/>
      <w:r>
        <w:rPr>
          <w:spacing w:val="16"/>
        </w:rPr>
        <w:t xml:space="preserve"> </w:t>
      </w:r>
      <w:proofErr w:type="spellStart"/>
      <w:r>
        <w:rPr>
          <w:spacing w:val="-1"/>
          <w:w w:val="109"/>
        </w:rPr>
        <w:t>neinformisanos</w:t>
      </w:r>
      <w:r>
        <w:rPr>
          <w:w w:val="109"/>
        </w:rPr>
        <w:t>t</w:t>
      </w:r>
      <w:proofErr w:type="spellEnd"/>
      <w:r>
        <w:rPr>
          <w:spacing w:val="16"/>
        </w:rPr>
        <w:t xml:space="preserve"> </w:t>
      </w:r>
      <w:proofErr w:type="spellStart"/>
      <w:r>
        <w:rPr>
          <w:spacing w:val="-6"/>
          <w:w w:val="107"/>
        </w:rPr>
        <w:t>k</w:t>
      </w:r>
      <w:r>
        <w:rPr>
          <w:spacing w:val="-1"/>
          <w:w w:val="107"/>
        </w:rPr>
        <w:t>orisni</w:t>
      </w:r>
      <w:r>
        <w:rPr>
          <w:spacing w:val="-11"/>
          <w:w w:val="107"/>
        </w:rPr>
        <w:t>k</w:t>
      </w:r>
      <w:r>
        <w:rPr>
          <w:w w:val="115"/>
        </w:rPr>
        <w:t>a</w:t>
      </w:r>
      <w:proofErr w:type="spellEnd"/>
      <w:r>
        <w:rPr>
          <w:spacing w:val="16"/>
        </w:rPr>
        <w:t xml:space="preserve"> </w:t>
      </w:r>
      <w:proofErr w:type="spellStart"/>
      <w:r>
        <w:rPr>
          <w:spacing w:val="-1"/>
          <w:w w:val="108"/>
        </w:rPr>
        <w:t>d</w:t>
      </w:r>
      <w:r>
        <w:rPr>
          <w:spacing w:val="-6"/>
          <w:w w:val="108"/>
        </w:rPr>
        <w:t>o</w:t>
      </w:r>
      <w:r>
        <w:rPr>
          <w:spacing w:val="-5"/>
          <w:w w:val="107"/>
        </w:rPr>
        <w:t>v</w:t>
      </w:r>
      <w:r>
        <w:rPr>
          <w:spacing w:val="4"/>
          <w:w w:val="102"/>
        </w:rPr>
        <w:t>o</w:t>
      </w:r>
      <w:r>
        <w:rPr>
          <w:spacing w:val="-1"/>
          <w:w w:val="109"/>
        </w:rPr>
        <w:t>d</w:t>
      </w:r>
      <w:r>
        <w:rPr>
          <w:w w:val="109"/>
        </w:rPr>
        <w:t>i</w:t>
      </w:r>
      <w:proofErr w:type="spellEnd"/>
      <w:r>
        <w:rPr>
          <w:spacing w:val="16"/>
        </w:rPr>
        <w:t xml:space="preserve"> </w:t>
      </w:r>
      <w:r>
        <w:rPr>
          <w:spacing w:val="-1"/>
          <w:w w:val="108"/>
        </w:rPr>
        <w:t>d</w:t>
      </w:r>
      <w:r>
        <w:rPr>
          <w:w w:val="108"/>
        </w:rPr>
        <w:t>o</w:t>
      </w:r>
      <w:r>
        <w:rPr>
          <w:spacing w:val="16"/>
        </w:rPr>
        <w:t xml:space="preserve"> </w:t>
      </w:r>
      <w:proofErr w:type="spellStart"/>
      <w:r>
        <w:rPr>
          <w:spacing w:val="-1"/>
          <w:w w:val="110"/>
        </w:rPr>
        <w:t>problema</w:t>
      </w:r>
      <w:proofErr w:type="spellEnd"/>
      <w:r>
        <w:rPr>
          <w:spacing w:val="-1"/>
          <w:w w:val="110"/>
        </w:rPr>
        <w:t>.</w:t>
      </w:r>
      <w:commentRangeEnd w:id="50"/>
      <w:r w:rsidR="000349FF">
        <w:rPr>
          <w:rStyle w:val="CommentReference"/>
        </w:rPr>
        <w:commentReference w:id="50"/>
      </w:r>
    </w:p>
    <w:p w14:paraId="30C1FAB9" w14:textId="77777777" w:rsidR="0033007A" w:rsidRDefault="0033007A">
      <w:pPr>
        <w:pStyle w:val="BodyText"/>
        <w:rPr>
          <w:sz w:val="21"/>
        </w:rPr>
      </w:pPr>
    </w:p>
    <w:p w14:paraId="1CBC687F" w14:textId="77777777" w:rsidR="0033007A" w:rsidRDefault="000B70A6">
      <w:pPr>
        <w:pStyle w:val="Heading3"/>
        <w:numPr>
          <w:ilvl w:val="2"/>
          <w:numId w:val="1"/>
        </w:numPr>
        <w:tabs>
          <w:tab w:val="left" w:pos="2013"/>
          <w:tab w:val="left" w:pos="2015"/>
        </w:tabs>
      </w:pPr>
      <w:bookmarkStart w:id="51" w:name="Rizici_za_korisnike_VPN"/>
      <w:bookmarkStart w:id="52" w:name="_bookmark17"/>
      <w:bookmarkEnd w:id="51"/>
      <w:bookmarkEnd w:id="52"/>
      <w:proofErr w:type="spellStart"/>
      <w:r>
        <w:t>Rizici</w:t>
      </w:r>
      <w:proofErr w:type="spellEnd"/>
      <w:r>
        <w:t xml:space="preserve"> za </w:t>
      </w:r>
      <w:proofErr w:type="spellStart"/>
      <w:r>
        <w:rPr>
          <w:spacing w:val="-3"/>
        </w:rPr>
        <w:t>korisnike</w:t>
      </w:r>
      <w:proofErr w:type="spellEnd"/>
      <w:r>
        <w:rPr>
          <w:spacing w:val="24"/>
        </w:rPr>
        <w:t xml:space="preserve"> </w:t>
      </w:r>
      <w:r>
        <w:t>VPN</w:t>
      </w:r>
    </w:p>
    <w:p w14:paraId="03018916" w14:textId="1DC515BA" w:rsidR="0033007A" w:rsidRDefault="008F5184">
      <w:pPr>
        <w:pStyle w:val="BodyText"/>
        <w:spacing w:before="123" w:line="254" w:lineRule="auto"/>
        <w:ind w:left="1314" w:right="1351" w:firstLine="276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503305520" behindDoc="1" locked="0" layoutInCell="1" allowOverlap="1" wp14:anchorId="03531D05" wp14:editId="0EA2FCB3">
                <wp:simplePos x="0" y="0"/>
                <wp:positionH relativeFrom="page">
                  <wp:posOffset>3524250</wp:posOffset>
                </wp:positionH>
                <wp:positionV relativeFrom="paragraph">
                  <wp:posOffset>264160</wp:posOffset>
                </wp:positionV>
                <wp:extent cx="35560" cy="0"/>
                <wp:effectExtent l="9525" t="12065" r="12065" b="6985"/>
                <wp:wrapNone/>
                <wp:docPr id="5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5560" cy="0"/>
                        </a:xfrm>
                        <a:prstGeom prst="line">
                          <a:avLst/>
                        </a:prstGeom>
                        <a:noFill/>
                        <a:ln w="490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6CD23A" id="Line 5" o:spid="_x0000_s1026" style="position:absolute;z-index:-10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77.5pt,20.8pt" to="280.3pt,2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" strokeweight=".1362mm">
                <w10:wrap anchorx="page"/>
              </v:line>
            </w:pict>
          </mc:Fallback>
        </mc:AlternateContent>
      </w:r>
      <w:proofErr w:type="spellStart"/>
      <w:r w:rsidR="000B70A6">
        <w:rPr>
          <w:spacing w:val="-1"/>
          <w:w w:val="111"/>
        </w:rPr>
        <w:t>Ia</w:t>
      </w:r>
      <w:r w:rsidR="000B70A6">
        <w:rPr>
          <w:spacing w:val="-6"/>
          <w:w w:val="111"/>
        </w:rPr>
        <w:t>k</w:t>
      </w:r>
      <w:r w:rsidR="000B70A6">
        <w:rPr>
          <w:w w:val="102"/>
        </w:rPr>
        <w:t>o</w:t>
      </w:r>
      <w:proofErr w:type="spellEnd"/>
      <w:r w:rsidR="000B70A6">
        <w:rPr>
          <w:spacing w:val="20"/>
        </w:rPr>
        <w:t xml:space="preserve"> </w:t>
      </w:r>
      <w:proofErr w:type="spellStart"/>
      <w:r w:rsidR="000B70A6">
        <w:rPr>
          <w:spacing w:val="-5"/>
          <w:w w:val="107"/>
        </w:rPr>
        <w:t>v</w:t>
      </w:r>
      <w:r w:rsidR="000B70A6">
        <w:rPr>
          <w:w w:val="103"/>
        </w:rPr>
        <w:t>eliki</w:t>
      </w:r>
      <w:proofErr w:type="spellEnd"/>
      <w:r w:rsidR="000B70A6">
        <w:rPr>
          <w:spacing w:val="20"/>
        </w:rPr>
        <w:t xml:space="preserve"> </w:t>
      </w:r>
      <w:proofErr w:type="spellStart"/>
      <w:r w:rsidR="000B70A6">
        <w:rPr>
          <w:spacing w:val="-1"/>
          <w:w w:val="111"/>
        </w:rPr>
        <w:t>br</w:t>
      </w:r>
      <w:r w:rsidR="000B70A6">
        <w:rPr>
          <w:spacing w:val="10"/>
          <w:w w:val="111"/>
        </w:rPr>
        <w:t>o</w:t>
      </w:r>
      <w:r w:rsidR="000B70A6">
        <w:rPr>
          <w:w w:val="112"/>
        </w:rPr>
        <w:t>j</w:t>
      </w:r>
      <w:proofErr w:type="spellEnd"/>
      <w:r w:rsidR="000B70A6">
        <w:rPr>
          <w:spacing w:val="20"/>
        </w:rPr>
        <w:t xml:space="preserve"> </w:t>
      </w:r>
      <w:proofErr w:type="spellStart"/>
      <w:r w:rsidR="000B70A6">
        <w:rPr>
          <w:spacing w:val="-1"/>
          <w:w w:val="115"/>
        </w:rPr>
        <w:t>pr</w:t>
      </w:r>
      <w:r w:rsidR="000B70A6">
        <w:rPr>
          <w:spacing w:val="-6"/>
          <w:w w:val="115"/>
        </w:rPr>
        <w:t>u</w:t>
      </w:r>
      <w:r w:rsidR="000B70A6">
        <w:rPr>
          <w:spacing w:val="-87"/>
          <w:w w:val="153"/>
        </w:rPr>
        <w:t>ˇ</w:t>
      </w:r>
      <w:r w:rsidR="000B70A6">
        <w:rPr>
          <w:spacing w:val="-1"/>
          <w:w w:val="109"/>
        </w:rPr>
        <w:t>zalac</w:t>
      </w:r>
      <w:r w:rsidR="000B70A6">
        <w:rPr>
          <w:w w:val="109"/>
        </w:rPr>
        <w:t>a</w:t>
      </w:r>
      <w:proofErr w:type="spellEnd"/>
      <w:r w:rsidR="000B70A6">
        <w:rPr>
          <w:spacing w:val="20"/>
        </w:rPr>
        <w:t xml:space="preserve"> </w:t>
      </w:r>
      <w:r w:rsidR="000B70A6">
        <w:rPr>
          <w:w w:val="111"/>
        </w:rPr>
        <w:t>VPN</w:t>
      </w:r>
      <w:r w:rsidR="000B70A6">
        <w:rPr>
          <w:spacing w:val="20"/>
        </w:rPr>
        <w:t xml:space="preserve"> </w:t>
      </w:r>
      <w:proofErr w:type="spellStart"/>
      <w:r w:rsidR="000B70A6">
        <w:rPr>
          <w:spacing w:val="-1"/>
          <w:w w:val="109"/>
        </w:rPr>
        <w:t>uslug</w:t>
      </w:r>
      <w:r w:rsidR="000B70A6">
        <w:rPr>
          <w:w w:val="109"/>
        </w:rPr>
        <w:t>a</w:t>
      </w:r>
      <w:proofErr w:type="spellEnd"/>
      <w:r w:rsidR="000B70A6">
        <w:rPr>
          <w:spacing w:val="20"/>
        </w:rPr>
        <w:t xml:space="preserve"> </w:t>
      </w:r>
      <w:proofErr w:type="spellStart"/>
      <w:r w:rsidR="000B70A6">
        <w:rPr>
          <w:spacing w:val="-1"/>
          <w:w w:val="115"/>
        </w:rPr>
        <w:t>tvrd</w:t>
      </w:r>
      <w:r w:rsidR="000B70A6">
        <w:rPr>
          <w:w w:val="115"/>
        </w:rPr>
        <w:t>e</w:t>
      </w:r>
      <w:proofErr w:type="spellEnd"/>
      <w:r w:rsidR="000B70A6">
        <w:rPr>
          <w:spacing w:val="20"/>
        </w:rPr>
        <w:t xml:space="preserve"> </w:t>
      </w:r>
      <w:r w:rsidR="000B70A6">
        <w:rPr>
          <w:spacing w:val="-1"/>
          <w:w w:val="114"/>
        </w:rPr>
        <w:t>d</w:t>
      </w:r>
      <w:r w:rsidR="000B70A6">
        <w:rPr>
          <w:w w:val="114"/>
        </w:rPr>
        <w:t>a</w:t>
      </w:r>
      <w:r w:rsidR="000B70A6">
        <w:rPr>
          <w:spacing w:val="19"/>
        </w:rPr>
        <w:t xml:space="preserve"> </w:t>
      </w:r>
      <w:proofErr w:type="spellStart"/>
      <w:r w:rsidR="000B70A6">
        <w:rPr>
          <w:spacing w:val="-1"/>
          <w:w w:val="116"/>
        </w:rPr>
        <w:t>p</w:t>
      </w:r>
      <w:r w:rsidR="000B70A6">
        <w:rPr>
          <w:w w:val="116"/>
        </w:rPr>
        <w:t>r</w:t>
      </w:r>
      <w:r w:rsidR="000B70A6">
        <w:rPr>
          <w:spacing w:val="-6"/>
          <w:w w:val="113"/>
        </w:rPr>
        <w:t>u</w:t>
      </w:r>
      <w:r w:rsidR="000B70A6">
        <w:rPr>
          <w:spacing w:val="-87"/>
          <w:w w:val="153"/>
        </w:rPr>
        <w:t>ˇ</w:t>
      </w:r>
      <w:r w:rsidR="000B70A6">
        <w:rPr>
          <w:spacing w:val="-1"/>
          <w:w w:val="108"/>
        </w:rPr>
        <w:t>z</w:t>
      </w:r>
      <w:r w:rsidR="000B70A6">
        <w:rPr>
          <w:spacing w:val="10"/>
          <w:w w:val="108"/>
        </w:rPr>
        <w:t>a</w:t>
      </w:r>
      <w:r w:rsidR="000B70A6">
        <w:rPr>
          <w:w w:val="113"/>
        </w:rPr>
        <w:t>ju</w:t>
      </w:r>
      <w:proofErr w:type="spellEnd"/>
      <w:r w:rsidR="000B70A6">
        <w:rPr>
          <w:spacing w:val="20"/>
        </w:rPr>
        <w:t xml:space="preserve"> </w:t>
      </w:r>
      <w:proofErr w:type="spellStart"/>
      <w:r w:rsidR="000B70A6">
        <w:rPr>
          <w:spacing w:val="-1"/>
          <w:w w:val="109"/>
        </w:rPr>
        <w:t>robusn</w:t>
      </w:r>
      <w:r w:rsidR="000B70A6">
        <w:rPr>
          <w:w w:val="109"/>
        </w:rPr>
        <w:t>e</w:t>
      </w:r>
      <w:proofErr w:type="spellEnd"/>
      <w:r w:rsidR="000B70A6">
        <w:rPr>
          <w:spacing w:val="20"/>
        </w:rPr>
        <w:t xml:space="preserve"> </w:t>
      </w:r>
      <w:proofErr w:type="spellStart"/>
      <w:r w:rsidR="000B70A6">
        <w:rPr>
          <w:w w:val="102"/>
        </w:rPr>
        <w:t>i</w:t>
      </w:r>
      <w:proofErr w:type="spellEnd"/>
      <w:r w:rsidR="000B70A6">
        <w:rPr>
          <w:spacing w:val="20"/>
        </w:rPr>
        <w:t xml:space="preserve"> </w:t>
      </w:r>
      <w:proofErr w:type="spellStart"/>
      <w:r w:rsidR="000B70A6">
        <w:rPr>
          <w:w w:val="102"/>
        </w:rPr>
        <w:t>si</w:t>
      </w:r>
      <w:proofErr w:type="spellEnd"/>
      <w:r w:rsidR="000B70A6">
        <w:rPr>
          <w:w w:val="102"/>
        </w:rPr>
        <w:t xml:space="preserve">- </w:t>
      </w:r>
      <w:proofErr w:type="spellStart"/>
      <w:proofErr w:type="gramStart"/>
      <w:r w:rsidR="000B70A6">
        <w:rPr>
          <w:spacing w:val="-1"/>
          <w:w w:val="110"/>
        </w:rPr>
        <w:t>gurn</w:t>
      </w:r>
      <w:r w:rsidR="000B70A6">
        <w:rPr>
          <w:w w:val="110"/>
        </w:rPr>
        <w:t>e</w:t>
      </w:r>
      <w:proofErr w:type="spellEnd"/>
      <w:r w:rsidR="000B70A6">
        <w:t xml:space="preserve"> </w:t>
      </w:r>
      <w:r w:rsidR="000B70A6">
        <w:rPr>
          <w:spacing w:val="-20"/>
        </w:rPr>
        <w:t xml:space="preserve"> </w:t>
      </w:r>
      <w:proofErr w:type="spellStart"/>
      <w:r w:rsidR="000B70A6">
        <w:rPr>
          <w:w w:val="114"/>
        </w:rPr>
        <w:t>infrastrukture</w:t>
      </w:r>
      <w:proofErr w:type="spellEnd"/>
      <w:proofErr w:type="gramEnd"/>
      <w:r w:rsidR="000B70A6">
        <w:t xml:space="preserve"> </w:t>
      </w:r>
      <w:r w:rsidR="000B70A6">
        <w:rPr>
          <w:spacing w:val="-20"/>
        </w:rPr>
        <w:t xml:space="preserve"> </w:t>
      </w:r>
      <w:proofErr w:type="spellStart"/>
      <w:r w:rsidR="000B70A6">
        <w:rPr>
          <w:w w:val="113"/>
        </w:rPr>
        <w:t>u</w:t>
      </w:r>
      <w:r w:rsidR="000B70A6">
        <w:rPr>
          <w:w w:val="102"/>
        </w:rPr>
        <w:t>z</w:t>
      </w:r>
      <w:proofErr w:type="spellEnd"/>
      <w:r w:rsidR="000B70A6">
        <w:t xml:space="preserve"> </w:t>
      </w:r>
      <w:r w:rsidR="000B70A6">
        <w:rPr>
          <w:spacing w:val="-20"/>
        </w:rPr>
        <w:t xml:space="preserve"> </w:t>
      </w:r>
      <w:proofErr w:type="spellStart"/>
      <w:r w:rsidR="000B70A6">
        <w:rPr>
          <w:spacing w:val="-1"/>
          <w:w w:val="108"/>
        </w:rPr>
        <w:t>o</w:t>
      </w:r>
      <w:r w:rsidR="000B70A6">
        <w:rPr>
          <w:spacing w:val="5"/>
          <w:w w:val="108"/>
        </w:rPr>
        <w:t>b</w:t>
      </w:r>
      <w:r w:rsidR="000B70A6">
        <w:rPr>
          <w:w w:val="106"/>
        </w:rPr>
        <w:t>ez</w:t>
      </w:r>
      <w:r w:rsidR="000B70A6">
        <w:rPr>
          <w:spacing w:val="5"/>
          <w:w w:val="106"/>
        </w:rPr>
        <w:t>b</w:t>
      </w:r>
      <w:r w:rsidR="000B70A6">
        <w:rPr>
          <w:spacing w:val="-2"/>
          <w:w w:val="102"/>
        </w:rPr>
        <w:t>e</w:t>
      </w:r>
      <w:r w:rsidR="000B70A6">
        <w:rPr>
          <w:rFonts w:ascii="Arial" w:hAnsi="Arial"/>
          <w:w w:val="102"/>
        </w:rPr>
        <w:t>d</w:t>
      </w:r>
      <w:r w:rsidR="000B70A6">
        <w:rPr>
          <w:w w:val="105"/>
        </w:rPr>
        <w:t>i</w:t>
      </w:r>
      <w:r w:rsidR="000B70A6">
        <w:rPr>
          <w:spacing w:val="-11"/>
          <w:w w:val="105"/>
        </w:rPr>
        <w:t>v</w:t>
      </w:r>
      <w:r w:rsidR="000B70A6">
        <w:rPr>
          <w:spacing w:val="-1"/>
          <w:w w:val="111"/>
        </w:rPr>
        <w:t>anj</w:t>
      </w:r>
      <w:r w:rsidR="000B70A6">
        <w:rPr>
          <w:w w:val="111"/>
        </w:rPr>
        <w:t>e</w:t>
      </w:r>
      <w:proofErr w:type="spellEnd"/>
      <w:r w:rsidR="000B70A6">
        <w:t xml:space="preserve"> </w:t>
      </w:r>
      <w:r w:rsidR="000B70A6">
        <w:rPr>
          <w:spacing w:val="-20"/>
        </w:rPr>
        <w:t xml:space="preserve"> </w:t>
      </w:r>
      <w:proofErr w:type="spellStart"/>
      <w:r w:rsidR="000B70A6">
        <w:rPr>
          <w:spacing w:val="4"/>
          <w:w w:val="113"/>
        </w:rPr>
        <w:t>b</w:t>
      </w:r>
      <w:r w:rsidR="000B70A6">
        <w:rPr>
          <w:w w:val="106"/>
        </w:rPr>
        <w:t>ez</w:t>
      </w:r>
      <w:r w:rsidR="000B70A6">
        <w:rPr>
          <w:spacing w:val="5"/>
          <w:w w:val="106"/>
        </w:rPr>
        <w:t>b</w:t>
      </w:r>
      <w:r w:rsidR="000B70A6">
        <w:rPr>
          <w:w w:val="110"/>
        </w:rPr>
        <w:t>edonsti</w:t>
      </w:r>
      <w:proofErr w:type="spellEnd"/>
      <w:r w:rsidR="000B70A6">
        <w:t xml:space="preserve"> </w:t>
      </w:r>
      <w:r w:rsidR="000B70A6">
        <w:rPr>
          <w:spacing w:val="-20"/>
        </w:rPr>
        <w:t xml:space="preserve"> </w:t>
      </w:r>
      <w:proofErr w:type="spellStart"/>
      <w:r w:rsidR="000B70A6">
        <w:rPr>
          <w:spacing w:val="-5"/>
          <w:w w:val="107"/>
        </w:rPr>
        <w:t>k</w:t>
      </w:r>
      <w:r w:rsidR="000B70A6">
        <w:rPr>
          <w:spacing w:val="-1"/>
          <w:w w:val="107"/>
        </w:rPr>
        <w:t>orisni</w:t>
      </w:r>
      <w:r w:rsidR="000B70A6">
        <w:rPr>
          <w:spacing w:val="-11"/>
          <w:w w:val="107"/>
        </w:rPr>
        <w:t>k</w:t>
      </w:r>
      <w:r w:rsidR="000B70A6">
        <w:rPr>
          <w:w w:val="115"/>
        </w:rPr>
        <w:t>a</w:t>
      </w:r>
      <w:proofErr w:type="spellEnd"/>
      <w:r w:rsidR="000B70A6">
        <w:t xml:space="preserve"> </w:t>
      </w:r>
      <w:r w:rsidR="000B70A6">
        <w:rPr>
          <w:spacing w:val="-20"/>
        </w:rPr>
        <w:t xml:space="preserve"> </w:t>
      </w:r>
      <w:proofErr w:type="spellStart"/>
      <w:r w:rsidR="000B70A6">
        <w:rPr>
          <w:spacing w:val="-1"/>
          <w:w w:val="126"/>
        </w:rPr>
        <w:t>ta</w:t>
      </w:r>
      <w:r w:rsidR="000B70A6">
        <w:rPr>
          <w:spacing w:val="-5"/>
          <w:w w:val="107"/>
        </w:rPr>
        <w:t>k</w:t>
      </w:r>
      <w:r w:rsidR="000B70A6">
        <w:rPr>
          <w:w w:val="102"/>
        </w:rPr>
        <w:t>o</w:t>
      </w:r>
      <w:proofErr w:type="spellEnd"/>
      <w:r w:rsidR="000B70A6">
        <w:rPr>
          <w:spacing w:val="15"/>
        </w:rPr>
        <w:t xml:space="preserve"> </w:t>
      </w:r>
      <w:r w:rsidR="000B70A6">
        <w:rPr>
          <w:spacing w:val="-83"/>
          <w:w w:val="153"/>
        </w:rPr>
        <w:t>ˇ</w:t>
      </w:r>
      <w:proofErr w:type="spellStart"/>
      <w:r w:rsidR="000B70A6">
        <w:rPr>
          <w:w w:val="112"/>
        </w:rPr>
        <w:t>sto</w:t>
      </w:r>
      <w:proofErr w:type="spellEnd"/>
      <w:r w:rsidR="000B70A6">
        <w:t xml:space="preserve"> </w:t>
      </w:r>
      <w:r w:rsidR="000B70A6">
        <w:rPr>
          <w:spacing w:val="-20"/>
        </w:rPr>
        <w:t xml:space="preserve"> </w:t>
      </w:r>
      <w:r w:rsidR="000B70A6">
        <w:rPr>
          <w:w w:val="113"/>
        </w:rPr>
        <w:t>n</w:t>
      </w:r>
      <w:r w:rsidR="000B70A6">
        <w:rPr>
          <w:w w:val="102"/>
        </w:rPr>
        <w:t>e</w:t>
      </w:r>
    </w:p>
    <w:p w14:paraId="6CF4C644" w14:textId="77777777" w:rsidR="0033007A" w:rsidRDefault="0033007A">
      <w:pPr>
        <w:spacing w:line="254" w:lineRule="auto"/>
        <w:jc w:val="both"/>
        <w:sectPr w:rsidR="0033007A">
          <w:pgSz w:w="11910" w:h="16840"/>
          <w:pgMar w:top="1580" w:right="1680" w:bottom="1980" w:left="1680" w:header="0" w:footer="1795" w:gutter="0"/>
          <w:cols w:space="720"/>
        </w:sectPr>
      </w:pPr>
    </w:p>
    <w:p w14:paraId="0566FE2B" w14:textId="77777777" w:rsidR="0033007A" w:rsidRDefault="0033007A">
      <w:pPr>
        <w:pStyle w:val="BodyText"/>
        <w:rPr>
          <w:sz w:val="20"/>
        </w:rPr>
      </w:pPr>
    </w:p>
    <w:p w14:paraId="5B316B8C" w14:textId="77777777" w:rsidR="0033007A" w:rsidRDefault="0033007A">
      <w:pPr>
        <w:pStyle w:val="BodyText"/>
        <w:rPr>
          <w:sz w:val="20"/>
        </w:rPr>
      </w:pPr>
    </w:p>
    <w:p w14:paraId="11F7AEFB" w14:textId="77777777" w:rsidR="0033007A" w:rsidRDefault="0033007A">
      <w:pPr>
        <w:pStyle w:val="BodyText"/>
        <w:rPr>
          <w:sz w:val="20"/>
        </w:rPr>
      </w:pPr>
    </w:p>
    <w:p w14:paraId="660093D8" w14:textId="77777777" w:rsidR="0033007A" w:rsidRDefault="0033007A">
      <w:pPr>
        <w:pStyle w:val="BodyText"/>
        <w:spacing w:before="10"/>
        <w:rPr>
          <w:sz w:val="21"/>
        </w:rPr>
      </w:pPr>
    </w:p>
    <w:p w14:paraId="3F34BC4E" w14:textId="7411D7AE" w:rsidR="0033007A" w:rsidRDefault="008F5184">
      <w:pPr>
        <w:pStyle w:val="BodyText"/>
        <w:spacing w:line="220" w:lineRule="exact"/>
        <w:ind w:left="1314" w:right="135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503305544" behindDoc="1" locked="0" layoutInCell="1" allowOverlap="1" wp14:anchorId="268D030A" wp14:editId="6CCC48CD">
                <wp:simplePos x="0" y="0"/>
                <wp:positionH relativeFrom="page">
                  <wp:posOffset>4736465</wp:posOffset>
                </wp:positionH>
                <wp:positionV relativeFrom="paragraph">
                  <wp:posOffset>330200</wp:posOffset>
                </wp:positionV>
                <wp:extent cx="34925" cy="0"/>
                <wp:effectExtent l="12065" t="6985" r="10160" b="12065"/>
                <wp:wrapNone/>
                <wp:docPr id="4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925" cy="0"/>
                        </a:xfrm>
                        <a:prstGeom prst="line">
                          <a:avLst/>
                        </a:prstGeom>
                        <a:noFill/>
                        <a:ln w="490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36555AD" id="Line 4" o:spid="_x0000_s1026" style="position:absolute;z-index:-10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72.95pt,26pt" to="375.7pt,2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wOTEAIAACYEAAAOAAAAZHJzL2Uyb0RvYy54bWysU8GO2jAQvVfqP1i+QxLIUo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" strokeweight=".1362mm"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503305568" behindDoc="1" locked="0" layoutInCell="1" allowOverlap="1" wp14:anchorId="0ABA4F49" wp14:editId="1E01C2D9">
                <wp:simplePos x="0" y="0"/>
                <wp:positionH relativeFrom="page">
                  <wp:posOffset>3605530</wp:posOffset>
                </wp:positionH>
                <wp:positionV relativeFrom="paragraph">
                  <wp:posOffset>1582420</wp:posOffset>
                </wp:positionV>
                <wp:extent cx="34925" cy="0"/>
                <wp:effectExtent l="5080" t="11430" r="7620" b="7620"/>
                <wp:wrapNone/>
                <wp:docPr id="3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925" cy="0"/>
                        </a:xfrm>
                        <a:prstGeom prst="line">
                          <a:avLst/>
                        </a:prstGeom>
                        <a:noFill/>
                        <a:ln w="490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A683169" id="Line 3" o:spid="_x0000_s1026" style="position:absolute;z-index:-10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83.9pt,124.6pt" to="286.65pt,12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T4ReEAIAACYEAAAOAAAAZHJzL2Uyb0RvYy54bWysU8GO2jAQvVfqP1i+QxLIUo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" strokeweight=".1362mm"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503305592" behindDoc="1" locked="0" layoutInCell="1" allowOverlap="1" wp14:anchorId="288053ED" wp14:editId="0D10005F">
                <wp:simplePos x="0" y="0"/>
                <wp:positionH relativeFrom="page">
                  <wp:posOffset>5186680</wp:posOffset>
                </wp:positionH>
                <wp:positionV relativeFrom="paragraph">
                  <wp:posOffset>1861185</wp:posOffset>
                </wp:positionV>
                <wp:extent cx="34925" cy="0"/>
                <wp:effectExtent l="5080" t="13970" r="7620" b="5080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925" cy="0"/>
                        </a:xfrm>
                        <a:prstGeom prst="line">
                          <a:avLst/>
                        </a:prstGeom>
                        <a:noFill/>
                        <a:ln w="490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B4340C8" id="Line 2" o:spid="_x0000_s1026" style="position:absolute;z-index:-10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08.4pt,146.55pt" to="411.15pt,14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" strokeweight=".1362mm">
                <w10:wrap anchorx="page"/>
              </v:line>
            </w:pict>
          </mc:Fallback>
        </mc:AlternateContent>
      </w:r>
      <w:proofErr w:type="spellStart"/>
      <w:proofErr w:type="gramStart"/>
      <w:r w:rsidR="000B70A6">
        <w:rPr>
          <w:w w:val="107"/>
        </w:rPr>
        <w:t>loguju</w:t>
      </w:r>
      <w:proofErr w:type="spellEnd"/>
      <w:r w:rsidR="000B70A6">
        <w:t xml:space="preserve"> </w:t>
      </w:r>
      <w:r w:rsidR="000B70A6">
        <w:rPr>
          <w:spacing w:val="-3"/>
        </w:rPr>
        <w:t xml:space="preserve"> </w:t>
      </w:r>
      <w:proofErr w:type="spellStart"/>
      <w:r w:rsidR="000B70A6">
        <w:rPr>
          <w:spacing w:val="4"/>
          <w:w w:val="113"/>
        </w:rPr>
        <w:t>p</w:t>
      </w:r>
      <w:r w:rsidR="000B70A6">
        <w:rPr>
          <w:spacing w:val="5"/>
          <w:w w:val="102"/>
        </w:rPr>
        <w:t>o</w:t>
      </w:r>
      <w:r w:rsidR="000B70A6">
        <w:rPr>
          <w:spacing w:val="-1"/>
          <w:w w:val="117"/>
        </w:rPr>
        <w:t>dat</w:t>
      </w:r>
      <w:r w:rsidR="000B70A6">
        <w:rPr>
          <w:spacing w:val="-6"/>
          <w:w w:val="117"/>
        </w:rPr>
        <w:t>k</w:t>
      </w:r>
      <w:r w:rsidR="000B70A6">
        <w:rPr>
          <w:w w:val="106"/>
        </w:rPr>
        <w:t>e</w:t>
      </w:r>
      <w:proofErr w:type="spellEnd"/>
      <w:proofErr w:type="gramEnd"/>
      <w:r w:rsidR="000B70A6">
        <w:rPr>
          <w:w w:val="106"/>
        </w:rPr>
        <w:t>,</w:t>
      </w:r>
      <w:r w:rsidR="000B70A6">
        <w:t xml:space="preserve"> </w:t>
      </w:r>
      <w:r w:rsidR="000B70A6">
        <w:rPr>
          <w:spacing w:val="4"/>
        </w:rPr>
        <w:t xml:space="preserve"> </w:t>
      </w:r>
      <w:r w:rsidR="000B70A6">
        <w:rPr>
          <w:spacing w:val="-1"/>
          <w:w w:val="108"/>
        </w:rPr>
        <w:t>n</w:t>
      </w:r>
      <w:r w:rsidR="000B70A6">
        <w:rPr>
          <w:w w:val="108"/>
        </w:rPr>
        <w:t>e</w:t>
      </w:r>
      <w:r w:rsidR="000B70A6">
        <w:t xml:space="preserve"> </w:t>
      </w:r>
      <w:r w:rsidR="000B70A6">
        <w:rPr>
          <w:spacing w:val="-3"/>
        </w:rPr>
        <w:t xml:space="preserve"> </w:t>
      </w:r>
      <w:proofErr w:type="spellStart"/>
      <w:r w:rsidR="000B70A6">
        <w:rPr>
          <w:spacing w:val="5"/>
          <w:w w:val="113"/>
        </w:rPr>
        <w:t>p</w:t>
      </w:r>
      <w:r w:rsidR="000B70A6">
        <w:rPr>
          <w:spacing w:val="-1"/>
          <w:w w:val="102"/>
        </w:rPr>
        <w:t>o</w:t>
      </w:r>
      <w:r w:rsidR="000B70A6">
        <w:rPr>
          <w:w w:val="112"/>
        </w:rPr>
        <w:t>st</w:t>
      </w:r>
      <w:r w:rsidR="000B70A6">
        <w:rPr>
          <w:spacing w:val="10"/>
          <w:w w:val="112"/>
        </w:rPr>
        <w:t>o</w:t>
      </w:r>
      <w:r w:rsidR="000B70A6">
        <w:rPr>
          <w:spacing w:val="-1"/>
          <w:w w:val="112"/>
        </w:rPr>
        <w:t>j</w:t>
      </w:r>
      <w:r w:rsidR="000B70A6">
        <w:rPr>
          <w:w w:val="102"/>
        </w:rPr>
        <w:t>e</w:t>
      </w:r>
      <w:proofErr w:type="spellEnd"/>
      <w:r w:rsidR="000B70A6">
        <w:t xml:space="preserve"> </w:t>
      </w:r>
      <w:r w:rsidR="000B70A6">
        <w:rPr>
          <w:spacing w:val="-3"/>
        </w:rPr>
        <w:t xml:space="preserve"> </w:t>
      </w:r>
      <w:proofErr w:type="spellStart"/>
      <w:r w:rsidR="000B70A6">
        <w:rPr>
          <w:spacing w:val="-1"/>
          <w:w w:val="115"/>
        </w:rPr>
        <w:t>alat</w:t>
      </w:r>
      <w:r w:rsidR="000B70A6">
        <w:rPr>
          <w:w w:val="115"/>
        </w:rPr>
        <w:t>i</w:t>
      </w:r>
      <w:proofErr w:type="spellEnd"/>
      <w:r w:rsidR="000B70A6">
        <w:t xml:space="preserve"> </w:t>
      </w:r>
      <w:r w:rsidR="000B70A6">
        <w:rPr>
          <w:spacing w:val="-3"/>
        </w:rPr>
        <w:t xml:space="preserve"> </w:t>
      </w:r>
      <w:proofErr w:type="spellStart"/>
      <w:r w:rsidR="000B70A6">
        <w:rPr>
          <w:w w:val="102"/>
        </w:rPr>
        <w:t>i</w:t>
      </w:r>
      <w:proofErr w:type="spellEnd"/>
      <w:r w:rsidR="000B70A6">
        <w:t xml:space="preserve"> </w:t>
      </w:r>
      <w:r w:rsidR="000B70A6">
        <w:rPr>
          <w:spacing w:val="-3"/>
        </w:rPr>
        <w:t xml:space="preserve"> </w:t>
      </w:r>
      <w:proofErr w:type="spellStart"/>
      <w:r w:rsidR="000B70A6">
        <w:rPr>
          <w:w w:val="116"/>
        </w:rPr>
        <w:t>istr</w:t>
      </w:r>
      <w:r w:rsidR="000B70A6">
        <w:rPr>
          <w:spacing w:val="-5"/>
          <w:w w:val="116"/>
        </w:rPr>
        <w:t>a</w:t>
      </w:r>
      <w:r w:rsidR="000B70A6">
        <w:rPr>
          <w:spacing w:val="-88"/>
          <w:w w:val="153"/>
        </w:rPr>
        <w:t>ˇ</w:t>
      </w:r>
      <w:r w:rsidR="000B70A6">
        <w:rPr>
          <w:spacing w:val="-1"/>
          <w:w w:val="104"/>
        </w:rPr>
        <w:t>zi</w:t>
      </w:r>
      <w:r w:rsidR="000B70A6">
        <w:rPr>
          <w:spacing w:val="-11"/>
          <w:w w:val="104"/>
        </w:rPr>
        <w:t>v</w:t>
      </w:r>
      <w:r w:rsidR="000B70A6">
        <w:rPr>
          <w:spacing w:val="-1"/>
          <w:w w:val="114"/>
        </w:rPr>
        <w:t>anj</w:t>
      </w:r>
      <w:r w:rsidR="000B70A6">
        <w:rPr>
          <w:w w:val="114"/>
        </w:rPr>
        <w:t>a</w:t>
      </w:r>
      <w:proofErr w:type="spellEnd"/>
      <w:r w:rsidR="000B70A6">
        <w:t xml:space="preserve"> </w:t>
      </w:r>
      <w:r w:rsidR="000B70A6">
        <w:rPr>
          <w:spacing w:val="-3"/>
        </w:rPr>
        <w:t xml:space="preserve"> </w:t>
      </w:r>
      <w:proofErr w:type="spellStart"/>
      <w:r w:rsidR="000B70A6">
        <w:rPr>
          <w:spacing w:val="-5"/>
          <w:w w:val="107"/>
        </w:rPr>
        <w:t>k</w:t>
      </w:r>
      <w:r w:rsidR="000B70A6">
        <w:rPr>
          <w:spacing w:val="10"/>
          <w:w w:val="102"/>
        </w:rPr>
        <w:t>o</w:t>
      </w:r>
      <w:r w:rsidR="000B70A6">
        <w:rPr>
          <w:w w:val="107"/>
        </w:rPr>
        <w:t>ji</w:t>
      </w:r>
      <w:proofErr w:type="spellEnd"/>
      <w:r w:rsidR="000B70A6">
        <w:t xml:space="preserve"> </w:t>
      </w:r>
      <w:r w:rsidR="000B70A6">
        <w:rPr>
          <w:spacing w:val="-3"/>
        </w:rPr>
        <w:t xml:space="preserve"> </w:t>
      </w:r>
      <w:proofErr w:type="spellStart"/>
      <w:r w:rsidR="000B70A6">
        <w:rPr>
          <w:spacing w:val="-1"/>
          <w:w w:val="118"/>
        </w:rPr>
        <w:t>t</w:t>
      </w:r>
      <w:r w:rsidR="000B70A6">
        <w:rPr>
          <w:w w:val="118"/>
        </w:rPr>
        <w:t>e</w:t>
      </w:r>
      <w:proofErr w:type="spellEnd"/>
      <w:r w:rsidR="000B70A6">
        <w:t xml:space="preserve"> </w:t>
      </w:r>
      <w:r w:rsidR="000B70A6">
        <w:rPr>
          <w:spacing w:val="-3"/>
        </w:rPr>
        <w:t xml:space="preserve"> </w:t>
      </w:r>
      <w:proofErr w:type="spellStart"/>
      <w:r w:rsidR="000B70A6">
        <w:rPr>
          <w:spacing w:val="-1"/>
          <w:w w:val="114"/>
        </w:rPr>
        <w:t>tvrdnj</w:t>
      </w:r>
      <w:r w:rsidR="000B70A6">
        <w:rPr>
          <w:w w:val="114"/>
        </w:rPr>
        <w:t>e</w:t>
      </w:r>
      <w:proofErr w:type="spellEnd"/>
      <w:r w:rsidR="000B70A6">
        <w:t xml:space="preserve"> </w:t>
      </w:r>
      <w:r w:rsidR="000B70A6">
        <w:rPr>
          <w:spacing w:val="-3"/>
        </w:rPr>
        <w:t xml:space="preserve"> </w:t>
      </w:r>
      <w:proofErr w:type="spellStart"/>
      <w:r w:rsidR="000B70A6">
        <w:rPr>
          <w:w w:val="113"/>
        </w:rPr>
        <w:t>p</w:t>
      </w:r>
      <w:r w:rsidR="000B70A6">
        <w:rPr>
          <w:spacing w:val="-1"/>
          <w:w w:val="109"/>
        </w:rPr>
        <w:t>r</w:t>
      </w:r>
      <w:r w:rsidR="000B70A6">
        <w:rPr>
          <w:spacing w:val="-6"/>
          <w:w w:val="109"/>
        </w:rPr>
        <w:t>o</w:t>
      </w:r>
      <w:r w:rsidR="000B70A6">
        <w:rPr>
          <w:spacing w:val="-6"/>
          <w:w w:val="107"/>
        </w:rPr>
        <w:t>v</w:t>
      </w:r>
      <w:r w:rsidR="000B70A6">
        <w:rPr>
          <w:w w:val="110"/>
        </w:rPr>
        <w:t>era</w:t>
      </w:r>
      <w:proofErr w:type="spellEnd"/>
      <w:r w:rsidR="000B70A6">
        <w:rPr>
          <w:w w:val="110"/>
        </w:rPr>
        <w:t xml:space="preserve">- </w:t>
      </w:r>
      <w:proofErr w:type="spellStart"/>
      <w:r w:rsidR="000B70A6">
        <w:rPr>
          <w:spacing w:val="-11"/>
          <w:w w:val="107"/>
        </w:rPr>
        <w:t>v</w:t>
      </w:r>
      <w:r w:rsidR="000B70A6">
        <w:rPr>
          <w:spacing w:val="10"/>
          <w:w w:val="115"/>
        </w:rPr>
        <w:t>a</w:t>
      </w:r>
      <w:r w:rsidR="000B70A6">
        <w:rPr>
          <w:w w:val="113"/>
        </w:rPr>
        <w:t>ju</w:t>
      </w:r>
      <w:proofErr w:type="spellEnd"/>
      <w:r w:rsidR="000B70A6">
        <w:rPr>
          <w:w w:val="113"/>
        </w:rPr>
        <w:t>.</w:t>
      </w:r>
      <w:r w:rsidR="000B70A6">
        <w:t xml:space="preserve"> </w:t>
      </w:r>
      <w:r w:rsidR="000B70A6">
        <w:rPr>
          <w:spacing w:val="-11"/>
        </w:rPr>
        <w:t xml:space="preserve"> </w:t>
      </w:r>
      <w:r w:rsidR="000B70A6">
        <w:rPr>
          <w:spacing w:val="-6"/>
          <w:w w:val="125"/>
        </w:rPr>
        <w:t>P</w:t>
      </w:r>
      <w:r w:rsidR="000B70A6">
        <w:rPr>
          <w:spacing w:val="-1"/>
          <w:w w:val="108"/>
        </w:rPr>
        <w:t>ore</w:t>
      </w:r>
      <w:r w:rsidR="000B70A6">
        <w:rPr>
          <w:w w:val="108"/>
        </w:rPr>
        <w:t>d</w:t>
      </w:r>
      <w:r w:rsidR="000B70A6">
        <w:rPr>
          <w:spacing w:val="9"/>
        </w:rPr>
        <w:t xml:space="preserve"> </w:t>
      </w:r>
      <w:r w:rsidR="000B70A6">
        <w:rPr>
          <w:spacing w:val="-1"/>
          <w:w w:val="112"/>
        </w:rPr>
        <w:t>tog</w:t>
      </w:r>
      <w:r w:rsidR="000B70A6">
        <w:rPr>
          <w:w w:val="112"/>
        </w:rPr>
        <w:t>a</w:t>
      </w:r>
      <w:r w:rsidR="000B70A6">
        <w:rPr>
          <w:spacing w:val="9"/>
        </w:rPr>
        <w:t xml:space="preserve"> </w:t>
      </w:r>
      <w:proofErr w:type="spellStart"/>
      <w:r w:rsidR="000B70A6">
        <w:rPr>
          <w:spacing w:val="-1"/>
          <w:w w:val="107"/>
        </w:rPr>
        <w:t>nek</w:t>
      </w:r>
      <w:r w:rsidR="000B70A6">
        <w:rPr>
          <w:w w:val="107"/>
        </w:rPr>
        <w:t>i</w:t>
      </w:r>
      <w:proofErr w:type="spellEnd"/>
      <w:r w:rsidR="000B70A6">
        <w:rPr>
          <w:spacing w:val="9"/>
        </w:rPr>
        <w:t xml:space="preserve"> </w:t>
      </w:r>
      <w:proofErr w:type="spellStart"/>
      <w:r w:rsidR="000B70A6">
        <w:rPr>
          <w:spacing w:val="-1"/>
          <w:w w:val="111"/>
        </w:rPr>
        <w:t>pr</w:t>
      </w:r>
      <w:r w:rsidR="000B70A6">
        <w:rPr>
          <w:spacing w:val="-6"/>
          <w:w w:val="111"/>
        </w:rPr>
        <w:t>o</w:t>
      </w:r>
      <w:r w:rsidR="000B70A6">
        <w:rPr>
          <w:spacing w:val="-11"/>
          <w:w w:val="107"/>
        </w:rPr>
        <w:t>v</w:t>
      </w:r>
      <w:r w:rsidR="000B70A6">
        <w:rPr>
          <w:spacing w:val="10"/>
          <w:w w:val="115"/>
        </w:rPr>
        <w:t>a</w:t>
      </w:r>
      <w:r w:rsidR="000B70A6">
        <w:rPr>
          <w:w w:val="110"/>
        </w:rPr>
        <w:t>jderi</w:t>
      </w:r>
      <w:proofErr w:type="spellEnd"/>
      <w:r w:rsidR="000B70A6">
        <w:rPr>
          <w:spacing w:val="9"/>
        </w:rPr>
        <w:t xml:space="preserve"> </w:t>
      </w:r>
      <w:proofErr w:type="spellStart"/>
      <w:r w:rsidR="000B70A6">
        <w:rPr>
          <w:w w:val="109"/>
        </w:rPr>
        <w:t>su</w:t>
      </w:r>
      <w:proofErr w:type="spellEnd"/>
      <w:r w:rsidR="000B70A6">
        <w:rPr>
          <w:spacing w:val="9"/>
        </w:rPr>
        <w:t xml:space="preserve"> </w:t>
      </w:r>
      <w:proofErr w:type="spellStart"/>
      <w:r w:rsidR="000B70A6">
        <w:rPr>
          <w:spacing w:val="5"/>
          <w:w w:val="113"/>
        </w:rPr>
        <w:t>p</w:t>
      </w:r>
      <w:r w:rsidR="000B70A6">
        <w:rPr>
          <w:spacing w:val="-1"/>
          <w:w w:val="111"/>
        </w:rPr>
        <w:t>oznat</w:t>
      </w:r>
      <w:r w:rsidR="000B70A6">
        <w:rPr>
          <w:w w:val="111"/>
        </w:rPr>
        <w:t>i</w:t>
      </w:r>
      <w:proofErr w:type="spellEnd"/>
      <w:r w:rsidR="000B70A6">
        <w:rPr>
          <w:spacing w:val="9"/>
        </w:rPr>
        <w:t xml:space="preserve"> </w:t>
      </w:r>
      <w:r w:rsidR="000B70A6">
        <w:rPr>
          <w:spacing w:val="5"/>
          <w:w w:val="113"/>
        </w:rPr>
        <w:t>p</w:t>
      </w:r>
      <w:r w:rsidR="000B70A6">
        <w:rPr>
          <w:w w:val="102"/>
        </w:rPr>
        <w:t>o</w:t>
      </w:r>
      <w:r w:rsidR="000B70A6">
        <w:rPr>
          <w:spacing w:val="9"/>
        </w:rPr>
        <w:t xml:space="preserve"> </w:t>
      </w:r>
      <w:r w:rsidR="000B70A6">
        <w:rPr>
          <w:spacing w:val="-1"/>
          <w:w w:val="110"/>
        </w:rPr>
        <w:t>tom</w:t>
      </w:r>
      <w:r w:rsidR="000B70A6">
        <w:rPr>
          <w:w w:val="110"/>
        </w:rPr>
        <w:t>e</w:t>
      </w:r>
      <w:r w:rsidR="000B70A6">
        <w:rPr>
          <w:spacing w:val="-1"/>
        </w:rPr>
        <w:t xml:space="preserve"> </w:t>
      </w:r>
      <w:r w:rsidR="000B70A6">
        <w:rPr>
          <w:spacing w:val="-83"/>
          <w:w w:val="153"/>
        </w:rPr>
        <w:t>ˇ</w:t>
      </w:r>
      <w:proofErr w:type="spellStart"/>
      <w:r w:rsidR="000B70A6">
        <w:rPr>
          <w:w w:val="112"/>
        </w:rPr>
        <w:t>sto</w:t>
      </w:r>
      <w:proofErr w:type="spellEnd"/>
      <w:r w:rsidR="000B70A6">
        <w:rPr>
          <w:spacing w:val="9"/>
        </w:rPr>
        <w:t xml:space="preserve"> </w:t>
      </w:r>
      <w:proofErr w:type="spellStart"/>
      <w:r w:rsidR="000B70A6">
        <w:rPr>
          <w:spacing w:val="-1"/>
          <w:w w:val="111"/>
        </w:rPr>
        <w:t>pr</w:t>
      </w:r>
      <w:r w:rsidR="000B70A6">
        <w:rPr>
          <w:spacing w:val="4"/>
          <w:w w:val="111"/>
        </w:rPr>
        <w:t>o</w:t>
      </w:r>
      <w:r w:rsidR="000B70A6">
        <w:rPr>
          <w:spacing w:val="-1"/>
          <w:w w:val="114"/>
        </w:rPr>
        <w:t>d</w:t>
      </w:r>
      <w:r w:rsidR="000B70A6">
        <w:rPr>
          <w:spacing w:val="10"/>
          <w:w w:val="114"/>
        </w:rPr>
        <w:t>a</w:t>
      </w:r>
      <w:r w:rsidR="000B70A6">
        <w:rPr>
          <w:spacing w:val="-1"/>
          <w:w w:val="112"/>
        </w:rPr>
        <w:t>j</w:t>
      </w:r>
      <w:r w:rsidR="000B70A6">
        <w:rPr>
          <w:w w:val="113"/>
        </w:rPr>
        <w:t>u</w:t>
      </w:r>
      <w:proofErr w:type="spellEnd"/>
      <w:r w:rsidR="000B70A6">
        <w:rPr>
          <w:spacing w:val="9"/>
        </w:rPr>
        <w:t xml:space="preserve"> </w:t>
      </w:r>
      <w:proofErr w:type="spellStart"/>
      <w:r w:rsidR="000B70A6">
        <w:rPr>
          <w:spacing w:val="4"/>
          <w:w w:val="113"/>
        </w:rPr>
        <w:t>p</w:t>
      </w:r>
      <w:r w:rsidR="000B70A6">
        <w:rPr>
          <w:spacing w:val="5"/>
          <w:w w:val="102"/>
        </w:rPr>
        <w:t>o</w:t>
      </w:r>
      <w:r w:rsidR="000B70A6">
        <w:rPr>
          <w:spacing w:val="-1"/>
          <w:w w:val="117"/>
        </w:rPr>
        <w:t>dat</w:t>
      </w:r>
      <w:r w:rsidR="000B70A6">
        <w:rPr>
          <w:spacing w:val="-6"/>
          <w:w w:val="117"/>
        </w:rPr>
        <w:t>k</w:t>
      </w:r>
      <w:r w:rsidR="000B70A6">
        <w:rPr>
          <w:w w:val="102"/>
        </w:rPr>
        <w:t>e</w:t>
      </w:r>
      <w:proofErr w:type="spellEnd"/>
      <w:r w:rsidR="000B70A6">
        <w:rPr>
          <w:w w:val="102"/>
        </w:rPr>
        <w:t xml:space="preserve"> </w:t>
      </w:r>
      <w:proofErr w:type="spellStart"/>
      <w:proofErr w:type="gramStart"/>
      <w:r w:rsidR="000B70A6">
        <w:rPr>
          <w:spacing w:val="-6"/>
          <w:w w:val="107"/>
        </w:rPr>
        <w:t>k</w:t>
      </w:r>
      <w:r w:rsidR="000B70A6">
        <w:rPr>
          <w:spacing w:val="-1"/>
          <w:w w:val="107"/>
        </w:rPr>
        <w:t>orisni</w:t>
      </w:r>
      <w:r w:rsidR="000B70A6">
        <w:rPr>
          <w:spacing w:val="-11"/>
          <w:w w:val="107"/>
        </w:rPr>
        <w:t>k</w:t>
      </w:r>
      <w:r w:rsidR="000B70A6">
        <w:rPr>
          <w:w w:val="115"/>
        </w:rPr>
        <w:t>a</w:t>
      </w:r>
      <w:proofErr w:type="spellEnd"/>
      <w:r w:rsidR="000B70A6">
        <w:t xml:space="preserve"> </w:t>
      </w:r>
      <w:r w:rsidR="000B70A6">
        <w:rPr>
          <w:spacing w:val="-12"/>
        </w:rPr>
        <w:t xml:space="preserve"> </w:t>
      </w:r>
      <w:proofErr w:type="spellStart"/>
      <w:r w:rsidR="000B70A6">
        <w:rPr>
          <w:w w:val="102"/>
        </w:rPr>
        <w:t>i</w:t>
      </w:r>
      <w:proofErr w:type="spellEnd"/>
      <w:proofErr w:type="gramEnd"/>
      <w:r w:rsidR="000B70A6">
        <w:t xml:space="preserve"> </w:t>
      </w:r>
      <w:r w:rsidR="000B70A6">
        <w:rPr>
          <w:spacing w:val="-12"/>
        </w:rPr>
        <w:t xml:space="preserve"> </w:t>
      </w:r>
      <w:proofErr w:type="spellStart"/>
      <w:r w:rsidR="000B70A6">
        <w:rPr>
          <w:w w:val="110"/>
        </w:rPr>
        <w:t>manipul</w:t>
      </w:r>
      <w:r w:rsidR="000B70A6">
        <w:rPr>
          <w:spacing w:val="-10"/>
          <w:w w:val="110"/>
        </w:rPr>
        <w:t>i</w:t>
      </w:r>
      <w:r w:rsidR="000B70A6">
        <w:rPr>
          <w:spacing w:val="-83"/>
          <w:w w:val="153"/>
        </w:rPr>
        <w:t>ˇ</w:t>
      </w:r>
      <w:r w:rsidR="000B70A6">
        <w:rPr>
          <w:w w:val="109"/>
        </w:rPr>
        <w:t>su</w:t>
      </w:r>
      <w:proofErr w:type="spellEnd"/>
      <w:r w:rsidR="000B70A6">
        <w:t xml:space="preserve"> </w:t>
      </w:r>
      <w:r w:rsidR="000B70A6">
        <w:rPr>
          <w:spacing w:val="-12"/>
        </w:rPr>
        <w:t xml:space="preserve"> </w:t>
      </w:r>
      <w:proofErr w:type="spellStart"/>
      <w:r w:rsidR="000B70A6">
        <w:rPr>
          <w:w w:val="111"/>
        </w:rPr>
        <w:t>saobr</w:t>
      </w:r>
      <w:r w:rsidR="000B70A6">
        <w:rPr>
          <w:spacing w:val="-6"/>
          <w:w w:val="111"/>
        </w:rPr>
        <w:t>a</w:t>
      </w:r>
      <w:r w:rsidR="000B70A6">
        <w:rPr>
          <w:spacing w:val="-87"/>
          <w:w w:val="153"/>
        </w:rPr>
        <w:t>´</w:t>
      </w:r>
      <w:r w:rsidR="000B70A6">
        <w:rPr>
          <w:spacing w:val="-1"/>
          <w:w w:val="108"/>
        </w:rPr>
        <w:t>c</w:t>
      </w:r>
      <w:r w:rsidR="000B70A6">
        <w:rPr>
          <w:spacing w:val="10"/>
          <w:w w:val="108"/>
        </w:rPr>
        <w:t>a</w:t>
      </w:r>
      <w:r w:rsidR="000B70A6">
        <w:rPr>
          <w:w w:val="108"/>
        </w:rPr>
        <w:t>jem</w:t>
      </w:r>
      <w:proofErr w:type="spellEnd"/>
      <w:r w:rsidR="000B70A6">
        <w:rPr>
          <w:w w:val="108"/>
        </w:rPr>
        <w:t>.</w:t>
      </w:r>
      <w:r w:rsidR="000B70A6">
        <w:t xml:space="preserve">  </w:t>
      </w:r>
      <w:r w:rsidR="000B70A6">
        <w:rPr>
          <w:spacing w:val="-4"/>
        </w:rPr>
        <w:t xml:space="preserve"> </w:t>
      </w:r>
      <w:proofErr w:type="spellStart"/>
      <w:proofErr w:type="gramStart"/>
      <w:r w:rsidR="000B70A6">
        <w:rPr>
          <w:spacing w:val="-16"/>
          <w:w w:val="121"/>
        </w:rPr>
        <w:t>T</w:t>
      </w:r>
      <w:r w:rsidR="000B70A6">
        <w:rPr>
          <w:spacing w:val="-1"/>
          <w:w w:val="109"/>
        </w:rPr>
        <w:t>akm</w:t>
      </w:r>
      <w:r w:rsidR="000B70A6">
        <w:rPr>
          <w:spacing w:val="-6"/>
          <w:w w:val="109"/>
        </w:rPr>
        <w:t>i</w:t>
      </w:r>
      <w:r w:rsidR="000B70A6">
        <w:rPr>
          <w:spacing w:val="-87"/>
          <w:w w:val="153"/>
        </w:rPr>
        <w:t>ˇ</w:t>
      </w:r>
      <w:r w:rsidR="000B70A6">
        <w:rPr>
          <w:spacing w:val="-1"/>
          <w:w w:val="106"/>
        </w:rPr>
        <w:t>cenj</w:t>
      </w:r>
      <w:r w:rsidR="000B70A6">
        <w:rPr>
          <w:w w:val="106"/>
        </w:rPr>
        <w:t>e</w:t>
      </w:r>
      <w:proofErr w:type="spellEnd"/>
      <w:r w:rsidR="000B70A6">
        <w:t xml:space="preserve"> </w:t>
      </w:r>
      <w:r w:rsidR="000B70A6">
        <w:rPr>
          <w:spacing w:val="-12"/>
        </w:rPr>
        <w:t xml:space="preserve"> </w:t>
      </w:r>
      <w:proofErr w:type="spellStart"/>
      <w:r w:rsidR="000B70A6">
        <w:rPr>
          <w:w w:val="106"/>
        </w:rPr>
        <w:t>iz</w:t>
      </w:r>
      <w:r w:rsidR="000B70A6">
        <w:rPr>
          <w:spacing w:val="-1"/>
          <w:w w:val="106"/>
        </w:rPr>
        <w:t>m</w:t>
      </w:r>
      <w:r w:rsidR="000B70A6">
        <w:rPr>
          <w:w w:val="102"/>
        </w:rPr>
        <w:t>e</w:t>
      </w:r>
      <w:r w:rsidR="000B70A6">
        <w:rPr>
          <w:rFonts w:ascii="Arial" w:hAnsi="Arial"/>
          <w:w w:val="102"/>
        </w:rPr>
        <w:t>d</w:t>
      </w:r>
      <w:r w:rsidR="000B70A6">
        <w:rPr>
          <w:w w:val="113"/>
        </w:rPr>
        <w:t>u</w:t>
      </w:r>
      <w:proofErr w:type="spellEnd"/>
      <w:proofErr w:type="gramEnd"/>
      <w:r w:rsidR="000B70A6">
        <w:t xml:space="preserve"> </w:t>
      </w:r>
      <w:r w:rsidR="000B70A6">
        <w:rPr>
          <w:spacing w:val="-12"/>
        </w:rPr>
        <w:t xml:space="preserve"> </w:t>
      </w:r>
      <w:proofErr w:type="spellStart"/>
      <w:r w:rsidR="000B70A6">
        <w:rPr>
          <w:spacing w:val="-1"/>
          <w:w w:val="111"/>
        </w:rPr>
        <w:t>pr</w:t>
      </w:r>
      <w:r w:rsidR="000B70A6">
        <w:rPr>
          <w:spacing w:val="-6"/>
          <w:w w:val="111"/>
        </w:rPr>
        <w:t>o</w:t>
      </w:r>
      <w:r w:rsidR="000B70A6">
        <w:rPr>
          <w:spacing w:val="-11"/>
          <w:w w:val="107"/>
        </w:rPr>
        <w:t>v</w:t>
      </w:r>
      <w:r w:rsidR="000B70A6">
        <w:rPr>
          <w:spacing w:val="10"/>
          <w:w w:val="115"/>
        </w:rPr>
        <w:t>a</w:t>
      </w:r>
      <w:r w:rsidR="000B70A6">
        <w:rPr>
          <w:w w:val="112"/>
        </w:rPr>
        <w:t>jdera</w:t>
      </w:r>
      <w:proofErr w:type="spellEnd"/>
      <w:r w:rsidR="000B70A6">
        <w:t xml:space="preserve"> </w:t>
      </w:r>
      <w:r w:rsidR="000B70A6">
        <w:rPr>
          <w:spacing w:val="-12"/>
        </w:rPr>
        <w:t xml:space="preserve"> </w:t>
      </w:r>
      <w:r w:rsidR="000B70A6">
        <w:rPr>
          <w:spacing w:val="-1"/>
          <w:w w:val="107"/>
        </w:rPr>
        <w:t xml:space="preserve">za- </w:t>
      </w:r>
      <w:proofErr w:type="spellStart"/>
      <w:r w:rsidR="000B70A6">
        <w:rPr>
          <w:w w:val="110"/>
        </w:rPr>
        <w:t>jedno</w:t>
      </w:r>
      <w:proofErr w:type="spellEnd"/>
      <w:r w:rsidR="000B70A6">
        <w:rPr>
          <w:w w:val="110"/>
        </w:rPr>
        <w:t xml:space="preserve"> </w:t>
      </w:r>
      <w:proofErr w:type="spellStart"/>
      <w:r w:rsidR="000B70A6">
        <w:rPr>
          <w:w w:val="110"/>
        </w:rPr>
        <w:t>sa</w:t>
      </w:r>
      <w:proofErr w:type="spellEnd"/>
      <w:r w:rsidR="000B70A6">
        <w:rPr>
          <w:w w:val="110"/>
        </w:rPr>
        <w:t xml:space="preserve"> </w:t>
      </w:r>
      <w:proofErr w:type="spellStart"/>
      <w:r w:rsidR="000B70A6">
        <w:rPr>
          <w:w w:val="110"/>
        </w:rPr>
        <w:t>nedostatkom</w:t>
      </w:r>
      <w:proofErr w:type="spellEnd"/>
      <w:r w:rsidR="000B70A6">
        <w:rPr>
          <w:w w:val="110"/>
        </w:rPr>
        <w:t xml:space="preserve"> </w:t>
      </w:r>
      <w:proofErr w:type="spellStart"/>
      <w:r w:rsidR="000B70A6">
        <w:rPr>
          <w:w w:val="110"/>
        </w:rPr>
        <w:t>objektivnih</w:t>
      </w:r>
      <w:proofErr w:type="spellEnd"/>
      <w:r w:rsidR="000B70A6">
        <w:rPr>
          <w:w w:val="110"/>
        </w:rPr>
        <w:t xml:space="preserve"> </w:t>
      </w:r>
      <w:proofErr w:type="spellStart"/>
      <w:r w:rsidR="000B70A6">
        <w:rPr>
          <w:w w:val="110"/>
        </w:rPr>
        <w:t>mera</w:t>
      </w:r>
      <w:proofErr w:type="spellEnd"/>
      <w:r w:rsidR="000B70A6">
        <w:rPr>
          <w:w w:val="110"/>
        </w:rPr>
        <w:t xml:space="preserve"> </w:t>
      </w:r>
      <w:proofErr w:type="spellStart"/>
      <w:r w:rsidR="000B70A6">
        <w:rPr>
          <w:w w:val="110"/>
        </w:rPr>
        <w:t>kvaliteta</w:t>
      </w:r>
      <w:proofErr w:type="spellEnd"/>
      <w:r w:rsidR="000B70A6">
        <w:rPr>
          <w:w w:val="110"/>
        </w:rPr>
        <w:t xml:space="preserve"> </w:t>
      </w:r>
      <w:proofErr w:type="spellStart"/>
      <w:r w:rsidR="000B70A6">
        <w:rPr>
          <w:w w:val="110"/>
        </w:rPr>
        <w:t>dovodi</w:t>
      </w:r>
      <w:proofErr w:type="spellEnd"/>
      <w:r w:rsidR="000B70A6">
        <w:rPr>
          <w:w w:val="110"/>
        </w:rPr>
        <w:t xml:space="preserve"> do </w:t>
      </w:r>
      <w:proofErr w:type="spellStart"/>
      <w:r w:rsidR="000349FF">
        <w:rPr>
          <w:w w:val="110"/>
        </w:rPr>
        <w:t>manipulacije</w:t>
      </w:r>
      <w:proofErr w:type="spellEnd"/>
      <w:r w:rsidR="000349FF">
        <w:rPr>
          <w:w w:val="110"/>
        </w:rPr>
        <w:t xml:space="preserve"> </w:t>
      </w:r>
      <w:proofErr w:type="spellStart"/>
      <w:r w:rsidR="000349FF">
        <w:rPr>
          <w:w w:val="110"/>
        </w:rPr>
        <w:t>i</w:t>
      </w:r>
      <w:proofErr w:type="spellEnd"/>
      <w:r w:rsidR="000349FF">
        <w:rPr>
          <w:w w:val="110"/>
        </w:rPr>
        <w:t xml:space="preserve"> </w:t>
      </w:r>
      <w:proofErr w:type="spellStart"/>
      <w:r w:rsidR="000349FF">
        <w:rPr>
          <w:w w:val="110"/>
        </w:rPr>
        <w:t>prikrivanja</w:t>
      </w:r>
      <w:proofErr w:type="spellEnd"/>
      <w:r w:rsidR="000349FF">
        <w:rPr>
          <w:w w:val="110"/>
        </w:rPr>
        <w:t xml:space="preserve"> </w:t>
      </w:r>
      <w:proofErr w:type="spellStart"/>
      <w:r w:rsidR="000349FF">
        <w:rPr>
          <w:w w:val="110"/>
        </w:rPr>
        <w:t>informacija</w:t>
      </w:r>
      <w:proofErr w:type="spellEnd"/>
      <w:r w:rsidR="000349FF">
        <w:rPr>
          <w:w w:val="110"/>
        </w:rPr>
        <w:t xml:space="preserve"> </w:t>
      </w:r>
      <w:proofErr w:type="spellStart"/>
      <w:r w:rsidR="000349FF">
        <w:rPr>
          <w:w w:val="110"/>
        </w:rPr>
        <w:t>koje</w:t>
      </w:r>
      <w:proofErr w:type="spellEnd"/>
      <w:r w:rsidR="000349FF">
        <w:rPr>
          <w:w w:val="110"/>
        </w:rPr>
        <w:t xml:space="preserve"> bi bile od </w:t>
      </w:r>
      <w:proofErr w:type="spellStart"/>
      <w:r w:rsidR="000349FF">
        <w:rPr>
          <w:w w:val="110"/>
        </w:rPr>
        <w:t>značaja</w:t>
      </w:r>
      <w:proofErr w:type="spellEnd"/>
      <w:r w:rsidR="000349FF">
        <w:rPr>
          <w:w w:val="110"/>
        </w:rPr>
        <w:t xml:space="preserve"> za </w:t>
      </w:r>
      <w:proofErr w:type="spellStart"/>
      <w:r w:rsidR="000B70A6">
        <w:rPr>
          <w:w w:val="110"/>
        </w:rPr>
        <w:t>klijenata</w:t>
      </w:r>
      <w:proofErr w:type="spellEnd"/>
      <w:r w:rsidR="000B70A6">
        <w:rPr>
          <w:w w:val="110"/>
        </w:rPr>
        <w:t xml:space="preserve">. </w:t>
      </w:r>
      <w:commentRangeStart w:id="53"/>
      <w:proofErr w:type="spellStart"/>
      <w:r w:rsidR="000B70A6">
        <w:rPr>
          <w:w w:val="110"/>
        </w:rPr>
        <w:t>Usled</w:t>
      </w:r>
      <w:proofErr w:type="spellEnd"/>
      <w:r w:rsidR="000B70A6">
        <w:rPr>
          <w:w w:val="110"/>
        </w:rPr>
        <w:t xml:space="preserve"> </w:t>
      </w:r>
      <w:proofErr w:type="spellStart"/>
      <w:r w:rsidR="000B70A6">
        <w:rPr>
          <w:w w:val="110"/>
        </w:rPr>
        <w:t>nedostatka</w:t>
      </w:r>
      <w:proofErr w:type="spellEnd"/>
      <w:r w:rsidR="000B70A6">
        <w:rPr>
          <w:w w:val="110"/>
        </w:rPr>
        <w:t xml:space="preserve"> </w:t>
      </w:r>
      <w:proofErr w:type="spellStart"/>
      <w:r w:rsidR="000B70A6">
        <w:rPr>
          <w:w w:val="110"/>
        </w:rPr>
        <w:t>nezavisnih</w:t>
      </w:r>
      <w:proofErr w:type="spellEnd"/>
      <w:r w:rsidR="000B70A6">
        <w:rPr>
          <w:w w:val="110"/>
        </w:rPr>
        <w:t xml:space="preserve"> </w:t>
      </w:r>
      <w:proofErr w:type="spellStart"/>
      <w:r w:rsidR="000B70A6">
        <w:rPr>
          <w:w w:val="110"/>
        </w:rPr>
        <w:t>ocena</w:t>
      </w:r>
      <w:proofErr w:type="spellEnd"/>
      <w:r w:rsidR="000B70A6">
        <w:rPr>
          <w:w w:val="110"/>
        </w:rPr>
        <w:t xml:space="preserve"> VPN </w:t>
      </w:r>
      <w:proofErr w:type="spellStart"/>
      <w:r w:rsidR="000B70A6">
        <w:rPr>
          <w:w w:val="110"/>
        </w:rPr>
        <w:t>usluga</w:t>
      </w:r>
      <w:proofErr w:type="spellEnd"/>
      <w:r w:rsidR="000B70A6">
        <w:rPr>
          <w:w w:val="110"/>
        </w:rPr>
        <w:t xml:space="preserve"> </w:t>
      </w:r>
      <w:proofErr w:type="spellStart"/>
      <w:r w:rsidR="000B70A6">
        <w:rPr>
          <w:w w:val="110"/>
        </w:rPr>
        <w:t>korisnici</w:t>
      </w:r>
      <w:proofErr w:type="spellEnd"/>
      <w:r w:rsidR="000B70A6">
        <w:rPr>
          <w:w w:val="110"/>
        </w:rPr>
        <w:t xml:space="preserve"> </w:t>
      </w:r>
      <w:proofErr w:type="spellStart"/>
      <w:r w:rsidR="000B70A6">
        <w:rPr>
          <w:w w:val="110"/>
        </w:rPr>
        <w:t>su</w:t>
      </w:r>
      <w:proofErr w:type="spellEnd"/>
      <w:r w:rsidR="000B70A6">
        <w:rPr>
          <w:w w:val="110"/>
        </w:rPr>
        <w:t xml:space="preserve"> </w:t>
      </w:r>
      <w:proofErr w:type="spellStart"/>
      <w:proofErr w:type="gramStart"/>
      <w:r w:rsidR="000B70A6">
        <w:rPr>
          <w:w w:val="110"/>
        </w:rPr>
        <w:t>primorani</w:t>
      </w:r>
      <w:proofErr w:type="spellEnd"/>
      <w:r w:rsidR="000B70A6">
        <w:t xml:space="preserve"> </w:t>
      </w:r>
      <w:r w:rsidR="000B70A6">
        <w:rPr>
          <w:spacing w:val="-17"/>
        </w:rPr>
        <w:t xml:space="preserve"> </w:t>
      </w:r>
      <w:r w:rsidR="000B70A6">
        <w:rPr>
          <w:spacing w:val="-1"/>
          <w:w w:val="114"/>
        </w:rPr>
        <w:t>d</w:t>
      </w:r>
      <w:r w:rsidR="000B70A6">
        <w:rPr>
          <w:w w:val="114"/>
        </w:rPr>
        <w:t>a</w:t>
      </w:r>
      <w:proofErr w:type="gramEnd"/>
      <w:r w:rsidR="000B70A6">
        <w:t xml:space="preserve"> </w:t>
      </w:r>
      <w:r w:rsidR="000B70A6">
        <w:rPr>
          <w:spacing w:val="-17"/>
        </w:rPr>
        <w:t xml:space="preserve"> </w:t>
      </w:r>
      <w:r w:rsidR="000B70A6">
        <w:rPr>
          <w:w w:val="103"/>
        </w:rPr>
        <w:t>se</w:t>
      </w:r>
      <w:r w:rsidR="000B70A6">
        <w:t xml:space="preserve"> </w:t>
      </w:r>
      <w:r w:rsidR="000B70A6">
        <w:rPr>
          <w:spacing w:val="-17"/>
        </w:rPr>
        <w:t xml:space="preserve"> </w:t>
      </w:r>
      <w:r w:rsidR="000B70A6">
        <w:rPr>
          <w:w w:val="102"/>
        </w:rPr>
        <w:t>o</w:t>
      </w:r>
      <w:r w:rsidR="000B70A6">
        <w:t xml:space="preserve"> </w:t>
      </w:r>
      <w:r w:rsidR="000B70A6">
        <w:rPr>
          <w:spacing w:val="-17"/>
        </w:rPr>
        <w:t xml:space="preserve"> </w:t>
      </w:r>
      <w:r w:rsidR="000B70A6">
        <w:rPr>
          <w:spacing w:val="-1"/>
          <w:w w:val="110"/>
        </w:rPr>
        <w:t>tom</w:t>
      </w:r>
      <w:r w:rsidR="000B70A6">
        <w:rPr>
          <w:w w:val="110"/>
        </w:rPr>
        <w:t>e</w:t>
      </w:r>
      <w:r w:rsidR="000B70A6">
        <w:t xml:space="preserve"> </w:t>
      </w:r>
      <w:r w:rsidR="000B70A6">
        <w:rPr>
          <w:spacing w:val="-17"/>
        </w:rPr>
        <w:t xml:space="preserve"> </w:t>
      </w:r>
      <w:proofErr w:type="spellStart"/>
      <w:r w:rsidR="000B70A6">
        <w:rPr>
          <w:w w:val="107"/>
        </w:rPr>
        <w:t>inform</w:t>
      </w:r>
      <w:r w:rsidR="000B70A6">
        <w:rPr>
          <w:spacing w:val="-10"/>
          <w:w w:val="107"/>
        </w:rPr>
        <w:t>i</w:t>
      </w:r>
      <w:r w:rsidR="000B70A6">
        <w:rPr>
          <w:spacing w:val="-83"/>
          <w:w w:val="153"/>
        </w:rPr>
        <w:t>ˇ</w:t>
      </w:r>
      <w:r w:rsidR="000B70A6">
        <w:rPr>
          <w:w w:val="109"/>
        </w:rPr>
        <w:t>su</w:t>
      </w:r>
      <w:proofErr w:type="spellEnd"/>
      <w:r w:rsidR="000B70A6">
        <w:t xml:space="preserve"> </w:t>
      </w:r>
      <w:r w:rsidR="000B70A6">
        <w:rPr>
          <w:spacing w:val="-17"/>
        </w:rPr>
        <w:t xml:space="preserve"> </w:t>
      </w:r>
      <w:proofErr w:type="spellStart"/>
      <w:r w:rsidR="000B70A6">
        <w:rPr>
          <w:w w:val="109"/>
        </w:rPr>
        <w:t>sa</w:t>
      </w:r>
      <w:proofErr w:type="spellEnd"/>
      <w:r w:rsidR="000B70A6">
        <w:t xml:space="preserve"> </w:t>
      </w:r>
      <w:r w:rsidR="000B70A6">
        <w:rPr>
          <w:spacing w:val="-17"/>
        </w:rPr>
        <w:t xml:space="preserve"> </w:t>
      </w:r>
      <w:proofErr w:type="spellStart"/>
      <w:r w:rsidR="000B70A6">
        <w:rPr>
          <w:spacing w:val="-1"/>
          <w:w w:val="104"/>
        </w:rPr>
        <w:t>blog</w:t>
      </w:r>
      <w:r w:rsidR="000B70A6">
        <w:rPr>
          <w:spacing w:val="-6"/>
          <w:w w:val="104"/>
        </w:rPr>
        <w:t>o</w:t>
      </w:r>
      <w:r w:rsidR="000B70A6">
        <w:rPr>
          <w:spacing w:val="-11"/>
          <w:w w:val="107"/>
        </w:rPr>
        <w:t>v</w:t>
      </w:r>
      <w:r w:rsidR="000B70A6">
        <w:rPr>
          <w:w w:val="115"/>
        </w:rPr>
        <w:t>a</w:t>
      </w:r>
      <w:proofErr w:type="spellEnd"/>
      <w:r w:rsidR="000B70A6">
        <w:t xml:space="preserve"> </w:t>
      </w:r>
      <w:r w:rsidR="000B70A6">
        <w:rPr>
          <w:spacing w:val="-17"/>
        </w:rPr>
        <w:t xml:space="preserve"> </w:t>
      </w:r>
      <w:proofErr w:type="spellStart"/>
      <w:r w:rsidR="000B70A6">
        <w:rPr>
          <w:w w:val="102"/>
        </w:rPr>
        <w:t>ili</w:t>
      </w:r>
      <w:proofErr w:type="spellEnd"/>
      <w:r w:rsidR="000B70A6">
        <w:t xml:space="preserve"> </w:t>
      </w:r>
      <w:r w:rsidR="000B70A6">
        <w:rPr>
          <w:spacing w:val="-17"/>
        </w:rPr>
        <w:t xml:space="preserve"> </w:t>
      </w:r>
      <w:proofErr w:type="spellStart"/>
      <w:r w:rsidR="000B70A6">
        <w:rPr>
          <w:spacing w:val="-5"/>
          <w:w w:val="107"/>
        </w:rPr>
        <w:t>v</w:t>
      </w:r>
      <w:r w:rsidR="000B70A6">
        <w:rPr>
          <w:w w:val="108"/>
        </w:rPr>
        <w:t>eb</w:t>
      </w:r>
      <w:proofErr w:type="spellEnd"/>
      <w:r w:rsidR="000B70A6">
        <w:t xml:space="preserve"> </w:t>
      </w:r>
      <w:r w:rsidR="000B70A6">
        <w:rPr>
          <w:spacing w:val="-17"/>
        </w:rPr>
        <w:t xml:space="preserve"> </w:t>
      </w:r>
      <w:proofErr w:type="spellStart"/>
      <w:r w:rsidR="000B70A6">
        <w:rPr>
          <w:w w:val="109"/>
        </w:rPr>
        <w:t>s</w:t>
      </w:r>
      <w:r w:rsidR="000B70A6">
        <w:rPr>
          <w:spacing w:val="10"/>
          <w:w w:val="109"/>
        </w:rPr>
        <w:t>a</w:t>
      </w:r>
      <w:r w:rsidR="000B70A6">
        <w:rPr>
          <w:w w:val="115"/>
        </w:rPr>
        <w:t>jt</w:t>
      </w:r>
      <w:r w:rsidR="000B70A6">
        <w:rPr>
          <w:spacing w:val="-6"/>
          <w:w w:val="115"/>
        </w:rPr>
        <w:t>o</w:t>
      </w:r>
      <w:r w:rsidR="000B70A6">
        <w:rPr>
          <w:spacing w:val="-11"/>
          <w:w w:val="107"/>
        </w:rPr>
        <w:t>v</w:t>
      </w:r>
      <w:r w:rsidR="000B70A6">
        <w:rPr>
          <w:spacing w:val="-1"/>
          <w:w w:val="114"/>
        </w:rPr>
        <w:t>a</w:t>
      </w:r>
      <w:proofErr w:type="spellEnd"/>
      <w:r w:rsidR="000B70A6">
        <w:rPr>
          <w:w w:val="114"/>
        </w:rPr>
        <w:t>.</w:t>
      </w:r>
      <w:r w:rsidR="000B70A6">
        <w:t xml:space="preserve">  </w:t>
      </w:r>
      <w:r w:rsidR="000B70A6">
        <w:rPr>
          <w:spacing w:val="-17"/>
        </w:rPr>
        <w:t xml:space="preserve"> </w:t>
      </w:r>
      <w:proofErr w:type="spellStart"/>
      <w:proofErr w:type="gramStart"/>
      <w:r w:rsidR="000B70A6">
        <w:rPr>
          <w:w w:val="115"/>
        </w:rPr>
        <w:t>Ti</w:t>
      </w:r>
      <w:proofErr w:type="spellEnd"/>
      <w:r w:rsidR="000B70A6">
        <w:t xml:space="preserve"> </w:t>
      </w:r>
      <w:r w:rsidR="000B70A6">
        <w:rPr>
          <w:spacing w:val="-17"/>
        </w:rPr>
        <w:t xml:space="preserve"> </w:t>
      </w:r>
      <w:proofErr w:type="spellStart"/>
      <w:r w:rsidR="000B70A6">
        <w:rPr>
          <w:w w:val="109"/>
        </w:rPr>
        <w:t>s</w:t>
      </w:r>
      <w:r w:rsidR="000B70A6">
        <w:rPr>
          <w:spacing w:val="10"/>
          <w:w w:val="109"/>
        </w:rPr>
        <w:t>a</w:t>
      </w:r>
      <w:r w:rsidR="000B70A6">
        <w:rPr>
          <w:w w:val="115"/>
        </w:rPr>
        <w:t>jt</w:t>
      </w:r>
      <w:r w:rsidR="000B70A6">
        <w:rPr>
          <w:spacing w:val="-6"/>
          <w:w w:val="115"/>
        </w:rPr>
        <w:t>o</w:t>
      </w:r>
      <w:r w:rsidR="000B70A6">
        <w:rPr>
          <w:w w:val="105"/>
        </w:rPr>
        <w:t>vi</w:t>
      </w:r>
      <w:proofErr w:type="spellEnd"/>
      <w:proofErr w:type="gramEnd"/>
      <w:r w:rsidR="000B70A6">
        <w:t xml:space="preserve"> </w:t>
      </w:r>
      <w:r w:rsidR="000B70A6">
        <w:rPr>
          <w:spacing w:val="-17"/>
        </w:rPr>
        <w:t xml:space="preserve"> </w:t>
      </w:r>
      <w:proofErr w:type="spellStart"/>
      <w:r w:rsidR="000B70A6">
        <w:rPr>
          <w:w w:val="109"/>
        </w:rPr>
        <w:t>su</w:t>
      </w:r>
      <w:proofErr w:type="spellEnd"/>
      <w:r w:rsidR="000B70A6">
        <w:rPr>
          <w:w w:val="109"/>
        </w:rPr>
        <w:t xml:space="preserve"> </w:t>
      </w:r>
      <w:proofErr w:type="spellStart"/>
      <w:r w:rsidR="000B70A6">
        <w:rPr>
          <w:spacing w:val="-6"/>
          <w:w w:val="107"/>
        </w:rPr>
        <w:t>v</w:t>
      </w:r>
      <w:r w:rsidR="000B70A6">
        <w:rPr>
          <w:spacing w:val="-5"/>
          <w:w w:val="102"/>
        </w:rPr>
        <w:t>e</w:t>
      </w:r>
      <w:r w:rsidR="000B70A6">
        <w:rPr>
          <w:spacing w:val="-87"/>
          <w:w w:val="153"/>
        </w:rPr>
        <w:t>´</w:t>
      </w:r>
      <w:r w:rsidR="000B70A6">
        <w:rPr>
          <w:spacing w:val="-1"/>
          <w:w w:val="106"/>
        </w:rPr>
        <w:t>cino</w:t>
      </w:r>
      <w:r w:rsidR="000B70A6">
        <w:rPr>
          <w:w w:val="106"/>
        </w:rPr>
        <w:t>m</w:t>
      </w:r>
      <w:proofErr w:type="spellEnd"/>
      <w:r w:rsidR="000B70A6">
        <w:rPr>
          <w:spacing w:val="16"/>
        </w:rPr>
        <w:t xml:space="preserve"> </w:t>
      </w:r>
      <w:proofErr w:type="spellStart"/>
      <w:r w:rsidR="000B70A6">
        <w:rPr>
          <w:spacing w:val="5"/>
          <w:w w:val="113"/>
        </w:rPr>
        <w:t>p</w:t>
      </w:r>
      <w:r w:rsidR="000B70A6">
        <w:rPr>
          <w:spacing w:val="4"/>
          <w:w w:val="102"/>
        </w:rPr>
        <w:t>o</w:t>
      </w:r>
      <w:r w:rsidR="000B70A6">
        <w:rPr>
          <w:spacing w:val="-1"/>
          <w:w w:val="116"/>
        </w:rPr>
        <w:t>d</w:t>
      </w:r>
      <w:r w:rsidR="000B70A6">
        <w:rPr>
          <w:spacing w:val="-6"/>
          <w:w w:val="116"/>
        </w:rPr>
        <w:t>r</w:t>
      </w:r>
      <w:r w:rsidR="000B70A6">
        <w:rPr>
          <w:spacing w:val="-88"/>
          <w:w w:val="153"/>
        </w:rPr>
        <w:t>ˇ</w:t>
      </w:r>
      <w:r w:rsidR="000B70A6">
        <w:rPr>
          <w:spacing w:val="-1"/>
          <w:w w:val="109"/>
        </w:rPr>
        <w:t>zan</w:t>
      </w:r>
      <w:r w:rsidR="000B70A6">
        <w:rPr>
          <w:w w:val="109"/>
        </w:rPr>
        <w:t>i</w:t>
      </w:r>
      <w:proofErr w:type="spellEnd"/>
      <w:r w:rsidR="000B70A6">
        <w:rPr>
          <w:spacing w:val="16"/>
        </w:rPr>
        <w:t xml:space="preserve"> </w:t>
      </w:r>
      <w:r w:rsidR="000B70A6">
        <w:rPr>
          <w:spacing w:val="4"/>
          <w:w w:val="102"/>
        </w:rPr>
        <w:t>o</w:t>
      </w:r>
      <w:r w:rsidR="000B70A6">
        <w:rPr>
          <w:w w:val="113"/>
        </w:rPr>
        <w:t>d</w:t>
      </w:r>
      <w:r w:rsidR="000B70A6">
        <w:rPr>
          <w:spacing w:val="16"/>
        </w:rPr>
        <w:t xml:space="preserve"> </w:t>
      </w:r>
      <w:proofErr w:type="spellStart"/>
      <w:r w:rsidR="000B70A6">
        <w:rPr>
          <w:w w:val="114"/>
        </w:rPr>
        <w:t>strane</w:t>
      </w:r>
      <w:proofErr w:type="spellEnd"/>
      <w:r w:rsidR="000B70A6">
        <w:rPr>
          <w:spacing w:val="16"/>
        </w:rPr>
        <w:t xml:space="preserve"> </w:t>
      </w:r>
      <w:r w:rsidR="000B70A6">
        <w:rPr>
          <w:w w:val="111"/>
        </w:rPr>
        <w:t>VPN</w:t>
      </w:r>
      <w:r w:rsidR="000B70A6">
        <w:rPr>
          <w:spacing w:val="16"/>
        </w:rPr>
        <w:t xml:space="preserve"> </w:t>
      </w:r>
      <w:proofErr w:type="spellStart"/>
      <w:r w:rsidR="000B70A6">
        <w:rPr>
          <w:spacing w:val="-1"/>
          <w:w w:val="114"/>
        </w:rPr>
        <w:t>partners</w:t>
      </w:r>
      <w:r w:rsidR="000B70A6">
        <w:rPr>
          <w:spacing w:val="-6"/>
          <w:w w:val="114"/>
        </w:rPr>
        <w:t>k</w:t>
      </w:r>
      <w:r w:rsidR="000B70A6">
        <w:rPr>
          <w:spacing w:val="-1"/>
          <w:w w:val="102"/>
        </w:rPr>
        <w:t>o</w:t>
      </w:r>
      <w:r w:rsidR="000B70A6">
        <w:rPr>
          <w:w w:val="102"/>
        </w:rPr>
        <w:t>g</w:t>
      </w:r>
      <w:proofErr w:type="spellEnd"/>
      <w:r w:rsidR="000B70A6">
        <w:rPr>
          <w:spacing w:val="16"/>
        </w:rPr>
        <w:t xml:space="preserve"> </w:t>
      </w:r>
      <w:proofErr w:type="spellStart"/>
      <w:r w:rsidR="000B70A6">
        <w:rPr>
          <w:w w:val="112"/>
        </w:rPr>
        <w:t>mar</w:t>
      </w:r>
      <w:r w:rsidR="000B70A6">
        <w:rPr>
          <w:spacing w:val="-5"/>
          <w:w w:val="112"/>
        </w:rPr>
        <w:t>k</w:t>
      </w:r>
      <w:r w:rsidR="000B70A6">
        <w:rPr>
          <w:w w:val="111"/>
        </w:rPr>
        <w:t>etinga</w:t>
      </w:r>
      <w:proofErr w:type="spellEnd"/>
      <w:r w:rsidR="000B70A6">
        <w:rPr>
          <w:spacing w:val="16"/>
        </w:rPr>
        <w:t xml:space="preserve"> </w:t>
      </w:r>
      <w:proofErr w:type="spellStart"/>
      <w:r w:rsidR="000B70A6">
        <w:rPr>
          <w:w w:val="102"/>
        </w:rPr>
        <w:t>i</w:t>
      </w:r>
      <w:proofErr w:type="spellEnd"/>
      <w:r w:rsidR="000B70A6">
        <w:rPr>
          <w:spacing w:val="16"/>
        </w:rPr>
        <w:t xml:space="preserve"> </w:t>
      </w:r>
      <w:proofErr w:type="spellStart"/>
      <w:r w:rsidR="000B70A6">
        <w:rPr>
          <w:spacing w:val="-1"/>
          <w:w w:val="109"/>
        </w:rPr>
        <w:t>usluga</w:t>
      </w:r>
      <w:proofErr w:type="spellEnd"/>
      <w:r w:rsidR="000B70A6">
        <w:rPr>
          <w:w w:val="109"/>
        </w:rPr>
        <w:t>,</w:t>
      </w:r>
      <w:r w:rsidR="000B70A6">
        <w:rPr>
          <w:spacing w:val="16"/>
        </w:rPr>
        <w:t xml:space="preserve"> </w:t>
      </w:r>
      <w:r w:rsidR="000B70A6">
        <w:rPr>
          <w:spacing w:val="-1"/>
          <w:w w:val="114"/>
        </w:rPr>
        <w:t>p</w:t>
      </w:r>
      <w:r w:rsidR="000B70A6">
        <w:rPr>
          <w:w w:val="114"/>
        </w:rPr>
        <w:t>a</w:t>
      </w:r>
      <w:r w:rsidR="000B70A6">
        <w:rPr>
          <w:spacing w:val="16"/>
        </w:rPr>
        <w:t xml:space="preserve"> </w:t>
      </w:r>
      <w:r w:rsidR="000B70A6">
        <w:rPr>
          <w:w w:val="103"/>
        </w:rPr>
        <w:t xml:space="preserve">se </w:t>
      </w:r>
      <w:r w:rsidR="000B70A6">
        <w:rPr>
          <w:spacing w:val="4"/>
          <w:w w:val="102"/>
        </w:rPr>
        <w:t>o</w:t>
      </w:r>
      <w:r w:rsidR="000B70A6">
        <w:rPr>
          <w:w w:val="113"/>
        </w:rPr>
        <w:t>d</w:t>
      </w:r>
      <w:r w:rsidR="000B70A6">
        <w:rPr>
          <w:spacing w:val="12"/>
        </w:rPr>
        <w:t xml:space="preserve"> </w:t>
      </w:r>
      <w:proofErr w:type="spellStart"/>
      <w:r w:rsidR="000B70A6">
        <w:rPr>
          <w:spacing w:val="-1"/>
          <w:w w:val="109"/>
        </w:rPr>
        <w:t>njih</w:t>
      </w:r>
      <w:r w:rsidR="000B70A6">
        <w:rPr>
          <w:spacing w:val="-6"/>
          <w:w w:val="109"/>
        </w:rPr>
        <w:t>o</w:t>
      </w:r>
      <w:r w:rsidR="000B70A6">
        <w:rPr>
          <w:w w:val="108"/>
        </w:rPr>
        <w:t>vih</w:t>
      </w:r>
      <w:proofErr w:type="spellEnd"/>
      <w:r w:rsidR="000B70A6">
        <w:rPr>
          <w:spacing w:val="12"/>
        </w:rPr>
        <w:t xml:space="preserve"> </w:t>
      </w:r>
      <w:proofErr w:type="spellStart"/>
      <w:r w:rsidR="000B70A6">
        <w:rPr>
          <w:spacing w:val="4"/>
          <w:w w:val="102"/>
        </w:rPr>
        <w:t>o</w:t>
      </w:r>
      <w:r w:rsidR="000B70A6">
        <w:rPr>
          <w:spacing w:val="-1"/>
          <w:w w:val="108"/>
        </w:rPr>
        <w:t>cen</w:t>
      </w:r>
      <w:r w:rsidR="000B70A6">
        <w:rPr>
          <w:w w:val="108"/>
        </w:rPr>
        <w:t>a</w:t>
      </w:r>
      <w:proofErr w:type="spellEnd"/>
      <w:r w:rsidR="000B70A6">
        <w:rPr>
          <w:spacing w:val="12"/>
        </w:rPr>
        <w:t xml:space="preserve"> </w:t>
      </w:r>
      <w:r w:rsidR="000B70A6">
        <w:rPr>
          <w:spacing w:val="-1"/>
          <w:w w:val="108"/>
        </w:rPr>
        <w:t>n</w:t>
      </w:r>
      <w:r w:rsidR="000B70A6">
        <w:rPr>
          <w:w w:val="108"/>
        </w:rPr>
        <w:t>e</w:t>
      </w:r>
      <w:r w:rsidR="000B70A6">
        <w:rPr>
          <w:spacing w:val="12"/>
        </w:rPr>
        <w:t xml:space="preserve"> </w:t>
      </w:r>
      <w:proofErr w:type="spellStart"/>
      <w:r w:rsidR="000B70A6">
        <w:rPr>
          <w:spacing w:val="-1"/>
          <w:w w:val="109"/>
        </w:rPr>
        <w:t>m</w:t>
      </w:r>
      <w:r w:rsidR="000B70A6">
        <w:rPr>
          <w:spacing w:val="-6"/>
          <w:w w:val="102"/>
        </w:rPr>
        <w:t>o</w:t>
      </w:r>
      <w:r w:rsidR="000B70A6">
        <w:rPr>
          <w:spacing w:val="-87"/>
          <w:w w:val="153"/>
        </w:rPr>
        <w:t>ˇ</w:t>
      </w:r>
      <w:r w:rsidR="000B70A6">
        <w:rPr>
          <w:spacing w:val="-1"/>
          <w:w w:val="102"/>
        </w:rPr>
        <w:t>z</w:t>
      </w:r>
      <w:r w:rsidR="000B70A6">
        <w:rPr>
          <w:w w:val="102"/>
        </w:rPr>
        <w:t>e</w:t>
      </w:r>
      <w:proofErr w:type="spellEnd"/>
      <w:r w:rsidR="000B70A6">
        <w:rPr>
          <w:spacing w:val="12"/>
        </w:rPr>
        <w:t xml:space="preserve"> </w:t>
      </w:r>
      <w:proofErr w:type="spellStart"/>
      <w:r w:rsidR="000B70A6">
        <w:rPr>
          <w:spacing w:val="-6"/>
          <w:w w:val="102"/>
        </w:rPr>
        <w:t>o</w:t>
      </w:r>
      <w:r w:rsidR="000B70A6">
        <w:rPr>
          <w:spacing w:val="-88"/>
          <w:w w:val="153"/>
        </w:rPr>
        <w:t>ˇ</w:t>
      </w:r>
      <w:r w:rsidR="000B70A6">
        <w:rPr>
          <w:spacing w:val="-1"/>
          <w:w w:val="105"/>
        </w:rPr>
        <w:t>ceki</w:t>
      </w:r>
      <w:r w:rsidR="000B70A6">
        <w:rPr>
          <w:spacing w:val="-11"/>
          <w:w w:val="105"/>
        </w:rPr>
        <w:t>v</w:t>
      </w:r>
      <w:r w:rsidR="000B70A6">
        <w:rPr>
          <w:spacing w:val="-1"/>
          <w:w w:val="119"/>
        </w:rPr>
        <w:t>at</w:t>
      </w:r>
      <w:r w:rsidR="000B70A6">
        <w:rPr>
          <w:w w:val="119"/>
        </w:rPr>
        <w:t>i</w:t>
      </w:r>
      <w:proofErr w:type="spellEnd"/>
      <w:r w:rsidR="000B70A6">
        <w:rPr>
          <w:spacing w:val="12"/>
        </w:rPr>
        <w:t xml:space="preserve"> </w:t>
      </w:r>
      <w:proofErr w:type="spellStart"/>
      <w:r w:rsidR="000B70A6">
        <w:rPr>
          <w:spacing w:val="-1"/>
          <w:w w:val="113"/>
        </w:rPr>
        <w:t>nepristrasnost</w:t>
      </w:r>
      <w:proofErr w:type="spellEnd"/>
      <w:r w:rsidR="000B70A6">
        <w:rPr>
          <w:w w:val="113"/>
        </w:rPr>
        <w:t>.</w:t>
      </w:r>
      <w:r w:rsidR="000B70A6">
        <w:t xml:space="preserve"> </w:t>
      </w:r>
      <w:r w:rsidR="000B70A6">
        <w:rPr>
          <w:spacing w:val="-10"/>
        </w:rPr>
        <w:t xml:space="preserve"> </w:t>
      </w:r>
      <w:r w:rsidR="000B70A6">
        <w:rPr>
          <w:spacing w:val="-16"/>
          <w:w w:val="121"/>
        </w:rPr>
        <w:t>T</w:t>
      </w:r>
      <w:r w:rsidR="000B70A6">
        <w:rPr>
          <w:w w:val="102"/>
        </w:rPr>
        <w:t>o</w:t>
      </w:r>
      <w:r w:rsidR="000B70A6">
        <w:rPr>
          <w:spacing w:val="12"/>
        </w:rPr>
        <w:t xml:space="preserve"> </w:t>
      </w:r>
      <w:r w:rsidR="000B70A6">
        <w:rPr>
          <w:w w:val="103"/>
        </w:rPr>
        <w:t>se</w:t>
      </w:r>
      <w:r w:rsidR="000B70A6">
        <w:rPr>
          <w:spacing w:val="12"/>
        </w:rPr>
        <w:t xml:space="preserve"> </w:t>
      </w:r>
      <w:proofErr w:type="spellStart"/>
      <w:r w:rsidR="000B70A6">
        <w:rPr>
          <w:spacing w:val="5"/>
          <w:w w:val="102"/>
        </w:rPr>
        <w:t>o</w:t>
      </w:r>
      <w:r w:rsidR="000B70A6">
        <w:rPr>
          <w:spacing w:val="-1"/>
          <w:w w:val="107"/>
        </w:rPr>
        <w:t>dnos</w:t>
      </w:r>
      <w:r w:rsidR="000B70A6">
        <w:rPr>
          <w:w w:val="107"/>
        </w:rPr>
        <w:t>i</w:t>
      </w:r>
      <w:proofErr w:type="spellEnd"/>
      <w:r w:rsidR="000B70A6">
        <w:rPr>
          <w:spacing w:val="12"/>
        </w:rPr>
        <w:t xml:space="preserve"> </w:t>
      </w:r>
      <w:proofErr w:type="spellStart"/>
      <w:r w:rsidR="000B70A6">
        <w:rPr>
          <w:spacing w:val="-1"/>
          <w:w w:val="114"/>
        </w:rPr>
        <w:t>n</w:t>
      </w:r>
      <w:r w:rsidR="000B70A6">
        <w:rPr>
          <w:w w:val="114"/>
        </w:rPr>
        <w:t>a</w:t>
      </w:r>
      <w:proofErr w:type="spellEnd"/>
      <w:r w:rsidR="000B70A6">
        <w:rPr>
          <w:spacing w:val="12"/>
        </w:rPr>
        <w:t xml:space="preserve"> </w:t>
      </w:r>
      <w:proofErr w:type="spellStart"/>
      <w:r w:rsidR="000B70A6">
        <w:rPr>
          <w:spacing w:val="-1"/>
          <w:w w:val="108"/>
        </w:rPr>
        <w:t>ne</w:t>
      </w:r>
      <w:r w:rsidR="000B70A6">
        <w:rPr>
          <w:spacing w:val="-6"/>
          <w:w w:val="108"/>
        </w:rPr>
        <w:t>k</w:t>
      </w:r>
      <w:r w:rsidR="000B70A6">
        <w:rPr>
          <w:w w:val="102"/>
        </w:rPr>
        <w:t>e</w:t>
      </w:r>
      <w:proofErr w:type="spellEnd"/>
      <w:r w:rsidR="000B70A6">
        <w:rPr>
          <w:w w:val="102"/>
        </w:rPr>
        <w:t xml:space="preserve"> </w:t>
      </w:r>
      <w:proofErr w:type="spellStart"/>
      <w:r w:rsidR="000B70A6">
        <w:rPr>
          <w:w w:val="110"/>
        </w:rPr>
        <w:t>od</w:t>
      </w:r>
      <w:proofErr w:type="spellEnd"/>
      <w:r w:rsidR="000B70A6">
        <w:rPr>
          <w:w w:val="110"/>
        </w:rPr>
        <w:t xml:space="preserve"> </w:t>
      </w:r>
      <w:proofErr w:type="spellStart"/>
      <w:r w:rsidR="000B70A6">
        <w:rPr>
          <w:w w:val="110"/>
        </w:rPr>
        <w:t>najbolje</w:t>
      </w:r>
      <w:proofErr w:type="spellEnd"/>
      <w:r w:rsidR="000B70A6">
        <w:rPr>
          <w:w w:val="110"/>
        </w:rPr>
        <w:t xml:space="preserve"> </w:t>
      </w:r>
      <w:proofErr w:type="spellStart"/>
      <w:r w:rsidR="000B70A6">
        <w:rPr>
          <w:w w:val="110"/>
        </w:rPr>
        <w:t>rankiranih</w:t>
      </w:r>
      <w:proofErr w:type="spellEnd"/>
      <w:r w:rsidR="000B70A6">
        <w:rPr>
          <w:w w:val="110"/>
        </w:rPr>
        <w:t xml:space="preserve"> </w:t>
      </w:r>
      <w:proofErr w:type="spellStart"/>
      <w:r w:rsidR="000B70A6">
        <w:rPr>
          <w:w w:val="110"/>
        </w:rPr>
        <w:t>sajtova</w:t>
      </w:r>
      <w:proofErr w:type="spellEnd"/>
      <w:r w:rsidR="000B70A6">
        <w:rPr>
          <w:w w:val="110"/>
        </w:rPr>
        <w:t xml:space="preserve"> za </w:t>
      </w:r>
      <w:proofErr w:type="spellStart"/>
      <w:r w:rsidR="000B70A6">
        <w:rPr>
          <w:w w:val="110"/>
        </w:rPr>
        <w:t>ocenjivanje</w:t>
      </w:r>
      <w:proofErr w:type="spellEnd"/>
      <w:r w:rsidR="000B70A6">
        <w:rPr>
          <w:w w:val="110"/>
        </w:rPr>
        <w:t xml:space="preserve"> VPN </w:t>
      </w:r>
      <w:proofErr w:type="spellStart"/>
      <w:r w:rsidR="000B70A6">
        <w:rPr>
          <w:w w:val="110"/>
        </w:rPr>
        <w:t>usluga</w:t>
      </w:r>
      <w:proofErr w:type="spellEnd"/>
      <w:r w:rsidR="000B70A6">
        <w:rPr>
          <w:w w:val="110"/>
        </w:rPr>
        <w:t xml:space="preserve">. </w:t>
      </w:r>
      <w:commentRangeEnd w:id="53"/>
      <w:r w:rsidR="000349FF">
        <w:rPr>
          <w:rStyle w:val="CommentReference"/>
        </w:rPr>
        <w:commentReference w:id="53"/>
      </w:r>
      <w:commentRangeStart w:id="54"/>
      <w:r w:rsidR="000B70A6">
        <w:rPr>
          <w:w w:val="110"/>
        </w:rPr>
        <w:t xml:space="preserve">Pored </w:t>
      </w:r>
      <w:proofErr w:type="spellStart"/>
      <w:r w:rsidR="000B70A6">
        <w:rPr>
          <w:w w:val="110"/>
        </w:rPr>
        <w:t>curenja</w:t>
      </w:r>
      <w:proofErr w:type="spellEnd"/>
      <w:r w:rsidR="000B70A6">
        <w:rPr>
          <w:w w:val="110"/>
        </w:rPr>
        <w:t xml:space="preserve"> </w:t>
      </w:r>
      <w:proofErr w:type="spellStart"/>
      <w:r w:rsidR="000B70A6">
        <w:rPr>
          <w:w w:val="111"/>
        </w:rPr>
        <w:t>saobr</w:t>
      </w:r>
      <w:r w:rsidR="000B70A6">
        <w:rPr>
          <w:spacing w:val="-6"/>
          <w:w w:val="111"/>
        </w:rPr>
        <w:t>a</w:t>
      </w:r>
      <w:r w:rsidR="000B70A6">
        <w:rPr>
          <w:spacing w:val="-87"/>
          <w:w w:val="153"/>
        </w:rPr>
        <w:t>´</w:t>
      </w:r>
      <w:r w:rsidR="000B70A6">
        <w:rPr>
          <w:spacing w:val="-1"/>
          <w:w w:val="108"/>
        </w:rPr>
        <w:t>c</w:t>
      </w:r>
      <w:r w:rsidR="000B70A6">
        <w:rPr>
          <w:spacing w:val="10"/>
          <w:w w:val="108"/>
        </w:rPr>
        <w:t>a</w:t>
      </w:r>
      <w:r w:rsidR="000B70A6">
        <w:rPr>
          <w:w w:val="114"/>
        </w:rPr>
        <w:t>ja</w:t>
      </w:r>
      <w:proofErr w:type="spellEnd"/>
      <w:r w:rsidR="000B70A6">
        <w:rPr>
          <w:spacing w:val="12"/>
        </w:rPr>
        <w:t xml:space="preserve"> </w:t>
      </w:r>
      <w:proofErr w:type="spellStart"/>
      <w:r w:rsidR="000B70A6">
        <w:rPr>
          <w:spacing w:val="-1"/>
          <w:w w:val="108"/>
        </w:rPr>
        <w:t>z</w:t>
      </w:r>
      <w:r w:rsidR="000B70A6">
        <w:rPr>
          <w:spacing w:val="4"/>
          <w:w w:val="108"/>
        </w:rPr>
        <w:t>b</w:t>
      </w:r>
      <w:r w:rsidR="000B70A6">
        <w:rPr>
          <w:spacing w:val="-1"/>
          <w:w w:val="102"/>
        </w:rPr>
        <w:t>o</w:t>
      </w:r>
      <w:r w:rsidR="000B70A6">
        <w:rPr>
          <w:w w:val="102"/>
        </w:rPr>
        <w:t>g</w:t>
      </w:r>
      <w:proofErr w:type="spellEnd"/>
      <w:r w:rsidR="000B70A6">
        <w:rPr>
          <w:spacing w:val="12"/>
        </w:rPr>
        <w:t xml:space="preserve"> </w:t>
      </w:r>
      <w:proofErr w:type="spellStart"/>
      <w:r w:rsidR="000B70A6">
        <w:rPr>
          <w:w w:val="102"/>
        </w:rPr>
        <w:t>l</w:t>
      </w:r>
      <w:r w:rsidR="000B70A6">
        <w:rPr>
          <w:spacing w:val="-10"/>
          <w:w w:val="102"/>
        </w:rPr>
        <w:t>o</w:t>
      </w:r>
      <w:r w:rsidR="000B70A6">
        <w:rPr>
          <w:spacing w:val="-83"/>
          <w:w w:val="153"/>
        </w:rPr>
        <w:t>ˇ</w:t>
      </w:r>
      <w:r w:rsidR="000B70A6">
        <w:rPr>
          <w:w w:val="103"/>
        </w:rPr>
        <w:t>se</w:t>
      </w:r>
      <w:proofErr w:type="spellEnd"/>
      <w:r w:rsidR="000B70A6">
        <w:rPr>
          <w:spacing w:val="12"/>
        </w:rPr>
        <w:t xml:space="preserve"> </w:t>
      </w:r>
      <w:proofErr w:type="spellStart"/>
      <w:r w:rsidR="000B70A6">
        <w:rPr>
          <w:spacing w:val="4"/>
          <w:w w:val="113"/>
        </w:rPr>
        <w:t>b</w:t>
      </w:r>
      <w:r w:rsidR="000B70A6">
        <w:rPr>
          <w:w w:val="106"/>
        </w:rPr>
        <w:t>ez</w:t>
      </w:r>
      <w:r w:rsidR="000B70A6">
        <w:rPr>
          <w:spacing w:val="5"/>
          <w:w w:val="106"/>
        </w:rPr>
        <w:t>b</w:t>
      </w:r>
      <w:r w:rsidR="000B70A6">
        <w:rPr>
          <w:w w:val="110"/>
        </w:rPr>
        <w:t>ednosti</w:t>
      </w:r>
      <w:proofErr w:type="spellEnd"/>
      <w:r w:rsidR="000B70A6">
        <w:rPr>
          <w:spacing w:val="12"/>
        </w:rPr>
        <w:t xml:space="preserve"> </w:t>
      </w:r>
      <w:proofErr w:type="spellStart"/>
      <w:r w:rsidR="000B70A6">
        <w:rPr>
          <w:spacing w:val="-1"/>
          <w:w w:val="102"/>
        </w:rPr>
        <w:t>o</w:t>
      </w:r>
      <w:r w:rsidR="000B70A6">
        <w:rPr>
          <w:spacing w:val="-5"/>
          <w:w w:val="107"/>
        </w:rPr>
        <w:t>k</w:t>
      </w:r>
      <w:r w:rsidR="000B70A6">
        <w:rPr>
          <w:w w:val="102"/>
        </w:rPr>
        <w:t>o</w:t>
      </w:r>
      <w:proofErr w:type="spellEnd"/>
      <w:r w:rsidR="000B70A6">
        <w:rPr>
          <w:spacing w:val="12"/>
        </w:rPr>
        <w:t xml:space="preserve"> </w:t>
      </w:r>
      <w:r w:rsidR="000B70A6">
        <w:rPr>
          <w:spacing w:val="-1"/>
          <w:w w:val="102"/>
        </w:rPr>
        <w:t>10</w:t>
      </w:r>
      <w:r w:rsidR="000B70A6">
        <w:rPr>
          <w:w w:val="102"/>
        </w:rPr>
        <w:t>%</w:t>
      </w:r>
      <w:r w:rsidR="000B70A6">
        <w:rPr>
          <w:spacing w:val="11"/>
        </w:rPr>
        <w:t xml:space="preserve"> </w:t>
      </w:r>
      <w:r w:rsidR="000B70A6">
        <w:rPr>
          <w:w w:val="111"/>
        </w:rPr>
        <w:t>VPN</w:t>
      </w:r>
      <w:r w:rsidR="000B70A6">
        <w:rPr>
          <w:spacing w:val="12"/>
        </w:rPr>
        <w:t xml:space="preserve"> </w:t>
      </w:r>
      <w:proofErr w:type="spellStart"/>
      <w:r w:rsidR="000B70A6">
        <w:rPr>
          <w:w w:val="107"/>
        </w:rPr>
        <w:t>servisa</w:t>
      </w:r>
      <w:proofErr w:type="spellEnd"/>
      <w:r w:rsidR="000B70A6">
        <w:rPr>
          <w:spacing w:val="11"/>
        </w:rPr>
        <w:t xml:space="preserve"> </w:t>
      </w:r>
      <w:proofErr w:type="spellStart"/>
      <w:r w:rsidR="000B70A6">
        <w:rPr>
          <w:spacing w:val="-1"/>
          <w:w w:val="109"/>
        </w:rPr>
        <w:t>presr</w:t>
      </w:r>
      <w:r w:rsidR="000B70A6">
        <w:rPr>
          <w:spacing w:val="-6"/>
          <w:w w:val="109"/>
        </w:rPr>
        <w:t>e</w:t>
      </w:r>
      <w:r w:rsidR="000B70A6">
        <w:rPr>
          <w:spacing w:val="-87"/>
          <w:w w:val="153"/>
        </w:rPr>
        <w:t>´</w:t>
      </w:r>
      <w:r w:rsidR="000B70A6">
        <w:rPr>
          <w:spacing w:val="-1"/>
          <w:w w:val="108"/>
        </w:rPr>
        <w:t>c</w:t>
      </w:r>
      <w:r w:rsidR="000B70A6">
        <w:rPr>
          <w:w w:val="108"/>
        </w:rPr>
        <w:t>u</w:t>
      </w:r>
      <w:proofErr w:type="spellEnd"/>
      <w:r w:rsidR="000B70A6">
        <w:rPr>
          <w:spacing w:val="11"/>
        </w:rPr>
        <w:t xml:space="preserve"> </w:t>
      </w:r>
      <w:proofErr w:type="spellStart"/>
      <w:r w:rsidR="000B70A6">
        <w:rPr>
          <w:w w:val="118"/>
        </w:rPr>
        <w:t>i</w:t>
      </w:r>
      <w:proofErr w:type="spellEnd"/>
      <w:r w:rsidR="000B70A6">
        <w:rPr>
          <w:w w:val="118"/>
        </w:rPr>
        <w:t>/</w:t>
      </w:r>
      <w:proofErr w:type="spellStart"/>
      <w:r w:rsidR="000B70A6">
        <w:rPr>
          <w:w w:val="118"/>
        </w:rPr>
        <w:t>ili</w:t>
      </w:r>
      <w:proofErr w:type="spellEnd"/>
      <w:r w:rsidR="000B70A6">
        <w:rPr>
          <w:spacing w:val="12"/>
        </w:rPr>
        <w:t xml:space="preserve"> </w:t>
      </w:r>
      <w:r w:rsidR="000B70A6">
        <w:rPr>
          <w:w w:val="109"/>
        </w:rPr>
        <w:t xml:space="preserve">ma- </w:t>
      </w:r>
      <w:proofErr w:type="spellStart"/>
      <w:r w:rsidR="000B70A6">
        <w:rPr>
          <w:spacing w:val="-1"/>
          <w:w w:val="109"/>
        </w:rPr>
        <w:t>nipul</w:t>
      </w:r>
      <w:r w:rsidR="000B70A6">
        <w:rPr>
          <w:spacing w:val="-10"/>
          <w:w w:val="109"/>
        </w:rPr>
        <w:t>i</w:t>
      </w:r>
      <w:r w:rsidR="000B70A6">
        <w:rPr>
          <w:spacing w:val="-83"/>
          <w:w w:val="153"/>
        </w:rPr>
        <w:t>ˇ</w:t>
      </w:r>
      <w:r w:rsidR="000B70A6">
        <w:rPr>
          <w:w w:val="109"/>
        </w:rPr>
        <w:t>su</w:t>
      </w:r>
      <w:proofErr w:type="spellEnd"/>
      <w:r w:rsidR="000B70A6">
        <w:rPr>
          <w:spacing w:val="17"/>
        </w:rPr>
        <w:t xml:space="preserve"> </w:t>
      </w:r>
      <w:proofErr w:type="spellStart"/>
      <w:r w:rsidR="000B70A6">
        <w:rPr>
          <w:w w:val="111"/>
        </w:rPr>
        <w:t>saobr</w:t>
      </w:r>
      <w:r w:rsidR="000B70A6">
        <w:rPr>
          <w:spacing w:val="-6"/>
          <w:w w:val="111"/>
        </w:rPr>
        <w:t>a</w:t>
      </w:r>
      <w:r w:rsidR="000B70A6">
        <w:rPr>
          <w:spacing w:val="-87"/>
          <w:w w:val="153"/>
        </w:rPr>
        <w:t>´</w:t>
      </w:r>
      <w:r w:rsidR="000B70A6">
        <w:rPr>
          <w:spacing w:val="-1"/>
          <w:w w:val="108"/>
        </w:rPr>
        <w:t>c</w:t>
      </w:r>
      <w:r w:rsidR="000B70A6">
        <w:rPr>
          <w:spacing w:val="10"/>
          <w:w w:val="108"/>
        </w:rPr>
        <w:t>a</w:t>
      </w:r>
      <w:r w:rsidR="000B70A6">
        <w:rPr>
          <w:w w:val="108"/>
        </w:rPr>
        <w:t>jem</w:t>
      </w:r>
      <w:proofErr w:type="spellEnd"/>
      <w:r w:rsidR="000B70A6">
        <w:rPr>
          <w:spacing w:val="17"/>
        </w:rPr>
        <w:t xml:space="preserve"> </w:t>
      </w:r>
      <w:r w:rsidR="000B70A6">
        <w:rPr>
          <w:w w:val="112"/>
        </w:rPr>
        <w:t>s</w:t>
      </w:r>
      <w:r w:rsidR="000349FF">
        <w:rPr>
          <w:w w:val="112"/>
        </w:rPr>
        <w:t xml:space="preserve"> </w:t>
      </w:r>
      <w:proofErr w:type="spellStart"/>
      <w:r w:rsidR="000B70A6">
        <w:rPr>
          <w:w w:val="112"/>
        </w:rPr>
        <w:t>tim</w:t>
      </w:r>
      <w:proofErr w:type="spellEnd"/>
      <w:r w:rsidR="000B70A6">
        <w:rPr>
          <w:spacing w:val="7"/>
        </w:rPr>
        <w:t xml:space="preserve"> </w:t>
      </w:r>
      <w:r w:rsidR="000B70A6">
        <w:rPr>
          <w:spacing w:val="-83"/>
          <w:w w:val="153"/>
        </w:rPr>
        <w:t>ˇ</w:t>
      </w:r>
      <w:proofErr w:type="spellStart"/>
      <w:r w:rsidR="000B70A6">
        <w:rPr>
          <w:w w:val="112"/>
        </w:rPr>
        <w:t>sto</w:t>
      </w:r>
      <w:proofErr w:type="spellEnd"/>
      <w:r w:rsidR="000B70A6">
        <w:rPr>
          <w:spacing w:val="17"/>
        </w:rPr>
        <w:t xml:space="preserve"> </w:t>
      </w:r>
      <w:proofErr w:type="spellStart"/>
      <w:r w:rsidR="000B70A6">
        <w:rPr>
          <w:w w:val="109"/>
        </w:rPr>
        <w:t>su</w:t>
      </w:r>
      <w:proofErr w:type="spellEnd"/>
      <w:r w:rsidR="000B70A6">
        <w:rPr>
          <w:spacing w:val="17"/>
        </w:rPr>
        <w:t xml:space="preserve"> </w:t>
      </w:r>
      <w:proofErr w:type="spellStart"/>
      <w:r w:rsidR="000B70A6">
        <w:rPr>
          <w:w w:val="107"/>
        </w:rPr>
        <w:t>mog</w:t>
      </w:r>
      <w:r w:rsidR="000B70A6">
        <w:rPr>
          <w:spacing w:val="-6"/>
          <w:w w:val="107"/>
        </w:rPr>
        <w:t>u</w:t>
      </w:r>
      <w:r w:rsidR="000B70A6">
        <w:rPr>
          <w:spacing w:val="-87"/>
          <w:w w:val="153"/>
        </w:rPr>
        <w:t>´</w:t>
      </w:r>
      <w:r w:rsidR="000B70A6">
        <w:rPr>
          <w:spacing w:val="-1"/>
          <w:w w:val="102"/>
        </w:rPr>
        <w:t>c</w:t>
      </w:r>
      <w:r w:rsidR="000B70A6">
        <w:rPr>
          <w:w w:val="102"/>
        </w:rPr>
        <w:t>i</w:t>
      </w:r>
      <w:proofErr w:type="spellEnd"/>
      <w:r w:rsidR="000B70A6">
        <w:rPr>
          <w:spacing w:val="17"/>
        </w:rPr>
        <w:t xml:space="preserve"> </w:t>
      </w:r>
      <w:proofErr w:type="spellStart"/>
      <w:r w:rsidR="000B70A6">
        <w:rPr>
          <w:spacing w:val="-1"/>
          <w:w w:val="114"/>
        </w:rPr>
        <w:t>n</w:t>
      </w:r>
      <w:r w:rsidR="000B70A6">
        <w:rPr>
          <w:spacing w:val="-6"/>
          <w:w w:val="114"/>
        </w:rPr>
        <w:t>a</w:t>
      </w:r>
      <w:r w:rsidR="000B70A6">
        <w:rPr>
          <w:spacing w:val="-87"/>
          <w:w w:val="153"/>
        </w:rPr>
        <w:t>ˇ</w:t>
      </w:r>
      <w:r w:rsidR="000B70A6">
        <w:rPr>
          <w:spacing w:val="-1"/>
          <w:w w:val="106"/>
        </w:rPr>
        <w:t>cin</w:t>
      </w:r>
      <w:r w:rsidR="000B70A6">
        <w:rPr>
          <w:w w:val="106"/>
        </w:rPr>
        <w:t>i</w:t>
      </w:r>
      <w:proofErr w:type="spellEnd"/>
      <w:r w:rsidR="000B70A6">
        <w:rPr>
          <w:spacing w:val="17"/>
        </w:rPr>
        <w:t xml:space="preserve"> </w:t>
      </w:r>
      <w:r w:rsidR="000B70A6">
        <w:rPr>
          <w:spacing w:val="-1"/>
          <w:w w:val="108"/>
        </w:rPr>
        <w:t>z</w:t>
      </w:r>
      <w:r w:rsidR="000B70A6">
        <w:rPr>
          <w:w w:val="108"/>
        </w:rPr>
        <w:t>a</w:t>
      </w:r>
      <w:r w:rsidR="000B70A6">
        <w:rPr>
          <w:spacing w:val="17"/>
        </w:rPr>
        <w:t xml:space="preserve"> </w:t>
      </w:r>
      <w:proofErr w:type="spellStart"/>
      <w:r w:rsidR="000B70A6">
        <w:rPr>
          <w:spacing w:val="-1"/>
          <w:w w:val="111"/>
        </w:rPr>
        <w:t>nadziranj</w:t>
      </w:r>
      <w:r w:rsidR="000B70A6">
        <w:rPr>
          <w:w w:val="111"/>
        </w:rPr>
        <w:t>e</w:t>
      </w:r>
      <w:proofErr w:type="spellEnd"/>
      <w:r w:rsidR="000B70A6">
        <w:rPr>
          <w:spacing w:val="17"/>
        </w:rPr>
        <w:t xml:space="preserve"> </w:t>
      </w:r>
      <w:proofErr w:type="spellStart"/>
      <w:r w:rsidR="000B70A6">
        <w:rPr>
          <w:w w:val="111"/>
        </w:rPr>
        <w:t>saobr</w:t>
      </w:r>
      <w:r w:rsidR="000B70A6">
        <w:rPr>
          <w:spacing w:val="-5"/>
          <w:w w:val="111"/>
        </w:rPr>
        <w:t>a</w:t>
      </w:r>
      <w:r w:rsidR="000B70A6">
        <w:rPr>
          <w:spacing w:val="-88"/>
          <w:w w:val="153"/>
        </w:rPr>
        <w:t>´</w:t>
      </w:r>
      <w:r w:rsidR="000B70A6">
        <w:rPr>
          <w:spacing w:val="-1"/>
          <w:w w:val="108"/>
        </w:rPr>
        <w:t>c</w:t>
      </w:r>
      <w:r w:rsidR="000B70A6">
        <w:rPr>
          <w:spacing w:val="10"/>
          <w:w w:val="108"/>
        </w:rPr>
        <w:t>a</w:t>
      </w:r>
      <w:r w:rsidR="000B70A6">
        <w:rPr>
          <w:spacing w:val="-1"/>
          <w:w w:val="112"/>
        </w:rPr>
        <w:t>j</w:t>
      </w:r>
      <w:r w:rsidR="000B70A6">
        <w:rPr>
          <w:w w:val="115"/>
        </w:rPr>
        <w:t>a</w:t>
      </w:r>
      <w:proofErr w:type="spellEnd"/>
      <w:r w:rsidR="000B70A6">
        <w:rPr>
          <w:w w:val="115"/>
        </w:rPr>
        <w:t xml:space="preserve"> </w:t>
      </w:r>
      <w:proofErr w:type="spellStart"/>
      <w:proofErr w:type="gramStart"/>
      <w:r w:rsidR="000B70A6">
        <w:rPr>
          <w:spacing w:val="-6"/>
          <w:w w:val="107"/>
        </w:rPr>
        <w:t>k</w:t>
      </w:r>
      <w:r w:rsidR="000B70A6">
        <w:rPr>
          <w:spacing w:val="10"/>
          <w:w w:val="102"/>
        </w:rPr>
        <w:t>o</w:t>
      </w:r>
      <w:r w:rsidR="000B70A6">
        <w:rPr>
          <w:w w:val="107"/>
        </w:rPr>
        <w:t>ji</w:t>
      </w:r>
      <w:proofErr w:type="spellEnd"/>
      <w:r w:rsidR="000B70A6">
        <w:t xml:space="preserve"> </w:t>
      </w:r>
      <w:r w:rsidR="000B70A6">
        <w:rPr>
          <w:spacing w:val="-21"/>
        </w:rPr>
        <w:t xml:space="preserve"> </w:t>
      </w:r>
      <w:proofErr w:type="spellStart"/>
      <w:r w:rsidR="000B70A6">
        <w:rPr>
          <w:w w:val="109"/>
        </w:rPr>
        <w:t>su</w:t>
      </w:r>
      <w:proofErr w:type="spellEnd"/>
      <w:proofErr w:type="gramEnd"/>
      <w:r w:rsidR="000B70A6">
        <w:t xml:space="preserve"> </w:t>
      </w:r>
      <w:r w:rsidR="000B70A6">
        <w:rPr>
          <w:spacing w:val="-21"/>
        </w:rPr>
        <w:t xml:space="preserve"> </w:t>
      </w:r>
      <w:proofErr w:type="spellStart"/>
      <w:r w:rsidR="000B70A6">
        <w:rPr>
          <w:spacing w:val="-1"/>
          <w:w w:val="118"/>
        </w:rPr>
        <w:t>t</w:t>
      </w:r>
      <w:r w:rsidR="000B70A6">
        <w:rPr>
          <w:spacing w:val="-10"/>
          <w:w w:val="118"/>
        </w:rPr>
        <w:t>e</w:t>
      </w:r>
      <w:r w:rsidR="000B70A6">
        <w:rPr>
          <w:spacing w:val="-83"/>
          <w:w w:val="153"/>
        </w:rPr>
        <w:t>ˇ</w:t>
      </w:r>
      <w:r w:rsidR="000B70A6">
        <w:rPr>
          <w:w w:val="105"/>
        </w:rPr>
        <w:t>ski</w:t>
      </w:r>
      <w:proofErr w:type="spellEnd"/>
      <w:r w:rsidR="000B70A6">
        <w:t xml:space="preserve"> </w:t>
      </w:r>
      <w:r w:rsidR="000B70A6">
        <w:rPr>
          <w:spacing w:val="-21"/>
        </w:rPr>
        <w:t xml:space="preserve"> </w:t>
      </w:r>
      <w:r w:rsidR="000B70A6">
        <w:rPr>
          <w:spacing w:val="-1"/>
          <w:w w:val="114"/>
        </w:rPr>
        <w:t>d</w:t>
      </w:r>
      <w:r w:rsidR="000B70A6">
        <w:rPr>
          <w:w w:val="114"/>
        </w:rPr>
        <w:t>a</w:t>
      </w:r>
      <w:r w:rsidR="000B70A6">
        <w:t xml:space="preserve"> </w:t>
      </w:r>
      <w:r w:rsidR="000B70A6">
        <w:rPr>
          <w:spacing w:val="-21"/>
        </w:rPr>
        <w:t xml:space="preserve"> </w:t>
      </w:r>
      <w:r w:rsidR="000B70A6">
        <w:rPr>
          <w:w w:val="103"/>
        </w:rPr>
        <w:t>se</w:t>
      </w:r>
      <w:r w:rsidR="000B70A6">
        <w:t xml:space="preserve"> </w:t>
      </w:r>
      <w:r w:rsidR="000B70A6">
        <w:rPr>
          <w:spacing w:val="-21"/>
        </w:rPr>
        <w:t xml:space="preserve"> </w:t>
      </w:r>
      <w:proofErr w:type="spellStart"/>
      <w:r w:rsidR="000B70A6">
        <w:rPr>
          <w:spacing w:val="-1"/>
          <w:w w:val="113"/>
        </w:rPr>
        <w:t>otkriju</w:t>
      </w:r>
      <w:proofErr w:type="spellEnd"/>
      <w:r w:rsidR="000B70A6">
        <w:rPr>
          <w:w w:val="113"/>
        </w:rPr>
        <w:t>.</w:t>
      </w:r>
      <w:r w:rsidR="000B70A6">
        <w:t xml:space="preserve"> </w:t>
      </w:r>
      <w:r w:rsidR="000B70A6">
        <w:rPr>
          <w:spacing w:val="17"/>
        </w:rPr>
        <w:t xml:space="preserve"> </w:t>
      </w:r>
      <w:proofErr w:type="spellStart"/>
      <w:proofErr w:type="gramStart"/>
      <w:r w:rsidR="000B70A6">
        <w:rPr>
          <w:spacing w:val="-16"/>
          <w:w w:val="121"/>
        </w:rPr>
        <w:t>T</w:t>
      </w:r>
      <w:r w:rsidR="000B70A6">
        <w:rPr>
          <w:spacing w:val="-1"/>
          <w:w w:val="111"/>
        </w:rPr>
        <w:t>a</w:t>
      </w:r>
      <w:r w:rsidR="000B70A6">
        <w:rPr>
          <w:spacing w:val="-6"/>
          <w:w w:val="111"/>
        </w:rPr>
        <w:t>k</w:t>
      </w:r>
      <w:r w:rsidR="000B70A6">
        <w:rPr>
          <w:w w:val="102"/>
        </w:rPr>
        <w:t>o</w:t>
      </w:r>
      <w:r w:rsidR="000B70A6">
        <w:rPr>
          <w:rFonts w:ascii="Arial" w:hAnsi="Arial"/>
          <w:w w:val="102"/>
        </w:rPr>
        <w:t>d</w:t>
      </w:r>
      <w:r w:rsidR="000B70A6">
        <w:rPr>
          <w:w w:val="106"/>
        </w:rPr>
        <w:t>e</w:t>
      </w:r>
      <w:proofErr w:type="spellEnd"/>
      <w:r w:rsidR="000B70A6">
        <w:rPr>
          <w:w w:val="106"/>
        </w:rPr>
        <w:t>,</w:t>
      </w:r>
      <w:r w:rsidR="000B70A6">
        <w:t xml:space="preserve"> </w:t>
      </w:r>
      <w:r w:rsidR="000B70A6">
        <w:rPr>
          <w:spacing w:val="-19"/>
        </w:rPr>
        <w:t xml:space="preserve"> </w:t>
      </w:r>
      <w:r w:rsidR="000B70A6">
        <w:rPr>
          <w:w w:val="111"/>
        </w:rPr>
        <w:t>VPN</w:t>
      </w:r>
      <w:proofErr w:type="gramEnd"/>
      <w:r w:rsidR="000B70A6">
        <w:t xml:space="preserve"> </w:t>
      </w:r>
      <w:r w:rsidR="000B70A6">
        <w:rPr>
          <w:spacing w:val="-21"/>
        </w:rPr>
        <w:t xml:space="preserve"> </w:t>
      </w:r>
      <w:proofErr w:type="spellStart"/>
      <w:r w:rsidR="000B70A6">
        <w:rPr>
          <w:w w:val="106"/>
        </w:rPr>
        <w:t>servisi</w:t>
      </w:r>
      <w:proofErr w:type="spellEnd"/>
      <w:r w:rsidR="000B70A6">
        <w:t xml:space="preserve"> </w:t>
      </w:r>
      <w:r w:rsidR="000B70A6">
        <w:rPr>
          <w:spacing w:val="-21"/>
        </w:rPr>
        <w:t xml:space="preserve"> </w:t>
      </w:r>
      <w:proofErr w:type="spellStart"/>
      <w:r w:rsidR="000B70A6">
        <w:rPr>
          <w:spacing w:val="-1"/>
          <w:w w:val="106"/>
        </w:rPr>
        <w:t>ob</w:t>
      </w:r>
      <w:r w:rsidR="000B70A6">
        <w:rPr>
          <w:spacing w:val="-6"/>
          <w:w w:val="106"/>
        </w:rPr>
        <w:t>i</w:t>
      </w:r>
      <w:r w:rsidR="000B70A6">
        <w:rPr>
          <w:spacing w:val="-88"/>
          <w:w w:val="153"/>
        </w:rPr>
        <w:t>ˇ</w:t>
      </w:r>
      <w:r w:rsidR="000B70A6">
        <w:rPr>
          <w:spacing w:val="-1"/>
          <w:w w:val="106"/>
        </w:rPr>
        <w:t>cn</w:t>
      </w:r>
      <w:r w:rsidR="000B70A6">
        <w:rPr>
          <w:w w:val="106"/>
        </w:rPr>
        <w:t>o</w:t>
      </w:r>
      <w:proofErr w:type="spellEnd"/>
      <w:r w:rsidR="000B70A6">
        <w:t xml:space="preserve"> </w:t>
      </w:r>
      <w:r w:rsidR="000B70A6">
        <w:rPr>
          <w:spacing w:val="-21"/>
        </w:rPr>
        <w:t xml:space="preserve"> </w:t>
      </w:r>
      <w:proofErr w:type="spellStart"/>
      <w:r w:rsidR="000B70A6">
        <w:rPr>
          <w:spacing w:val="-1"/>
          <w:w w:val="102"/>
        </w:rPr>
        <w:t>o</w:t>
      </w:r>
      <w:r w:rsidR="000B70A6">
        <w:rPr>
          <w:spacing w:val="5"/>
          <w:w w:val="113"/>
        </w:rPr>
        <w:t>b</w:t>
      </w:r>
      <w:r w:rsidR="000B70A6">
        <w:rPr>
          <w:spacing w:val="-6"/>
          <w:w w:val="102"/>
        </w:rPr>
        <w:t>e</w:t>
      </w:r>
      <w:r w:rsidR="000B70A6">
        <w:rPr>
          <w:spacing w:val="-87"/>
          <w:w w:val="153"/>
        </w:rPr>
        <w:t>´</w:t>
      </w:r>
      <w:r w:rsidR="000B70A6">
        <w:rPr>
          <w:spacing w:val="-1"/>
          <w:w w:val="108"/>
        </w:rPr>
        <w:t>c</w:t>
      </w:r>
      <w:r w:rsidR="000B70A6">
        <w:rPr>
          <w:spacing w:val="-6"/>
          <w:w w:val="108"/>
        </w:rPr>
        <w:t>a</w:t>
      </w:r>
      <w:r w:rsidR="000B70A6">
        <w:rPr>
          <w:spacing w:val="-11"/>
          <w:w w:val="107"/>
        </w:rPr>
        <w:t>v</w:t>
      </w:r>
      <w:r w:rsidR="000B70A6">
        <w:rPr>
          <w:spacing w:val="10"/>
          <w:w w:val="115"/>
        </w:rPr>
        <w:t>a</w:t>
      </w:r>
      <w:r w:rsidR="000B70A6">
        <w:rPr>
          <w:w w:val="113"/>
        </w:rPr>
        <w:t>ju</w:t>
      </w:r>
      <w:proofErr w:type="spellEnd"/>
      <w:r w:rsidR="000B70A6">
        <w:t xml:space="preserve"> </w:t>
      </w:r>
      <w:r w:rsidR="000B70A6">
        <w:rPr>
          <w:spacing w:val="-21"/>
        </w:rPr>
        <w:t xml:space="preserve"> </w:t>
      </w:r>
      <w:proofErr w:type="spellStart"/>
      <w:r w:rsidR="000B70A6">
        <w:rPr>
          <w:spacing w:val="-6"/>
          <w:w w:val="107"/>
        </w:rPr>
        <w:t>v</w:t>
      </w:r>
      <w:r w:rsidR="000B70A6">
        <w:rPr>
          <w:w w:val="103"/>
        </w:rPr>
        <w:t>eliki</w:t>
      </w:r>
      <w:proofErr w:type="spellEnd"/>
      <w:r w:rsidR="000B70A6">
        <w:rPr>
          <w:w w:val="103"/>
        </w:rPr>
        <w:t xml:space="preserve"> </w:t>
      </w:r>
      <w:proofErr w:type="spellStart"/>
      <w:r w:rsidR="000B70A6">
        <w:rPr>
          <w:spacing w:val="-1"/>
          <w:w w:val="111"/>
        </w:rPr>
        <w:t>br</w:t>
      </w:r>
      <w:r w:rsidR="000B70A6">
        <w:rPr>
          <w:spacing w:val="10"/>
          <w:w w:val="111"/>
        </w:rPr>
        <w:t>o</w:t>
      </w:r>
      <w:r w:rsidR="000B70A6">
        <w:rPr>
          <w:w w:val="112"/>
        </w:rPr>
        <w:t>j</w:t>
      </w:r>
      <w:proofErr w:type="spellEnd"/>
      <w:r w:rsidR="000B70A6">
        <w:rPr>
          <w:spacing w:val="19"/>
        </w:rPr>
        <w:t xml:space="preserve"> </w:t>
      </w:r>
      <w:proofErr w:type="spellStart"/>
      <w:r w:rsidR="000B70A6">
        <w:rPr>
          <w:spacing w:val="-1"/>
          <w:w w:val="108"/>
        </w:rPr>
        <w:t>razl</w:t>
      </w:r>
      <w:r w:rsidR="000B70A6">
        <w:rPr>
          <w:spacing w:val="-6"/>
          <w:w w:val="108"/>
        </w:rPr>
        <w:t>i</w:t>
      </w:r>
      <w:r w:rsidR="000B70A6">
        <w:rPr>
          <w:spacing w:val="-87"/>
          <w:w w:val="153"/>
        </w:rPr>
        <w:t>ˇ</w:t>
      </w:r>
      <w:r w:rsidR="000B70A6">
        <w:rPr>
          <w:spacing w:val="-1"/>
          <w:w w:val="111"/>
        </w:rPr>
        <w:t>citi</w:t>
      </w:r>
      <w:r w:rsidR="000B70A6">
        <w:rPr>
          <w:w w:val="111"/>
        </w:rPr>
        <w:t>h</w:t>
      </w:r>
      <w:proofErr w:type="spellEnd"/>
      <w:r w:rsidR="000B70A6">
        <w:rPr>
          <w:spacing w:val="19"/>
        </w:rPr>
        <w:t xml:space="preserve"> </w:t>
      </w:r>
      <w:proofErr w:type="spellStart"/>
      <w:r w:rsidR="000B70A6">
        <w:rPr>
          <w:spacing w:val="-1"/>
          <w:w w:val="106"/>
        </w:rPr>
        <w:t>geografski</w:t>
      </w:r>
      <w:r w:rsidR="000B70A6">
        <w:rPr>
          <w:w w:val="106"/>
        </w:rPr>
        <w:t>h</w:t>
      </w:r>
      <w:proofErr w:type="spellEnd"/>
      <w:r w:rsidR="000B70A6">
        <w:rPr>
          <w:spacing w:val="19"/>
        </w:rPr>
        <w:t xml:space="preserve"> </w:t>
      </w:r>
      <w:proofErr w:type="spellStart"/>
      <w:r w:rsidR="000B70A6">
        <w:rPr>
          <w:w w:val="104"/>
        </w:rPr>
        <w:t>lo</w:t>
      </w:r>
      <w:r w:rsidR="000B70A6">
        <w:rPr>
          <w:spacing w:val="-11"/>
          <w:w w:val="104"/>
        </w:rPr>
        <w:t>k</w:t>
      </w:r>
      <w:r w:rsidR="000B70A6">
        <w:rPr>
          <w:spacing w:val="-1"/>
          <w:w w:val="110"/>
        </w:rPr>
        <w:t>acij</w:t>
      </w:r>
      <w:r w:rsidR="000B70A6">
        <w:rPr>
          <w:w w:val="110"/>
        </w:rPr>
        <w:t>a</w:t>
      </w:r>
      <w:proofErr w:type="spellEnd"/>
      <w:r w:rsidR="000B70A6">
        <w:rPr>
          <w:spacing w:val="19"/>
        </w:rPr>
        <w:t xml:space="preserve"> </w:t>
      </w:r>
      <w:proofErr w:type="spellStart"/>
      <w:r w:rsidR="000B70A6">
        <w:rPr>
          <w:spacing w:val="-5"/>
          <w:w w:val="107"/>
        </w:rPr>
        <w:t>k</w:t>
      </w:r>
      <w:r w:rsidR="000B70A6">
        <w:rPr>
          <w:spacing w:val="10"/>
          <w:w w:val="102"/>
        </w:rPr>
        <w:t>o</w:t>
      </w:r>
      <w:r w:rsidR="000B70A6">
        <w:rPr>
          <w:w w:val="106"/>
        </w:rPr>
        <w:t>je</w:t>
      </w:r>
      <w:proofErr w:type="spellEnd"/>
      <w:r w:rsidR="000B70A6">
        <w:rPr>
          <w:spacing w:val="19"/>
        </w:rPr>
        <w:t xml:space="preserve"> </w:t>
      </w:r>
      <w:proofErr w:type="spellStart"/>
      <w:r w:rsidR="000B70A6">
        <w:rPr>
          <w:spacing w:val="-6"/>
          <w:w w:val="107"/>
        </w:rPr>
        <w:t>k</w:t>
      </w:r>
      <w:r w:rsidR="000B70A6">
        <w:rPr>
          <w:spacing w:val="-1"/>
          <w:w w:val="108"/>
        </w:rPr>
        <w:t>oris</w:t>
      </w:r>
      <w:r w:rsidR="000B70A6">
        <w:rPr>
          <w:w w:val="108"/>
        </w:rPr>
        <w:t>n</w:t>
      </w:r>
      <w:r w:rsidR="000B70A6">
        <w:rPr>
          <w:w w:val="102"/>
        </w:rPr>
        <w:t>i</w:t>
      </w:r>
      <w:r w:rsidR="000B70A6">
        <w:rPr>
          <w:spacing w:val="-1"/>
          <w:w w:val="102"/>
        </w:rPr>
        <w:t>c</w:t>
      </w:r>
      <w:r w:rsidR="000B70A6">
        <w:rPr>
          <w:w w:val="102"/>
        </w:rPr>
        <w:t>i</w:t>
      </w:r>
      <w:proofErr w:type="spellEnd"/>
      <w:r w:rsidR="000B70A6">
        <w:rPr>
          <w:spacing w:val="19"/>
        </w:rPr>
        <w:t xml:space="preserve"> </w:t>
      </w:r>
      <w:proofErr w:type="spellStart"/>
      <w:r w:rsidR="000B70A6">
        <w:rPr>
          <w:w w:val="107"/>
        </w:rPr>
        <w:t>mogu</w:t>
      </w:r>
      <w:proofErr w:type="spellEnd"/>
      <w:r w:rsidR="000B70A6">
        <w:rPr>
          <w:spacing w:val="19"/>
        </w:rPr>
        <w:t xml:space="preserve"> </w:t>
      </w:r>
      <w:r w:rsidR="000B70A6">
        <w:rPr>
          <w:spacing w:val="-1"/>
          <w:w w:val="114"/>
        </w:rPr>
        <w:t>d</w:t>
      </w:r>
      <w:r w:rsidR="000B70A6">
        <w:rPr>
          <w:w w:val="114"/>
        </w:rPr>
        <w:t>a</w:t>
      </w:r>
      <w:r w:rsidR="000B70A6">
        <w:rPr>
          <w:spacing w:val="19"/>
        </w:rPr>
        <w:t xml:space="preserve"> </w:t>
      </w:r>
      <w:proofErr w:type="spellStart"/>
      <w:r w:rsidR="000B70A6">
        <w:rPr>
          <w:w w:val="109"/>
        </w:rPr>
        <w:t>iza</w:t>
      </w:r>
      <w:r w:rsidR="000B70A6">
        <w:rPr>
          <w:spacing w:val="5"/>
          <w:w w:val="109"/>
        </w:rPr>
        <w:t>b</w:t>
      </w:r>
      <w:r w:rsidR="000B70A6">
        <w:rPr>
          <w:w w:val="111"/>
        </w:rPr>
        <w:t>eru</w:t>
      </w:r>
      <w:proofErr w:type="spellEnd"/>
      <w:r w:rsidR="000B70A6">
        <w:rPr>
          <w:spacing w:val="19"/>
        </w:rPr>
        <w:t xml:space="preserve"> </w:t>
      </w:r>
      <w:proofErr w:type="spellStart"/>
      <w:r w:rsidR="000B70A6">
        <w:rPr>
          <w:spacing w:val="-11"/>
          <w:w w:val="107"/>
        </w:rPr>
        <w:t>k</w:t>
      </w:r>
      <w:r w:rsidR="000B70A6">
        <w:rPr>
          <w:spacing w:val="-1"/>
          <w:w w:val="108"/>
        </w:rPr>
        <w:t>a</w:t>
      </w:r>
      <w:r w:rsidR="000B70A6">
        <w:rPr>
          <w:w w:val="108"/>
        </w:rPr>
        <w:t>o</w:t>
      </w:r>
      <w:proofErr w:type="spellEnd"/>
      <w:r w:rsidR="000B70A6">
        <w:rPr>
          <w:spacing w:val="19"/>
        </w:rPr>
        <w:t xml:space="preserve"> </w:t>
      </w:r>
      <w:proofErr w:type="spellStart"/>
      <w:r w:rsidR="000B70A6">
        <w:rPr>
          <w:w w:val="102"/>
        </w:rPr>
        <w:t>iz</w:t>
      </w:r>
      <w:proofErr w:type="spellEnd"/>
      <w:r w:rsidR="000B70A6">
        <w:rPr>
          <w:w w:val="102"/>
        </w:rPr>
        <w:t xml:space="preserve">- </w:t>
      </w:r>
      <w:proofErr w:type="spellStart"/>
      <w:r w:rsidR="000B70A6">
        <w:rPr>
          <w:w w:val="107"/>
        </w:rPr>
        <w:t>lazne</w:t>
      </w:r>
      <w:proofErr w:type="spellEnd"/>
      <w:r w:rsidR="000B70A6">
        <w:rPr>
          <w:spacing w:val="19"/>
        </w:rPr>
        <w:t xml:space="preserve"> </w:t>
      </w:r>
      <w:r w:rsidR="000B70A6">
        <w:rPr>
          <w:spacing w:val="-87"/>
          <w:w w:val="153"/>
        </w:rPr>
        <w:t>ˇ</w:t>
      </w:r>
      <w:proofErr w:type="spellStart"/>
      <w:r w:rsidR="000B70A6">
        <w:rPr>
          <w:spacing w:val="-1"/>
          <w:w w:val="105"/>
        </w:rPr>
        <w:t>c</w:t>
      </w:r>
      <w:r w:rsidR="000B70A6">
        <w:rPr>
          <w:spacing w:val="-6"/>
          <w:w w:val="105"/>
        </w:rPr>
        <w:t>v</w:t>
      </w:r>
      <w:r w:rsidR="000B70A6">
        <w:rPr>
          <w:spacing w:val="-1"/>
          <w:w w:val="106"/>
        </w:rPr>
        <w:t>or</w:t>
      </w:r>
      <w:r w:rsidR="000B70A6">
        <w:rPr>
          <w:spacing w:val="-6"/>
          <w:w w:val="106"/>
        </w:rPr>
        <w:t>o</w:t>
      </w:r>
      <w:r w:rsidR="000B70A6">
        <w:rPr>
          <w:spacing w:val="-6"/>
          <w:w w:val="107"/>
        </w:rPr>
        <w:t>v</w:t>
      </w:r>
      <w:r w:rsidR="000B70A6">
        <w:rPr>
          <w:w w:val="106"/>
        </w:rPr>
        <w:t>e</w:t>
      </w:r>
      <w:proofErr w:type="spellEnd"/>
      <w:r w:rsidR="000B70A6">
        <w:rPr>
          <w:w w:val="106"/>
        </w:rPr>
        <w:t>,</w:t>
      </w:r>
      <w:r w:rsidR="000B70A6">
        <w:t xml:space="preserve"> </w:t>
      </w:r>
      <w:r w:rsidR="000B70A6">
        <w:rPr>
          <w:spacing w:val="-18"/>
        </w:rPr>
        <w:t xml:space="preserve"> </w:t>
      </w:r>
      <w:proofErr w:type="spellStart"/>
      <w:r w:rsidR="000B70A6">
        <w:rPr>
          <w:spacing w:val="-1"/>
          <w:w w:val="108"/>
        </w:rPr>
        <w:t>al</w:t>
      </w:r>
      <w:r w:rsidR="000B70A6">
        <w:rPr>
          <w:w w:val="108"/>
        </w:rPr>
        <w:t>i</w:t>
      </w:r>
      <w:proofErr w:type="spellEnd"/>
      <w:r w:rsidR="000B70A6">
        <w:t xml:space="preserve"> </w:t>
      </w:r>
      <w:r w:rsidR="000B70A6">
        <w:rPr>
          <w:spacing w:val="-20"/>
        </w:rPr>
        <w:t xml:space="preserve"> </w:t>
      </w:r>
      <w:proofErr w:type="spellStart"/>
      <w:r w:rsidR="000B70A6">
        <w:rPr>
          <w:spacing w:val="-1"/>
          <w:w w:val="105"/>
        </w:rPr>
        <w:t>o</w:t>
      </w:r>
      <w:r w:rsidR="000B70A6">
        <w:rPr>
          <w:spacing w:val="-6"/>
          <w:w w:val="105"/>
        </w:rPr>
        <w:t>k</w:t>
      </w:r>
      <w:r w:rsidR="000B70A6">
        <w:rPr>
          <w:w w:val="102"/>
        </w:rPr>
        <w:t>o</w:t>
      </w:r>
      <w:proofErr w:type="spellEnd"/>
      <w:r w:rsidR="000B70A6">
        <w:t xml:space="preserve"> </w:t>
      </w:r>
      <w:r w:rsidR="000B70A6">
        <w:rPr>
          <w:spacing w:val="-20"/>
        </w:rPr>
        <w:t xml:space="preserve"> </w:t>
      </w:r>
      <w:r w:rsidR="000B70A6">
        <w:rPr>
          <w:spacing w:val="-1"/>
          <w:w w:val="102"/>
        </w:rPr>
        <w:t>10</w:t>
      </w:r>
      <w:r w:rsidR="000B70A6">
        <w:rPr>
          <w:w w:val="102"/>
        </w:rPr>
        <w:t>%</w:t>
      </w:r>
      <w:r w:rsidR="000B70A6">
        <w:t xml:space="preserve"> </w:t>
      </w:r>
      <w:r w:rsidR="000B70A6">
        <w:rPr>
          <w:spacing w:val="-20"/>
        </w:rPr>
        <w:t xml:space="preserve"> </w:t>
      </w:r>
      <w:proofErr w:type="spellStart"/>
      <w:r w:rsidR="000B70A6">
        <w:rPr>
          <w:spacing w:val="-1"/>
          <w:w w:val="111"/>
        </w:rPr>
        <w:t>nji</w:t>
      </w:r>
      <w:r w:rsidR="000B70A6">
        <w:rPr>
          <w:w w:val="111"/>
        </w:rPr>
        <w:t>h</w:t>
      </w:r>
      <w:proofErr w:type="spellEnd"/>
      <w:r w:rsidR="000B70A6">
        <w:t xml:space="preserve"> </w:t>
      </w:r>
      <w:r w:rsidR="000B70A6">
        <w:rPr>
          <w:spacing w:val="-20"/>
        </w:rPr>
        <w:t xml:space="preserve"> </w:t>
      </w:r>
      <w:proofErr w:type="spellStart"/>
      <w:r w:rsidR="000B70A6">
        <w:rPr>
          <w:spacing w:val="-1"/>
          <w:w w:val="114"/>
        </w:rPr>
        <w:t>d</w:t>
      </w:r>
      <w:r w:rsidR="000B70A6">
        <w:rPr>
          <w:spacing w:val="10"/>
          <w:w w:val="114"/>
        </w:rPr>
        <w:t>a</w:t>
      </w:r>
      <w:r w:rsidR="000B70A6">
        <w:rPr>
          <w:w w:val="106"/>
        </w:rPr>
        <w:t>je</w:t>
      </w:r>
      <w:proofErr w:type="spellEnd"/>
      <w:r w:rsidR="000B70A6">
        <w:t xml:space="preserve"> </w:t>
      </w:r>
      <w:r w:rsidR="000B70A6">
        <w:rPr>
          <w:spacing w:val="-20"/>
        </w:rPr>
        <w:t xml:space="preserve"> </w:t>
      </w:r>
      <w:proofErr w:type="spellStart"/>
      <w:r w:rsidR="000B70A6">
        <w:rPr>
          <w:spacing w:val="-1"/>
          <w:w w:val="116"/>
        </w:rPr>
        <w:t>net</w:t>
      </w:r>
      <w:r w:rsidR="000B70A6">
        <w:rPr>
          <w:spacing w:val="-6"/>
          <w:w w:val="116"/>
        </w:rPr>
        <w:t>a</w:t>
      </w:r>
      <w:r w:rsidR="000B70A6">
        <w:rPr>
          <w:spacing w:val="-87"/>
          <w:w w:val="153"/>
        </w:rPr>
        <w:t>ˇ</w:t>
      </w:r>
      <w:r w:rsidR="000B70A6">
        <w:rPr>
          <w:spacing w:val="-1"/>
          <w:w w:val="106"/>
        </w:rPr>
        <w:t>cn</w:t>
      </w:r>
      <w:r w:rsidR="000B70A6">
        <w:rPr>
          <w:w w:val="106"/>
        </w:rPr>
        <w:t>e</w:t>
      </w:r>
      <w:proofErr w:type="spellEnd"/>
      <w:r w:rsidR="000B70A6">
        <w:t xml:space="preserve"> </w:t>
      </w:r>
      <w:r w:rsidR="000B70A6">
        <w:rPr>
          <w:spacing w:val="-20"/>
        </w:rPr>
        <w:t xml:space="preserve"> </w:t>
      </w:r>
      <w:proofErr w:type="spellStart"/>
      <w:r w:rsidR="000B70A6">
        <w:rPr>
          <w:w w:val="107"/>
        </w:rPr>
        <w:t>informacije</w:t>
      </w:r>
      <w:proofErr w:type="spellEnd"/>
      <w:r w:rsidR="000B70A6">
        <w:rPr>
          <w:w w:val="107"/>
        </w:rPr>
        <w:t>.</w:t>
      </w:r>
      <w:r w:rsidR="000B70A6">
        <w:t xml:space="preserve"> </w:t>
      </w:r>
      <w:r w:rsidR="000B70A6">
        <w:rPr>
          <w:spacing w:val="17"/>
        </w:rPr>
        <w:t xml:space="preserve"> </w:t>
      </w:r>
      <w:proofErr w:type="spellStart"/>
      <w:proofErr w:type="gramStart"/>
      <w:r w:rsidR="000B70A6">
        <w:rPr>
          <w:spacing w:val="-1"/>
          <w:w w:val="106"/>
        </w:rPr>
        <w:t>Izme</w:t>
      </w:r>
      <w:r w:rsidR="000B70A6">
        <w:rPr>
          <w:rFonts w:ascii="Arial" w:hAnsi="Arial"/>
          <w:w w:val="102"/>
        </w:rPr>
        <w:t>d</w:t>
      </w:r>
      <w:r w:rsidR="000B70A6">
        <w:rPr>
          <w:w w:val="113"/>
        </w:rPr>
        <w:t>u</w:t>
      </w:r>
      <w:proofErr w:type="spellEnd"/>
      <w:r w:rsidR="000B70A6">
        <w:t xml:space="preserve"> </w:t>
      </w:r>
      <w:r w:rsidR="000B70A6">
        <w:rPr>
          <w:spacing w:val="-20"/>
        </w:rPr>
        <w:t xml:space="preserve"> </w:t>
      </w:r>
      <w:r w:rsidR="000B70A6">
        <w:rPr>
          <w:w w:val="102"/>
        </w:rPr>
        <w:t>5</w:t>
      </w:r>
      <w:proofErr w:type="gramEnd"/>
      <w:r w:rsidR="000B70A6">
        <w:t xml:space="preserve"> </w:t>
      </w:r>
      <w:r w:rsidR="000B70A6">
        <w:rPr>
          <w:spacing w:val="-20"/>
        </w:rPr>
        <w:t xml:space="preserve"> </w:t>
      </w:r>
      <w:proofErr w:type="spellStart"/>
      <w:r w:rsidR="000B70A6">
        <w:rPr>
          <w:w w:val="102"/>
        </w:rPr>
        <w:t>i</w:t>
      </w:r>
      <w:proofErr w:type="spellEnd"/>
      <w:r w:rsidR="000B70A6">
        <w:t xml:space="preserve"> </w:t>
      </w:r>
      <w:r w:rsidR="000B70A6">
        <w:rPr>
          <w:spacing w:val="-20"/>
        </w:rPr>
        <w:t xml:space="preserve"> </w:t>
      </w:r>
      <w:r w:rsidR="000B70A6">
        <w:rPr>
          <w:spacing w:val="-1"/>
          <w:w w:val="102"/>
        </w:rPr>
        <w:t>3</w:t>
      </w:r>
      <w:r w:rsidR="000B70A6">
        <w:rPr>
          <w:w w:val="102"/>
        </w:rPr>
        <w:t xml:space="preserve">0 </w:t>
      </w:r>
      <w:proofErr w:type="spellStart"/>
      <w:r w:rsidR="000B70A6">
        <w:rPr>
          <w:spacing w:val="-1"/>
          <w:w w:val="111"/>
        </w:rPr>
        <w:t>pr</w:t>
      </w:r>
      <w:r w:rsidR="000B70A6">
        <w:rPr>
          <w:spacing w:val="5"/>
          <w:w w:val="111"/>
        </w:rPr>
        <w:t>o</w:t>
      </w:r>
      <w:r w:rsidR="000B70A6">
        <w:rPr>
          <w:spacing w:val="-1"/>
          <w:w w:val="102"/>
        </w:rPr>
        <w:t>c</w:t>
      </w:r>
      <w:r w:rsidR="000B70A6">
        <w:rPr>
          <w:w w:val="108"/>
        </w:rPr>
        <w:t>en</w:t>
      </w:r>
      <w:r w:rsidR="000B70A6">
        <w:rPr>
          <w:spacing w:val="-1"/>
          <w:w w:val="115"/>
        </w:rPr>
        <w:t>a</w:t>
      </w:r>
      <w:r w:rsidR="000B70A6">
        <w:rPr>
          <w:spacing w:val="-1"/>
          <w:w w:val="126"/>
        </w:rPr>
        <w:t>t</w:t>
      </w:r>
      <w:r w:rsidR="000B70A6">
        <w:rPr>
          <w:w w:val="126"/>
        </w:rPr>
        <w:t>a</w:t>
      </w:r>
      <w:proofErr w:type="spellEnd"/>
      <w:r w:rsidR="000B70A6">
        <w:t xml:space="preserve"> </w:t>
      </w:r>
      <w:r w:rsidR="000B70A6">
        <w:rPr>
          <w:spacing w:val="-11"/>
        </w:rPr>
        <w:t xml:space="preserve"> </w:t>
      </w:r>
      <w:proofErr w:type="spellStart"/>
      <w:r w:rsidR="000B70A6">
        <w:rPr>
          <w:spacing w:val="-1"/>
          <w:w w:val="118"/>
        </w:rPr>
        <w:t>ti</w:t>
      </w:r>
      <w:r w:rsidR="000B70A6">
        <w:rPr>
          <w:w w:val="118"/>
        </w:rPr>
        <w:t>h</w:t>
      </w:r>
      <w:proofErr w:type="spellEnd"/>
      <w:r w:rsidR="000B70A6">
        <w:t xml:space="preserve"> </w:t>
      </w:r>
      <w:r w:rsidR="000B70A6">
        <w:rPr>
          <w:spacing w:val="-16"/>
        </w:rPr>
        <w:t xml:space="preserve"> </w:t>
      </w:r>
      <w:r w:rsidR="000B70A6">
        <w:rPr>
          <w:spacing w:val="-87"/>
          <w:w w:val="153"/>
        </w:rPr>
        <w:t>ˇ</w:t>
      </w:r>
      <w:proofErr w:type="spellStart"/>
      <w:r w:rsidR="000B70A6">
        <w:rPr>
          <w:spacing w:val="-1"/>
          <w:w w:val="105"/>
        </w:rPr>
        <w:t>c</w:t>
      </w:r>
      <w:r w:rsidR="000B70A6">
        <w:rPr>
          <w:spacing w:val="-6"/>
          <w:w w:val="105"/>
        </w:rPr>
        <w:t>v</w:t>
      </w:r>
      <w:r w:rsidR="000B70A6">
        <w:rPr>
          <w:spacing w:val="-1"/>
          <w:w w:val="106"/>
        </w:rPr>
        <w:t>or</w:t>
      </w:r>
      <w:r w:rsidR="000B70A6">
        <w:rPr>
          <w:spacing w:val="-6"/>
          <w:w w:val="106"/>
        </w:rPr>
        <w:t>o</w:t>
      </w:r>
      <w:r w:rsidR="000B70A6">
        <w:rPr>
          <w:spacing w:val="-11"/>
          <w:w w:val="107"/>
        </w:rPr>
        <w:t>v</w:t>
      </w:r>
      <w:r w:rsidR="000B70A6">
        <w:rPr>
          <w:w w:val="115"/>
        </w:rPr>
        <w:t>a</w:t>
      </w:r>
      <w:proofErr w:type="spellEnd"/>
      <w:r w:rsidR="000B70A6">
        <w:t xml:space="preserve"> </w:t>
      </w:r>
      <w:r w:rsidR="000B70A6">
        <w:rPr>
          <w:spacing w:val="-11"/>
        </w:rPr>
        <w:t xml:space="preserve"> </w:t>
      </w:r>
      <w:proofErr w:type="spellStart"/>
      <w:r w:rsidR="000B70A6">
        <w:rPr>
          <w:spacing w:val="-1"/>
          <w:w w:val="109"/>
        </w:rPr>
        <w:t>nalaz</w:t>
      </w:r>
      <w:r w:rsidR="000B70A6">
        <w:rPr>
          <w:w w:val="109"/>
        </w:rPr>
        <w:t>i</w:t>
      </w:r>
      <w:proofErr w:type="spellEnd"/>
      <w:r w:rsidR="000B70A6">
        <w:t xml:space="preserve"> </w:t>
      </w:r>
      <w:r w:rsidR="000B70A6">
        <w:rPr>
          <w:spacing w:val="-11"/>
        </w:rPr>
        <w:t xml:space="preserve"> </w:t>
      </w:r>
      <w:r w:rsidR="000B70A6">
        <w:rPr>
          <w:w w:val="103"/>
        </w:rPr>
        <w:t>se</w:t>
      </w:r>
      <w:r w:rsidR="000B70A6">
        <w:t xml:space="preserve"> </w:t>
      </w:r>
      <w:r w:rsidR="000B70A6">
        <w:rPr>
          <w:spacing w:val="-11"/>
        </w:rPr>
        <w:t xml:space="preserve"> </w:t>
      </w:r>
      <w:proofErr w:type="spellStart"/>
      <w:r w:rsidR="000B70A6">
        <w:rPr>
          <w:spacing w:val="-1"/>
          <w:w w:val="114"/>
        </w:rPr>
        <w:t>n</w:t>
      </w:r>
      <w:r w:rsidR="000B70A6">
        <w:rPr>
          <w:w w:val="114"/>
        </w:rPr>
        <w:t>a</w:t>
      </w:r>
      <w:proofErr w:type="spellEnd"/>
      <w:r w:rsidR="000B70A6">
        <w:t xml:space="preserve"> </w:t>
      </w:r>
      <w:r w:rsidR="000B70A6">
        <w:rPr>
          <w:spacing w:val="-11"/>
        </w:rPr>
        <w:t xml:space="preserve"> </w:t>
      </w:r>
      <w:proofErr w:type="spellStart"/>
      <w:r w:rsidR="000B70A6">
        <w:rPr>
          <w:spacing w:val="5"/>
          <w:w w:val="113"/>
        </w:rPr>
        <w:t>p</w:t>
      </w:r>
      <w:r w:rsidR="000B70A6">
        <w:rPr>
          <w:spacing w:val="-1"/>
          <w:w w:val="112"/>
        </w:rPr>
        <w:t>otpun</w:t>
      </w:r>
      <w:r w:rsidR="000B70A6">
        <w:rPr>
          <w:w w:val="112"/>
        </w:rPr>
        <w:t>o</w:t>
      </w:r>
      <w:proofErr w:type="spellEnd"/>
      <w:r w:rsidR="000B70A6">
        <w:t xml:space="preserve"> </w:t>
      </w:r>
      <w:r w:rsidR="000B70A6">
        <w:rPr>
          <w:spacing w:val="-11"/>
        </w:rPr>
        <w:t xml:space="preserve"> </w:t>
      </w:r>
      <w:proofErr w:type="spellStart"/>
      <w:r w:rsidR="000B70A6">
        <w:rPr>
          <w:spacing w:val="-1"/>
          <w:w w:val="110"/>
        </w:rPr>
        <w:t>drugi</w:t>
      </w:r>
      <w:r w:rsidR="000B70A6">
        <w:rPr>
          <w:w w:val="110"/>
        </w:rPr>
        <w:t>m</w:t>
      </w:r>
      <w:proofErr w:type="spellEnd"/>
      <w:r w:rsidR="000B70A6">
        <w:t xml:space="preserve"> </w:t>
      </w:r>
      <w:r w:rsidR="000B70A6">
        <w:rPr>
          <w:spacing w:val="-11"/>
        </w:rPr>
        <w:t xml:space="preserve"> </w:t>
      </w:r>
      <w:proofErr w:type="spellStart"/>
      <w:r w:rsidR="000B70A6">
        <w:rPr>
          <w:w w:val="104"/>
        </w:rPr>
        <w:t>lo</w:t>
      </w:r>
      <w:r w:rsidR="000B70A6">
        <w:rPr>
          <w:spacing w:val="-11"/>
          <w:w w:val="104"/>
        </w:rPr>
        <w:t>k</w:t>
      </w:r>
      <w:r w:rsidR="000B70A6">
        <w:rPr>
          <w:spacing w:val="-1"/>
          <w:w w:val="110"/>
        </w:rPr>
        <w:t>acijam</w:t>
      </w:r>
      <w:r w:rsidR="000B70A6">
        <w:rPr>
          <w:w w:val="110"/>
        </w:rPr>
        <w:t>a</w:t>
      </w:r>
      <w:proofErr w:type="spellEnd"/>
      <w:r w:rsidR="000B70A6">
        <w:t xml:space="preserve"> </w:t>
      </w:r>
      <w:r w:rsidR="000B70A6">
        <w:rPr>
          <w:spacing w:val="-11"/>
        </w:rPr>
        <w:t xml:space="preserve"> </w:t>
      </w:r>
      <w:proofErr w:type="spellStart"/>
      <w:r w:rsidR="000B70A6">
        <w:rPr>
          <w:spacing w:val="5"/>
          <w:w w:val="102"/>
        </w:rPr>
        <w:t>o</w:t>
      </w:r>
      <w:r w:rsidR="000B70A6">
        <w:rPr>
          <w:w w:val="113"/>
        </w:rPr>
        <w:t>d</w:t>
      </w:r>
      <w:proofErr w:type="spellEnd"/>
      <w:r w:rsidR="000B70A6">
        <w:t xml:space="preserve"> </w:t>
      </w:r>
      <w:r w:rsidR="000B70A6">
        <w:rPr>
          <w:spacing w:val="-11"/>
        </w:rPr>
        <w:t xml:space="preserve"> </w:t>
      </w:r>
      <w:proofErr w:type="spellStart"/>
      <w:r w:rsidR="000B70A6">
        <w:rPr>
          <w:spacing w:val="-1"/>
          <w:w w:val="108"/>
        </w:rPr>
        <w:t>onih</w:t>
      </w:r>
      <w:proofErr w:type="spellEnd"/>
      <w:r w:rsidR="000B70A6">
        <w:rPr>
          <w:spacing w:val="-1"/>
          <w:w w:val="108"/>
        </w:rPr>
        <w:t xml:space="preserve"> </w:t>
      </w:r>
      <w:proofErr w:type="spellStart"/>
      <w:r w:rsidR="000B70A6">
        <w:rPr>
          <w:spacing w:val="-6"/>
          <w:w w:val="107"/>
        </w:rPr>
        <w:t>k</w:t>
      </w:r>
      <w:r w:rsidR="000B70A6">
        <w:rPr>
          <w:spacing w:val="10"/>
          <w:w w:val="102"/>
        </w:rPr>
        <w:t>o</w:t>
      </w:r>
      <w:r w:rsidR="000B70A6">
        <w:rPr>
          <w:w w:val="106"/>
        </w:rPr>
        <w:t>je</w:t>
      </w:r>
      <w:proofErr w:type="spellEnd"/>
      <w:r w:rsidR="000B70A6">
        <w:rPr>
          <w:spacing w:val="7"/>
        </w:rPr>
        <w:t xml:space="preserve"> </w:t>
      </w:r>
      <w:proofErr w:type="spellStart"/>
      <w:r w:rsidR="000B70A6">
        <w:rPr>
          <w:w w:val="109"/>
        </w:rPr>
        <w:t>su</w:t>
      </w:r>
      <w:proofErr w:type="spellEnd"/>
      <w:r w:rsidR="000B70A6">
        <w:rPr>
          <w:spacing w:val="7"/>
        </w:rPr>
        <w:t xml:space="preserve"> </w:t>
      </w:r>
      <w:proofErr w:type="spellStart"/>
      <w:r w:rsidR="000B70A6">
        <w:rPr>
          <w:spacing w:val="-1"/>
          <w:w w:val="114"/>
        </w:rPr>
        <w:t>predst</w:t>
      </w:r>
      <w:r w:rsidR="000B70A6">
        <w:rPr>
          <w:spacing w:val="-6"/>
          <w:w w:val="114"/>
        </w:rPr>
        <w:t>a</w:t>
      </w:r>
      <w:r w:rsidR="000B70A6">
        <w:rPr>
          <w:w w:val="107"/>
        </w:rPr>
        <w:t>vljene</w:t>
      </w:r>
      <w:proofErr w:type="spellEnd"/>
      <w:r w:rsidR="000B70A6">
        <w:rPr>
          <w:w w:val="107"/>
        </w:rPr>
        <w:t>.</w:t>
      </w:r>
      <w:r w:rsidR="000B70A6">
        <w:t xml:space="preserve"> </w:t>
      </w:r>
      <w:r w:rsidR="000B70A6">
        <w:rPr>
          <w:spacing w:val="-11"/>
        </w:rPr>
        <w:t xml:space="preserve"> </w:t>
      </w:r>
      <w:r w:rsidR="000B70A6">
        <w:rPr>
          <w:spacing w:val="-113"/>
          <w:w w:val="110"/>
        </w:rPr>
        <w:t>C</w:t>
      </w:r>
      <w:r w:rsidR="000B70A6">
        <w:rPr>
          <w:spacing w:val="20"/>
          <w:w w:val="153"/>
          <w:position w:val="5"/>
        </w:rPr>
        <w:t>ˇ</w:t>
      </w:r>
      <w:proofErr w:type="spellStart"/>
      <w:r w:rsidR="000B70A6">
        <w:rPr>
          <w:w w:val="111"/>
        </w:rPr>
        <w:t>ak</w:t>
      </w:r>
      <w:proofErr w:type="spellEnd"/>
      <w:r w:rsidR="000B70A6">
        <w:rPr>
          <w:spacing w:val="7"/>
        </w:rPr>
        <w:t xml:space="preserve"> </w:t>
      </w:r>
      <w:proofErr w:type="spellStart"/>
      <w:r w:rsidR="000B70A6">
        <w:rPr>
          <w:spacing w:val="4"/>
          <w:w w:val="113"/>
        </w:rPr>
        <w:t>p</w:t>
      </w:r>
      <w:r w:rsidR="000B70A6">
        <w:rPr>
          <w:spacing w:val="-1"/>
          <w:w w:val="109"/>
        </w:rPr>
        <w:t>ost</w:t>
      </w:r>
      <w:r w:rsidR="000B70A6">
        <w:rPr>
          <w:spacing w:val="10"/>
          <w:w w:val="109"/>
        </w:rPr>
        <w:t>o</w:t>
      </w:r>
      <w:r w:rsidR="000B70A6">
        <w:rPr>
          <w:w w:val="106"/>
        </w:rPr>
        <w:t>je</w:t>
      </w:r>
      <w:proofErr w:type="spellEnd"/>
      <w:r w:rsidR="000B70A6">
        <w:rPr>
          <w:spacing w:val="7"/>
        </w:rPr>
        <w:t xml:space="preserve"> </w:t>
      </w:r>
      <w:proofErr w:type="spellStart"/>
      <w:r w:rsidR="000B70A6">
        <w:rPr>
          <w:spacing w:val="-1"/>
          <w:w w:val="111"/>
        </w:rPr>
        <w:t>pr</w:t>
      </w:r>
      <w:r w:rsidR="000B70A6">
        <w:rPr>
          <w:spacing w:val="-6"/>
          <w:w w:val="111"/>
        </w:rPr>
        <w:t>o</w:t>
      </w:r>
      <w:r w:rsidR="000B70A6">
        <w:rPr>
          <w:spacing w:val="-11"/>
          <w:w w:val="107"/>
        </w:rPr>
        <w:t>v</w:t>
      </w:r>
      <w:r w:rsidR="000B70A6">
        <w:rPr>
          <w:spacing w:val="10"/>
          <w:w w:val="115"/>
        </w:rPr>
        <w:t>a</w:t>
      </w:r>
      <w:r w:rsidR="000B70A6">
        <w:rPr>
          <w:w w:val="110"/>
        </w:rPr>
        <w:t>jderi</w:t>
      </w:r>
      <w:proofErr w:type="spellEnd"/>
      <w:r w:rsidR="000B70A6">
        <w:rPr>
          <w:spacing w:val="7"/>
        </w:rPr>
        <w:t xml:space="preserve"> </w:t>
      </w:r>
      <w:proofErr w:type="spellStart"/>
      <w:r w:rsidR="000B70A6">
        <w:rPr>
          <w:spacing w:val="-6"/>
          <w:w w:val="107"/>
        </w:rPr>
        <w:t>k</w:t>
      </w:r>
      <w:r w:rsidR="000B70A6">
        <w:rPr>
          <w:spacing w:val="10"/>
          <w:w w:val="102"/>
        </w:rPr>
        <w:t>o</w:t>
      </w:r>
      <w:r w:rsidR="000B70A6">
        <w:rPr>
          <w:w w:val="107"/>
        </w:rPr>
        <w:t>ji</w:t>
      </w:r>
      <w:proofErr w:type="spellEnd"/>
      <w:r w:rsidR="000B70A6">
        <w:rPr>
          <w:spacing w:val="7"/>
        </w:rPr>
        <w:t xml:space="preserve"> </w:t>
      </w:r>
      <w:proofErr w:type="spellStart"/>
      <w:r w:rsidR="000B70A6">
        <w:rPr>
          <w:spacing w:val="-1"/>
          <w:w w:val="115"/>
        </w:rPr>
        <w:t>tvrd</w:t>
      </w:r>
      <w:r w:rsidR="000B70A6">
        <w:rPr>
          <w:w w:val="115"/>
        </w:rPr>
        <w:t>e</w:t>
      </w:r>
      <w:proofErr w:type="spellEnd"/>
      <w:r w:rsidR="000B70A6">
        <w:rPr>
          <w:spacing w:val="7"/>
        </w:rPr>
        <w:t xml:space="preserve"> </w:t>
      </w:r>
      <w:r w:rsidR="000B70A6">
        <w:rPr>
          <w:spacing w:val="-1"/>
          <w:w w:val="114"/>
        </w:rPr>
        <w:t>d</w:t>
      </w:r>
      <w:r w:rsidR="000B70A6">
        <w:rPr>
          <w:w w:val="114"/>
        </w:rPr>
        <w:t>a</w:t>
      </w:r>
      <w:r w:rsidR="000B70A6">
        <w:rPr>
          <w:spacing w:val="7"/>
        </w:rPr>
        <w:t xml:space="preserve"> </w:t>
      </w:r>
      <w:proofErr w:type="spellStart"/>
      <w:r w:rsidR="000B70A6">
        <w:rPr>
          <w:w w:val="109"/>
        </w:rPr>
        <w:t>im</w:t>
      </w:r>
      <w:r w:rsidR="000B70A6">
        <w:rPr>
          <w:spacing w:val="10"/>
          <w:w w:val="109"/>
        </w:rPr>
        <w:t>a</w:t>
      </w:r>
      <w:r w:rsidR="000B70A6">
        <w:rPr>
          <w:w w:val="113"/>
        </w:rPr>
        <w:t>ju</w:t>
      </w:r>
      <w:proofErr w:type="spellEnd"/>
      <w:r w:rsidR="000B70A6">
        <w:rPr>
          <w:spacing w:val="7"/>
        </w:rPr>
        <w:t xml:space="preserve"> </w:t>
      </w:r>
      <w:proofErr w:type="spellStart"/>
      <w:r w:rsidR="000B70A6">
        <w:rPr>
          <w:w w:val="104"/>
        </w:rPr>
        <w:t>lo</w:t>
      </w:r>
      <w:r w:rsidR="000B70A6">
        <w:rPr>
          <w:spacing w:val="-11"/>
          <w:w w:val="104"/>
        </w:rPr>
        <w:t>k</w:t>
      </w:r>
      <w:r w:rsidR="000B70A6">
        <w:rPr>
          <w:spacing w:val="-1"/>
          <w:w w:val="107"/>
        </w:rPr>
        <w:t>acije</w:t>
      </w:r>
      <w:proofErr w:type="spellEnd"/>
      <w:r w:rsidR="000B70A6">
        <w:rPr>
          <w:spacing w:val="-1"/>
          <w:w w:val="107"/>
        </w:rPr>
        <w:t xml:space="preserve"> </w:t>
      </w:r>
      <w:r w:rsidR="000B70A6">
        <w:rPr>
          <w:w w:val="113"/>
        </w:rPr>
        <w:t>u</w:t>
      </w:r>
      <w:r w:rsidR="000B70A6">
        <w:rPr>
          <w:spacing w:val="5"/>
        </w:rPr>
        <w:t xml:space="preserve"> </w:t>
      </w:r>
      <w:proofErr w:type="spellStart"/>
      <w:r w:rsidR="000B70A6">
        <w:rPr>
          <w:spacing w:val="-1"/>
          <w:w w:val="110"/>
        </w:rPr>
        <w:t>pre</w:t>
      </w:r>
      <w:r w:rsidR="000B70A6">
        <w:rPr>
          <w:spacing w:val="-6"/>
          <w:w w:val="110"/>
        </w:rPr>
        <w:t>k</w:t>
      </w:r>
      <w:r w:rsidR="000B70A6">
        <w:rPr>
          <w:w w:val="102"/>
        </w:rPr>
        <w:t>o</w:t>
      </w:r>
      <w:proofErr w:type="spellEnd"/>
      <w:r w:rsidR="000B70A6">
        <w:rPr>
          <w:spacing w:val="5"/>
        </w:rPr>
        <w:t xml:space="preserve"> </w:t>
      </w:r>
      <w:r w:rsidR="000B70A6">
        <w:rPr>
          <w:spacing w:val="-1"/>
          <w:w w:val="102"/>
        </w:rPr>
        <w:t>19</w:t>
      </w:r>
      <w:r w:rsidR="000B70A6">
        <w:rPr>
          <w:w w:val="102"/>
        </w:rPr>
        <w:t>0</w:t>
      </w:r>
      <w:r w:rsidR="000B70A6">
        <w:rPr>
          <w:spacing w:val="5"/>
        </w:rPr>
        <w:t xml:space="preserve"> </w:t>
      </w:r>
      <w:proofErr w:type="spellStart"/>
      <w:r w:rsidR="000B70A6">
        <w:rPr>
          <w:spacing w:val="-1"/>
          <w:w w:val="116"/>
        </w:rPr>
        <w:t>d</w:t>
      </w:r>
      <w:r w:rsidR="000B70A6">
        <w:rPr>
          <w:spacing w:val="-6"/>
          <w:w w:val="116"/>
        </w:rPr>
        <w:t>r</w:t>
      </w:r>
      <w:r w:rsidR="000B70A6">
        <w:rPr>
          <w:spacing w:val="-87"/>
          <w:w w:val="153"/>
        </w:rPr>
        <w:t>ˇ</w:t>
      </w:r>
      <w:r w:rsidR="000B70A6">
        <w:rPr>
          <w:spacing w:val="-1"/>
          <w:w w:val="108"/>
        </w:rPr>
        <w:t>z</w:t>
      </w:r>
      <w:r w:rsidR="000B70A6">
        <w:rPr>
          <w:spacing w:val="-6"/>
          <w:w w:val="108"/>
        </w:rPr>
        <w:t>a</w:t>
      </w:r>
      <w:r w:rsidR="000B70A6">
        <w:rPr>
          <w:spacing w:val="-11"/>
          <w:w w:val="107"/>
        </w:rPr>
        <w:t>v</w:t>
      </w:r>
      <w:r w:rsidR="000B70A6">
        <w:rPr>
          <w:spacing w:val="-1"/>
          <w:w w:val="114"/>
        </w:rPr>
        <w:t>a</w:t>
      </w:r>
      <w:proofErr w:type="spellEnd"/>
      <w:r w:rsidR="000B70A6">
        <w:rPr>
          <w:w w:val="114"/>
        </w:rPr>
        <w:t>,</w:t>
      </w:r>
      <w:r w:rsidR="000B70A6">
        <w:rPr>
          <w:spacing w:val="7"/>
        </w:rPr>
        <w:t xml:space="preserve"> </w:t>
      </w:r>
      <w:r w:rsidR="000B70A6">
        <w:rPr>
          <w:w w:val="115"/>
        </w:rPr>
        <w:t>a</w:t>
      </w:r>
      <w:r w:rsidR="000B70A6">
        <w:rPr>
          <w:spacing w:val="5"/>
        </w:rPr>
        <w:t xml:space="preserve"> </w:t>
      </w:r>
      <w:r w:rsidR="000B70A6">
        <w:rPr>
          <w:w w:val="113"/>
        </w:rPr>
        <w:t>u</w:t>
      </w:r>
      <w:r w:rsidR="000B70A6">
        <w:rPr>
          <w:spacing w:val="5"/>
        </w:rPr>
        <w:t xml:space="preserve"> </w:t>
      </w:r>
      <w:proofErr w:type="spellStart"/>
      <w:r w:rsidR="000B70A6">
        <w:rPr>
          <w:w w:val="114"/>
        </w:rPr>
        <w:t>st</w:t>
      </w:r>
      <w:r w:rsidR="000B70A6">
        <w:rPr>
          <w:spacing w:val="-11"/>
          <w:w w:val="114"/>
        </w:rPr>
        <w:t>v</w:t>
      </w:r>
      <w:r w:rsidR="000B70A6">
        <w:rPr>
          <w:spacing w:val="-1"/>
          <w:w w:val="113"/>
        </w:rPr>
        <w:t>arnost</w:t>
      </w:r>
      <w:r w:rsidR="000B70A6">
        <w:rPr>
          <w:w w:val="113"/>
        </w:rPr>
        <w:t>i</w:t>
      </w:r>
      <w:proofErr w:type="spellEnd"/>
      <w:r w:rsidR="000B70A6">
        <w:rPr>
          <w:spacing w:val="5"/>
        </w:rPr>
        <w:t xml:space="preserve"> </w:t>
      </w:r>
      <w:r w:rsidR="000B70A6">
        <w:rPr>
          <w:w w:val="103"/>
        </w:rPr>
        <w:t>se</w:t>
      </w:r>
      <w:r w:rsidR="000B70A6">
        <w:rPr>
          <w:spacing w:val="5"/>
        </w:rPr>
        <w:t xml:space="preserve"> </w:t>
      </w:r>
      <w:proofErr w:type="spellStart"/>
      <w:r w:rsidR="000B70A6">
        <w:rPr>
          <w:w w:val="107"/>
        </w:rPr>
        <w:t>ser</w:t>
      </w:r>
      <w:r w:rsidR="000B70A6">
        <w:rPr>
          <w:spacing w:val="-5"/>
          <w:w w:val="107"/>
        </w:rPr>
        <w:t>v</w:t>
      </w:r>
      <w:r w:rsidR="000B70A6">
        <w:rPr>
          <w:w w:val="108"/>
        </w:rPr>
        <w:t>eri</w:t>
      </w:r>
      <w:proofErr w:type="spellEnd"/>
      <w:r w:rsidR="000B70A6">
        <w:rPr>
          <w:spacing w:val="5"/>
        </w:rPr>
        <w:t xml:space="preserve"> </w:t>
      </w:r>
      <w:proofErr w:type="spellStart"/>
      <w:r w:rsidR="000B70A6">
        <w:rPr>
          <w:spacing w:val="-1"/>
          <w:w w:val="109"/>
        </w:rPr>
        <w:t>nalaz</w:t>
      </w:r>
      <w:r w:rsidR="000B70A6">
        <w:rPr>
          <w:w w:val="109"/>
        </w:rPr>
        <w:t>e</w:t>
      </w:r>
      <w:proofErr w:type="spellEnd"/>
      <w:r w:rsidR="000B70A6">
        <w:rPr>
          <w:spacing w:val="5"/>
        </w:rPr>
        <w:t xml:space="preserve"> </w:t>
      </w:r>
      <w:r w:rsidR="000B70A6">
        <w:rPr>
          <w:w w:val="113"/>
        </w:rPr>
        <w:t>u</w:t>
      </w:r>
      <w:r w:rsidR="000B70A6">
        <w:rPr>
          <w:spacing w:val="5"/>
        </w:rPr>
        <w:t xml:space="preserve"> </w:t>
      </w:r>
      <w:r w:rsidR="000B70A6">
        <w:rPr>
          <w:spacing w:val="-1"/>
          <w:w w:val="108"/>
        </w:rPr>
        <w:t>n</w:t>
      </w:r>
      <w:r w:rsidR="000B70A6">
        <w:rPr>
          <w:w w:val="108"/>
        </w:rPr>
        <w:t>e</w:t>
      </w:r>
      <w:r w:rsidR="000B70A6">
        <w:rPr>
          <w:spacing w:val="5"/>
        </w:rPr>
        <w:t xml:space="preserve"> </w:t>
      </w:r>
      <w:proofErr w:type="spellStart"/>
      <w:r w:rsidR="000B70A6">
        <w:rPr>
          <w:w w:val="105"/>
        </w:rPr>
        <w:t>v</w:t>
      </w:r>
      <w:r w:rsidR="000B70A6">
        <w:rPr>
          <w:spacing w:val="-10"/>
          <w:w w:val="105"/>
        </w:rPr>
        <w:t>i</w:t>
      </w:r>
      <w:r w:rsidR="000B70A6">
        <w:rPr>
          <w:spacing w:val="-83"/>
          <w:w w:val="153"/>
        </w:rPr>
        <w:t>ˇ</w:t>
      </w:r>
      <w:r w:rsidR="000B70A6">
        <w:rPr>
          <w:w w:val="103"/>
        </w:rPr>
        <w:t>se</w:t>
      </w:r>
      <w:proofErr w:type="spellEnd"/>
      <w:r w:rsidR="000B70A6">
        <w:rPr>
          <w:spacing w:val="5"/>
        </w:rPr>
        <w:t xml:space="preserve"> </w:t>
      </w:r>
      <w:r w:rsidR="000B70A6">
        <w:rPr>
          <w:spacing w:val="4"/>
          <w:w w:val="102"/>
        </w:rPr>
        <w:t>o</w:t>
      </w:r>
      <w:r w:rsidR="000B70A6">
        <w:rPr>
          <w:w w:val="113"/>
        </w:rPr>
        <w:t>d</w:t>
      </w:r>
      <w:r w:rsidR="000B70A6">
        <w:rPr>
          <w:spacing w:val="5"/>
        </w:rPr>
        <w:t xml:space="preserve"> </w:t>
      </w:r>
      <w:r w:rsidR="000B70A6">
        <w:rPr>
          <w:spacing w:val="-1"/>
          <w:w w:val="102"/>
        </w:rPr>
        <w:t>1</w:t>
      </w:r>
      <w:r w:rsidR="000B70A6">
        <w:rPr>
          <w:w w:val="102"/>
        </w:rPr>
        <w:t>0</w:t>
      </w:r>
      <w:r w:rsidR="000B70A6">
        <w:rPr>
          <w:spacing w:val="5"/>
        </w:rPr>
        <w:t xml:space="preserve"> </w:t>
      </w:r>
      <w:proofErr w:type="spellStart"/>
      <w:r w:rsidR="000B70A6">
        <w:rPr>
          <w:spacing w:val="-1"/>
          <w:w w:val="106"/>
        </w:rPr>
        <w:t>ce</w:t>
      </w:r>
      <w:r w:rsidR="000B70A6">
        <w:rPr>
          <w:spacing w:val="-6"/>
          <w:w w:val="106"/>
        </w:rPr>
        <w:t>n</w:t>
      </w:r>
      <w:r w:rsidR="000B70A6">
        <w:rPr>
          <w:spacing w:val="-1"/>
          <w:w w:val="121"/>
        </w:rPr>
        <w:t>tara</w:t>
      </w:r>
      <w:proofErr w:type="spellEnd"/>
      <w:r w:rsidR="000B70A6">
        <w:rPr>
          <w:spacing w:val="-1"/>
          <w:w w:val="121"/>
        </w:rPr>
        <w:t xml:space="preserve"> </w:t>
      </w:r>
      <w:proofErr w:type="spellStart"/>
      <w:r w:rsidR="000B70A6">
        <w:rPr>
          <w:w w:val="110"/>
        </w:rPr>
        <w:t>podataka</w:t>
      </w:r>
      <w:commentRangeEnd w:id="54"/>
      <w:proofErr w:type="spellEnd"/>
      <w:r w:rsidR="000349FF">
        <w:rPr>
          <w:rStyle w:val="CommentReference"/>
        </w:rPr>
        <w:commentReference w:id="54"/>
      </w:r>
      <w:r w:rsidR="000B70A6">
        <w:rPr>
          <w:spacing w:val="11"/>
          <w:w w:val="110"/>
        </w:rPr>
        <w:t xml:space="preserve"> </w:t>
      </w:r>
      <w:r w:rsidR="000B70A6">
        <w:rPr>
          <w:w w:val="110"/>
        </w:rPr>
        <w:t>[</w:t>
      </w:r>
      <w:hyperlink w:anchor="_bookmark39" w:history="1">
        <w:r w:rsidR="000B70A6">
          <w:rPr>
            <w:color w:val="00FF00"/>
            <w:w w:val="110"/>
          </w:rPr>
          <w:t>21</w:t>
        </w:r>
      </w:hyperlink>
      <w:r w:rsidR="000B70A6">
        <w:rPr>
          <w:w w:val="110"/>
        </w:rPr>
        <w:t>].</w:t>
      </w:r>
    </w:p>
    <w:p w14:paraId="6528D952" w14:textId="77777777" w:rsidR="0033007A" w:rsidRDefault="0033007A">
      <w:pPr>
        <w:pStyle w:val="BodyText"/>
        <w:spacing w:before="3"/>
        <w:rPr>
          <w:sz w:val="27"/>
        </w:rPr>
      </w:pPr>
    </w:p>
    <w:p w14:paraId="4F5D79CE" w14:textId="77777777" w:rsidR="0033007A" w:rsidRDefault="0033007A">
      <w:pPr>
        <w:pStyle w:val="BodyText"/>
        <w:spacing w:before="9"/>
        <w:rPr>
          <w:sz w:val="27"/>
        </w:rPr>
      </w:pPr>
      <w:bookmarkStart w:id="55" w:name="Zaključak"/>
      <w:bookmarkStart w:id="56" w:name="Literatura"/>
      <w:bookmarkStart w:id="57" w:name="_bookmark18"/>
      <w:bookmarkEnd w:id="55"/>
      <w:bookmarkEnd w:id="56"/>
      <w:bookmarkEnd w:id="57"/>
    </w:p>
    <w:p w14:paraId="546845D7" w14:textId="0DC1E7C5" w:rsidR="0033007A" w:rsidRDefault="0033007A">
      <w:pPr>
        <w:spacing w:before="72" w:line="254" w:lineRule="auto"/>
        <w:ind w:left="1700" w:right="1350" w:hanging="387"/>
        <w:jc w:val="both"/>
        <w:rPr>
          <w:sz w:val="18"/>
        </w:rPr>
      </w:pPr>
      <w:bookmarkStart w:id="58" w:name="_bookmark19"/>
      <w:bookmarkStart w:id="59" w:name="_bookmark20"/>
      <w:bookmarkStart w:id="60" w:name="_bookmark21"/>
      <w:bookmarkStart w:id="61" w:name="_bookmark22"/>
      <w:bookmarkStart w:id="62" w:name="_bookmark24"/>
      <w:bookmarkStart w:id="63" w:name="_bookmark25"/>
      <w:bookmarkStart w:id="64" w:name="_bookmark26"/>
      <w:bookmarkStart w:id="65" w:name="_bookmark27"/>
      <w:bookmarkStart w:id="66" w:name="_bookmark28"/>
      <w:bookmarkStart w:id="67" w:name="_bookmark29"/>
      <w:bookmarkStart w:id="68" w:name="_bookmark30"/>
      <w:bookmarkStart w:id="69" w:name="_bookmark31"/>
      <w:bookmarkStart w:id="70" w:name="_bookmark32"/>
      <w:bookmarkStart w:id="71" w:name="_bookmark33"/>
      <w:bookmarkStart w:id="72" w:name="_bookmark34"/>
      <w:bookmarkStart w:id="73" w:name="_bookmark35"/>
      <w:bookmarkStart w:id="74" w:name="_bookmark36"/>
      <w:bookmarkStart w:id="75" w:name="_bookmark37"/>
      <w:bookmarkStart w:id="76" w:name="_bookmark38"/>
      <w:bookmarkStart w:id="77" w:name="_bookmark39"/>
      <w:bookmarkStart w:id="78" w:name="_bookmark40"/>
      <w:bookmarkStart w:id="79" w:name="_bookmark41"/>
      <w:bookmarkStart w:id="80" w:name="_bookmark42"/>
      <w:bookmarkStart w:id="81" w:name="_bookmark43"/>
      <w:bookmarkStart w:id="82" w:name="_bookmark44"/>
      <w:bookmarkStart w:id="83" w:name="_bookmark45"/>
      <w:bookmarkStart w:id="84" w:name="_bookmark46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</w:p>
    <w:sectPr w:rsidR="0033007A" w:rsidSect="0033007A">
      <w:pgSz w:w="11910" w:h="16840"/>
      <w:pgMar w:top="1580" w:right="1680" w:bottom="1980" w:left="1680" w:header="0" w:footer="1795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9" w:author="Marija" w:date="2019-04-03T23:08:00Z" w:initials="M">
    <w:p w14:paraId="1CCD2893" w14:textId="77777777" w:rsidR="00721002" w:rsidRDefault="00721002">
      <w:pPr>
        <w:pStyle w:val="CommentText"/>
      </w:pPr>
      <w:r>
        <w:rPr>
          <w:rStyle w:val="CommentReference"/>
        </w:rPr>
        <w:annotationRef/>
      </w:r>
      <w:proofErr w:type="spellStart"/>
      <w:r>
        <w:t>Ovde</w:t>
      </w:r>
      <w:proofErr w:type="spellEnd"/>
      <w:r>
        <w:t xml:space="preserve"> mi se </w:t>
      </w:r>
      <w:proofErr w:type="spellStart"/>
      <w:r>
        <w:t>čini</w:t>
      </w:r>
      <w:proofErr w:type="spellEnd"/>
      <w:r>
        <w:t xml:space="preserve"> da </w:t>
      </w:r>
      <w:proofErr w:type="spellStart"/>
      <w:r>
        <w:t>imate</w:t>
      </w:r>
      <w:proofErr w:type="spellEnd"/>
      <w:r>
        <w:t xml:space="preserve"> </w:t>
      </w:r>
      <w:proofErr w:type="spellStart"/>
      <w:r>
        <w:t>neku</w:t>
      </w:r>
      <w:proofErr w:type="spellEnd"/>
      <w:r>
        <w:t xml:space="preserve"> </w:t>
      </w:r>
      <w:proofErr w:type="spellStart"/>
      <w:r>
        <w:t>grešku</w:t>
      </w:r>
      <w:proofErr w:type="spellEnd"/>
      <w:r>
        <w:t xml:space="preserve"> – ne bi </w:t>
      </w:r>
      <w:proofErr w:type="spellStart"/>
      <w:r>
        <w:t>trebalo</w:t>
      </w:r>
      <w:proofErr w:type="spellEnd"/>
      <w:r>
        <w:t xml:space="preserve"> da internet </w:t>
      </w:r>
      <w:proofErr w:type="spellStart"/>
      <w:r>
        <w:t>provajderi</w:t>
      </w:r>
      <w:proofErr w:type="spellEnd"/>
      <w:r>
        <w:t xml:space="preserve"> </w:t>
      </w:r>
      <w:proofErr w:type="spellStart"/>
      <w:r>
        <w:t>mogu</w:t>
      </w:r>
      <w:proofErr w:type="spellEnd"/>
      <w:r>
        <w:t xml:space="preserve"> da </w:t>
      </w:r>
      <w:proofErr w:type="spellStart"/>
      <w:r>
        <w:t>pruže</w:t>
      </w:r>
      <w:proofErr w:type="spellEnd"/>
      <w:r>
        <w:t xml:space="preserve"> </w:t>
      </w:r>
      <w:proofErr w:type="spellStart"/>
      <w:r>
        <w:t>pristup</w:t>
      </w:r>
      <w:proofErr w:type="spellEnd"/>
      <w:r>
        <w:t xml:space="preserve"> </w:t>
      </w:r>
      <w:proofErr w:type="spellStart"/>
      <w:r>
        <w:t>mejlovima</w:t>
      </w:r>
      <w:proofErr w:type="spellEnd"/>
      <w:r>
        <w:t xml:space="preserve">, </w:t>
      </w:r>
      <w:proofErr w:type="spellStart"/>
      <w:r>
        <w:t>već</w:t>
      </w:r>
      <w:proofErr w:type="spellEnd"/>
      <w:r>
        <w:t xml:space="preserve"> </w:t>
      </w:r>
      <w:proofErr w:type="spellStart"/>
      <w:r>
        <w:t>provajderi</w:t>
      </w:r>
      <w:proofErr w:type="spellEnd"/>
      <w:r>
        <w:t xml:space="preserve"> </w:t>
      </w:r>
      <w:proofErr w:type="spellStart"/>
      <w:r>
        <w:t>mejl</w:t>
      </w:r>
      <w:proofErr w:type="spellEnd"/>
      <w:r>
        <w:t xml:space="preserve"> </w:t>
      </w:r>
      <w:proofErr w:type="spellStart"/>
      <w:r>
        <w:t>usluga</w:t>
      </w:r>
      <w:proofErr w:type="spellEnd"/>
      <w:r>
        <w:t xml:space="preserve">? </w:t>
      </w:r>
      <w:proofErr w:type="spellStart"/>
      <w:r>
        <w:t>Tipa</w:t>
      </w:r>
      <w:proofErr w:type="spellEnd"/>
      <w:r>
        <w:t xml:space="preserve"> </w:t>
      </w:r>
      <w:proofErr w:type="spellStart"/>
      <w:r>
        <w:t>gmail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outlook </w:t>
      </w:r>
      <w:proofErr w:type="spellStart"/>
      <w:r>
        <w:t>ili</w:t>
      </w:r>
      <w:proofErr w:type="spellEnd"/>
      <w:r>
        <w:t xml:space="preserve"> </w:t>
      </w:r>
      <w:proofErr w:type="spellStart"/>
      <w:r>
        <w:t>šta</w:t>
      </w:r>
      <w:proofErr w:type="spellEnd"/>
      <w:r>
        <w:t xml:space="preserve"> god – u </w:t>
      </w:r>
      <w:proofErr w:type="spellStart"/>
      <w:r>
        <w:t>suprotvnom</w:t>
      </w:r>
      <w:proofErr w:type="spellEnd"/>
      <w:r>
        <w:t xml:space="preserve"> ova </w:t>
      </w:r>
      <w:proofErr w:type="spellStart"/>
      <w:r>
        <w:t>priča</w:t>
      </w:r>
      <w:proofErr w:type="spellEnd"/>
      <w:r>
        <w:t xml:space="preserve"> </w:t>
      </w:r>
      <w:proofErr w:type="spellStart"/>
      <w:r>
        <w:t>posle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klaudom</w:t>
      </w:r>
      <w:proofErr w:type="spellEnd"/>
      <w:r>
        <w:t xml:space="preserve"> </w:t>
      </w:r>
      <w:proofErr w:type="spellStart"/>
      <w:r>
        <w:t>nema</w:t>
      </w:r>
      <w:proofErr w:type="spellEnd"/>
      <w:r>
        <w:t xml:space="preserve"> </w:t>
      </w:r>
      <w:proofErr w:type="spellStart"/>
      <w:r>
        <w:t>puno</w:t>
      </w:r>
      <w:proofErr w:type="spellEnd"/>
      <w:r>
        <w:t xml:space="preserve"> </w:t>
      </w:r>
      <w:proofErr w:type="spellStart"/>
      <w:r>
        <w:t>smisla</w:t>
      </w:r>
      <w:proofErr w:type="spellEnd"/>
    </w:p>
  </w:comment>
  <w:comment w:id="22" w:author="Marija" w:date="2019-04-03T23:15:00Z" w:initials="M">
    <w:p w14:paraId="059A4E45" w14:textId="77777777" w:rsidR="00721002" w:rsidRDefault="00721002">
      <w:pPr>
        <w:pStyle w:val="CommentText"/>
      </w:pPr>
      <w:r>
        <w:rPr>
          <w:rStyle w:val="CommentReference"/>
        </w:rPr>
        <w:annotationRef/>
      </w:r>
      <w:proofErr w:type="spellStart"/>
      <w:r>
        <w:t>Ovo</w:t>
      </w:r>
      <w:proofErr w:type="spellEnd"/>
      <w:r>
        <w:t xml:space="preserve"> je </w:t>
      </w:r>
      <w:proofErr w:type="spellStart"/>
      <w:r>
        <w:t>pisalo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gore, </w:t>
      </w:r>
      <w:proofErr w:type="spellStart"/>
      <w:r>
        <w:t>mislim</w:t>
      </w:r>
      <w:proofErr w:type="spellEnd"/>
      <w:r>
        <w:t xml:space="preserve"> da </w:t>
      </w:r>
      <w:proofErr w:type="spellStart"/>
      <w:r>
        <w:t>treba</w:t>
      </w:r>
      <w:proofErr w:type="spellEnd"/>
      <w:r>
        <w:t xml:space="preserve"> </w:t>
      </w:r>
      <w:proofErr w:type="spellStart"/>
      <w:r>
        <w:t>naglasiti</w:t>
      </w:r>
      <w:proofErr w:type="spellEnd"/>
      <w:r>
        <w:t xml:space="preserve"> </w:t>
      </w:r>
      <w:proofErr w:type="spellStart"/>
      <w:r>
        <w:t>kojim</w:t>
      </w:r>
      <w:proofErr w:type="spellEnd"/>
      <w:r>
        <w:t xml:space="preserve"> </w:t>
      </w:r>
      <w:proofErr w:type="spellStart"/>
      <w:r>
        <w:t>serverima</w:t>
      </w:r>
      <w:proofErr w:type="spellEnd"/>
      <w:r>
        <w:t xml:space="preserve">, </w:t>
      </w:r>
      <w:proofErr w:type="spellStart"/>
      <w:r>
        <w:t>čijim</w:t>
      </w:r>
      <w:proofErr w:type="spellEnd"/>
      <w:r>
        <w:t xml:space="preserve"> </w:t>
      </w:r>
      <w:proofErr w:type="spellStart"/>
      <w:r>
        <w:t>serverima</w:t>
      </w:r>
      <w:proofErr w:type="spellEnd"/>
      <w:r>
        <w:t xml:space="preserve">, u </w:t>
      </w:r>
      <w:proofErr w:type="spellStart"/>
      <w:r>
        <w:t>suprotnom</w:t>
      </w:r>
      <w:proofErr w:type="spellEnd"/>
      <w:r>
        <w:t xml:space="preserve"> je </w:t>
      </w:r>
      <w:proofErr w:type="spellStart"/>
      <w:r>
        <w:t>malo</w:t>
      </w:r>
      <w:proofErr w:type="spellEnd"/>
      <w:r>
        <w:t xml:space="preserve"> </w:t>
      </w:r>
      <w:proofErr w:type="spellStart"/>
      <w:r>
        <w:t>neozbiljno</w:t>
      </w:r>
      <w:proofErr w:type="spellEnd"/>
    </w:p>
  </w:comment>
  <w:comment w:id="44" w:author="Marija" w:date="2019-04-04T00:50:00Z" w:initials="M">
    <w:p w14:paraId="64010BEA" w14:textId="0ED66889" w:rsidR="00721002" w:rsidRDefault="00721002">
      <w:pPr>
        <w:pStyle w:val="CommentText"/>
      </w:pPr>
      <w:r>
        <w:rPr>
          <w:rStyle w:val="CommentReference"/>
        </w:rPr>
        <w:annotationRef/>
      </w:r>
      <w:proofErr w:type="spellStart"/>
      <w:r>
        <w:t>Možda</w:t>
      </w:r>
      <w:proofErr w:type="spellEnd"/>
      <w:r>
        <w:t xml:space="preserve"> je do toga </w:t>
      </w:r>
      <w:proofErr w:type="spellStart"/>
      <w:r>
        <w:t>što</w:t>
      </w:r>
      <w:proofErr w:type="spellEnd"/>
      <w:r>
        <w:t xml:space="preserve"> ja </w:t>
      </w:r>
      <w:proofErr w:type="spellStart"/>
      <w:r>
        <w:t>pojma</w:t>
      </w:r>
      <w:proofErr w:type="spellEnd"/>
      <w:r>
        <w:t xml:space="preserve"> </w:t>
      </w:r>
      <w:proofErr w:type="spellStart"/>
      <w:r>
        <w:t>nemam</w:t>
      </w:r>
      <w:proofErr w:type="spellEnd"/>
      <w:r>
        <w:t xml:space="preserve">, </w:t>
      </w:r>
      <w:proofErr w:type="spellStart"/>
      <w:r>
        <w:t>ali</w:t>
      </w:r>
      <w:proofErr w:type="spellEnd"/>
      <w:r>
        <w:t xml:space="preserve"> je </w:t>
      </w:r>
      <w:proofErr w:type="spellStart"/>
      <w:r>
        <w:t>meni</w:t>
      </w:r>
      <w:proofErr w:type="spellEnd"/>
      <w:r>
        <w:t xml:space="preserve"> </w:t>
      </w:r>
      <w:proofErr w:type="spellStart"/>
      <w:r>
        <w:t>ovo</w:t>
      </w:r>
      <w:proofErr w:type="spellEnd"/>
      <w:r>
        <w:t xml:space="preserve"> </w:t>
      </w:r>
      <w:proofErr w:type="spellStart"/>
      <w:r>
        <w:t>najnerazumljiviji</w:t>
      </w:r>
      <w:proofErr w:type="spellEnd"/>
      <w:r>
        <w:t xml:space="preserve"> deo, </w:t>
      </w:r>
      <w:proofErr w:type="spellStart"/>
      <w:r>
        <w:t>ostalo</w:t>
      </w:r>
      <w:proofErr w:type="spellEnd"/>
      <w:r>
        <w:t xml:space="preserve"> mi je </w:t>
      </w:r>
      <w:proofErr w:type="spellStart"/>
      <w:r>
        <w:t>sve</w:t>
      </w:r>
      <w:proofErr w:type="spellEnd"/>
      <w:r>
        <w:t xml:space="preserve"> ok.</w:t>
      </w:r>
    </w:p>
    <w:p w14:paraId="1732F0D1" w14:textId="77777777" w:rsidR="00721002" w:rsidRDefault="00721002">
      <w:pPr>
        <w:pStyle w:val="CommentText"/>
      </w:pPr>
      <w:r>
        <w:t xml:space="preserve">Ne </w:t>
      </w:r>
      <w:proofErr w:type="spellStart"/>
      <w:r>
        <w:t>umem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da </w:t>
      </w:r>
      <w:proofErr w:type="spellStart"/>
      <w:r>
        <w:t>ga</w:t>
      </w:r>
      <w:proofErr w:type="spellEnd"/>
      <w:r>
        <w:t xml:space="preserve"> </w:t>
      </w:r>
      <w:proofErr w:type="spellStart"/>
      <w:r>
        <w:t>preformulišem</w:t>
      </w:r>
      <w:proofErr w:type="spellEnd"/>
      <w:r>
        <w:t xml:space="preserve"> </w:t>
      </w:r>
      <w:proofErr w:type="spellStart"/>
      <w:r>
        <w:t>lepo</w:t>
      </w:r>
      <w:proofErr w:type="spellEnd"/>
      <w:r>
        <w:t xml:space="preserve"> </w:t>
      </w:r>
      <w:proofErr w:type="spellStart"/>
      <w:r>
        <w:t>koliko</w:t>
      </w:r>
      <w:proofErr w:type="spellEnd"/>
      <w:r>
        <w:t xml:space="preserve"> je </w:t>
      </w:r>
      <w:proofErr w:type="spellStart"/>
      <w:r>
        <w:t>konfuzno</w:t>
      </w:r>
      <w:proofErr w:type="spellEnd"/>
    </w:p>
  </w:comment>
  <w:comment w:id="45" w:author="Marija" w:date="2019-04-04T00:35:00Z" w:initials="M">
    <w:p w14:paraId="184D4F7B" w14:textId="77777777" w:rsidR="00721002" w:rsidRDefault="00721002">
      <w:pPr>
        <w:pStyle w:val="CommentText"/>
      </w:pPr>
      <w:r>
        <w:rPr>
          <w:rStyle w:val="CommentReference"/>
        </w:rPr>
        <w:annotationRef/>
      </w:r>
      <w:proofErr w:type="spellStart"/>
      <w:r>
        <w:t>Ovo</w:t>
      </w:r>
      <w:proofErr w:type="spellEnd"/>
      <w:r>
        <w:t xml:space="preserve"> </w:t>
      </w:r>
      <w:proofErr w:type="spellStart"/>
      <w:r>
        <w:t>ovde</w:t>
      </w:r>
      <w:proofErr w:type="spellEnd"/>
      <w:r>
        <w:t xml:space="preserve"> </w:t>
      </w:r>
      <w:proofErr w:type="spellStart"/>
      <w:r>
        <w:t>isto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Marsa</w:t>
      </w:r>
      <w:proofErr w:type="spellEnd"/>
      <w:r>
        <w:t xml:space="preserve"> </w:t>
      </w:r>
      <w:proofErr w:type="spellStart"/>
      <w:r>
        <w:t>palo</w:t>
      </w:r>
      <w:proofErr w:type="spellEnd"/>
      <w:r>
        <w:t xml:space="preserve">, </w:t>
      </w:r>
      <w:proofErr w:type="spellStart"/>
      <w:r>
        <w:t>ali</w:t>
      </w:r>
      <w:proofErr w:type="spellEnd"/>
      <w:r>
        <w:t xml:space="preserve"> ne </w:t>
      </w:r>
      <w:proofErr w:type="spellStart"/>
      <w:r>
        <w:t>umem</w:t>
      </w:r>
      <w:proofErr w:type="spellEnd"/>
      <w:r>
        <w:t xml:space="preserve"> da </w:t>
      </w:r>
      <w:proofErr w:type="spellStart"/>
      <w:r>
        <w:t>promenim</w:t>
      </w:r>
      <w:proofErr w:type="spellEnd"/>
      <w:r>
        <w:t xml:space="preserve"> </w:t>
      </w:r>
      <w:proofErr w:type="spellStart"/>
      <w:r>
        <w:t>tako</w:t>
      </w:r>
      <w:proofErr w:type="spellEnd"/>
      <w:r>
        <w:t xml:space="preserve"> da se </w:t>
      </w:r>
      <w:proofErr w:type="spellStart"/>
      <w:r>
        <w:t>bolje</w:t>
      </w:r>
      <w:proofErr w:type="spellEnd"/>
      <w:r>
        <w:t xml:space="preserve"> </w:t>
      </w:r>
      <w:proofErr w:type="spellStart"/>
      <w:r>
        <w:t>uklapa</w:t>
      </w:r>
      <w:proofErr w:type="spellEnd"/>
      <w:r>
        <w:t xml:space="preserve"> </w:t>
      </w:r>
      <w:proofErr w:type="spellStart"/>
      <w:r>
        <w:t>jer</w:t>
      </w:r>
      <w:proofErr w:type="spellEnd"/>
      <w:r>
        <w:t xml:space="preserve"> ne </w:t>
      </w:r>
      <w:proofErr w:type="spellStart"/>
      <w:r>
        <w:t>razumem</w:t>
      </w:r>
      <w:proofErr w:type="spellEnd"/>
    </w:p>
  </w:comment>
  <w:comment w:id="46" w:author="Marija" w:date="2019-04-04T00:40:00Z" w:initials="M">
    <w:p w14:paraId="68EED515" w14:textId="77777777" w:rsidR="00721002" w:rsidRDefault="00721002">
      <w:pPr>
        <w:pStyle w:val="CommentText"/>
      </w:pPr>
      <w:r>
        <w:rPr>
          <w:rStyle w:val="CommentReference"/>
        </w:rPr>
        <w:annotationRef/>
      </w:r>
      <w:proofErr w:type="spellStart"/>
      <w:r>
        <w:t>Ovde</w:t>
      </w:r>
      <w:proofErr w:type="spellEnd"/>
      <w:r>
        <w:t xml:space="preserve"> bi </w:t>
      </w:r>
      <w:proofErr w:type="spellStart"/>
      <w:r>
        <w:t>bilo</w:t>
      </w:r>
      <w:proofErr w:type="spellEnd"/>
      <w:r>
        <w:t xml:space="preserve"> dobro da se </w:t>
      </w:r>
      <w:proofErr w:type="spellStart"/>
      <w:r>
        <w:t>doda</w:t>
      </w:r>
      <w:proofErr w:type="spellEnd"/>
      <w:r>
        <w:t xml:space="preserve"> </w:t>
      </w:r>
      <w:proofErr w:type="spellStart"/>
      <w:r>
        <w:t>neka</w:t>
      </w:r>
      <w:proofErr w:type="spellEnd"/>
      <w:r>
        <w:t xml:space="preserve"> </w:t>
      </w:r>
      <w:proofErr w:type="spellStart"/>
      <w:r>
        <w:t>praktična</w:t>
      </w:r>
      <w:proofErr w:type="spellEnd"/>
      <w:r>
        <w:t xml:space="preserve"> </w:t>
      </w:r>
      <w:proofErr w:type="spellStart"/>
      <w:r>
        <w:t>primena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nešto</w:t>
      </w:r>
      <w:proofErr w:type="spellEnd"/>
      <w:r>
        <w:t xml:space="preserve">, </w:t>
      </w:r>
      <w:proofErr w:type="spellStart"/>
      <w:r>
        <w:t>pošto</w:t>
      </w:r>
      <w:proofErr w:type="spellEnd"/>
      <w:r>
        <w:t xml:space="preserve"> je </w:t>
      </w:r>
      <w:proofErr w:type="spellStart"/>
      <w:r>
        <w:t>ovo</w:t>
      </w:r>
      <w:proofErr w:type="spellEnd"/>
      <w:r>
        <w:t xml:space="preserve"> do </w:t>
      </w:r>
      <w:proofErr w:type="spellStart"/>
      <w:r>
        <w:t>sada</w:t>
      </w:r>
      <w:proofErr w:type="spellEnd"/>
      <w:r>
        <w:t xml:space="preserve"> </w:t>
      </w:r>
      <w:proofErr w:type="spellStart"/>
      <w:r>
        <w:t>bilo</w:t>
      </w:r>
      <w:proofErr w:type="spellEnd"/>
      <w:r>
        <w:t xml:space="preserve"> </w:t>
      </w:r>
      <w:proofErr w:type="spellStart"/>
      <w:r>
        <w:t>baš</w:t>
      </w:r>
      <w:proofErr w:type="spellEnd"/>
      <w:r>
        <w:t xml:space="preserve"> </w:t>
      </w:r>
      <w:proofErr w:type="spellStart"/>
      <w:r>
        <w:t>nekako</w:t>
      </w:r>
      <w:proofErr w:type="spellEnd"/>
      <w:r>
        <w:t xml:space="preserve"> </w:t>
      </w:r>
      <w:proofErr w:type="spellStart"/>
      <w:r>
        <w:t>zasnovano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ne </w:t>
      </w:r>
      <w:proofErr w:type="spellStart"/>
      <w:r>
        <w:t>znam</w:t>
      </w:r>
      <w:proofErr w:type="spellEnd"/>
      <w:r>
        <w:t xml:space="preserve"> </w:t>
      </w:r>
      <w:proofErr w:type="spellStart"/>
      <w:r>
        <w:t>nekim</w:t>
      </w:r>
      <w:proofErr w:type="spellEnd"/>
      <w:r>
        <w:t xml:space="preserve"> </w:t>
      </w:r>
      <w:proofErr w:type="spellStart"/>
      <w:r>
        <w:t>praktičnim</w:t>
      </w:r>
      <w:proofErr w:type="spellEnd"/>
      <w:r>
        <w:t xml:space="preserve"> </w:t>
      </w:r>
      <w:proofErr w:type="spellStart"/>
      <w:r>
        <w:t>stvarima</w:t>
      </w:r>
      <w:proofErr w:type="spellEnd"/>
      <w:r>
        <w:t xml:space="preserve"> a ova </w:t>
      </w:r>
      <w:proofErr w:type="spellStart"/>
      <w:r>
        <w:t>enkropcija</w:t>
      </w:r>
      <w:proofErr w:type="spellEnd"/>
      <w:r>
        <w:t xml:space="preserve"> je </w:t>
      </w:r>
      <w:proofErr w:type="spellStart"/>
      <w:r>
        <w:t>onako</w:t>
      </w:r>
      <w:proofErr w:type="spellEnd"/>
      <w:r>
        <w:t xml:space="preserve"> </w:t>
      </w:r>
      <w:proofErr w:type="spellStart"/>
      <w:r>
        <w:t>baš</w:t>
      </w:r>
      <w:proofErr w:type="spellEnd"/>
      <w:r>
        <w:t xml:space="preserve"> </w:t>
      </w:r>
      <w:proofErr w:type="spellStart"/>
      <w:r>
        <w:t>suvoparna</w:t>
      </w:r>
      <w:proofErr w:type="spellEnd"/>
    </w:p>
  </w:comment>
  <w:comment w:id="49" w:author="Marija" w:date="2019-04-04T00:43:00Z" w:initials="M">
    <w:p w14:paraId="2D7177B2" w14:textId="77777777" w:rsidR="00721002" w:rsidRDefault="00721002">
      <w:pPr>
        <w:pStyle w:val="CommentText"/>
      </w:pPr>
      <w:r>
        <w:rPr>
          <w:rStyle w:val="CommentReference"/>
        </w:rPr>
        <w:annotationRef/>
      </w:r>
      <w:proofErr w:type="spellStart"/>
      <w:r>
        <w:t>Ovde</w:t>
      </w:r>
      <w:proofErr w:type="spellEnd"/>
      <w:r>
        <w:t xml:space="preserve"> </w:t>
      </w:r>
      <w:proofErr w:type="spellStart"/>
      <w:r>
        <w:t>možda</w:t>
      </w:r>
      <w:proofErr w:type="spellEnd"/>
      <w:r>
        <w:t xml:space="preserve"> </w:t>
      </w:r>
      <w:proofErr w:type="spellStart"/>
      <w:r>
        <w:t>dodati</w:t>
      </w:r>
      <w:proofErr w:type="spellEnd"/>
      <w:r>
        <w:t xml:space="preserve"> </w:t>
      </w:r>
      <w:proofErr w:type="spellStart"/>
      <w:r>
        <w:t>kako</w:t>
      </w:r>
      <w:proofErr w:type="spellEnd"/>
      <w:r>
        <w:t xml:space="preserve"> se to VPN </w:t>
      </w:r>
      <w:proofErr w:type="spellStart"/>
      <w:r>
        <w:t>koristi</w:t>
      </w:r>
      <w:proofErr w:type="spellEnd"/>
      <w:r>
        <w:t xml:space="preserve"> u </w:t>
      </w:r>
      <w:proofErr w:type="spellStart"/>
      <w:r>
        <w:t>ove</w:t>
      </w:r>
      <w:proofErr w:type="spellEnd"/>
      <w:r>
        <w:t xml:space="preserve"> </w:t>
      </w:r>
      <w:proofErr w:type="spellStart"/>
      <w:r>
        <w:t>svrhe</w:t>
      </w:r>
      <w:proofErr w:type="spellEnd"/>
    </w:p>
  </w:comment>
  <w:comment w:id="50" w:author="Marija" w:date="2019-04-04T00:44:00Z" w:initials="M">
    <w:p w14:paraId="7509C52C" w14:textId="77777777" w:rsidR="00721002" w:rsidRDefault="00721002">
      <w:pPr>
        <w:pStyle w:val="CommentText"/>
      </w:pPr>
      <w:r>
        <w:rPr>
          <w:rStyle w:val="CommentReference"/>
        </w:rPr>
        <w:annotationRef/>
      </w:r>
      <w:proofErr w:type="spellStart"/>
      <w:r>
        <w:t>Kako</w:t>
      </w:r>
      <w:proofErr w:type="spellEnd"/>
      <w:r>
        <w:t xml:space="preserve">??? </w:t>
      </w:r>
      <w:proofErr w:type="spellStart"/>
      <w:r>
        <w:t>Kog</w:t>
      </w:r>
      <w:proofErr w:type="spellEnd"/>
      <w:r>
        <w:t xml:space="preserve"> </w:t>
      </w:r>
      <w:proofErr w:type="spellStart"/>
      <w:r>
        <w:t>problema</w:t>
      </w:r>
      <w:proofErr w:type="spellEnd"/>
      <w:r>
        <w:t xml:space="preserve">??? </w:t>
      </w:r>
    </w:p>
  </w:comment>
  <w:comment w:id="53" w:author="Marija" w:date="2019-04-04T00:46:00Z" w:initials="M">
    <w:p w14:paraId="12DE1D34" w14:textId="77777777" w:rsidR="00721002" w:rsidRDefault="00721002">
      <w:pPr>
        <w:pStyle w:val="CommentText"/>
      </w:pPr>
      <w:r>
        <w:rPr>
          <w:rStyle w:val="CommentReference"/>
        </w:rPr>
        <w:annotationRef/>
      </w:r>
      <w:proofErr w:type="spellStart"/>
      <w:r>
        <w:t>Preglupo</w:t>
      </w:r>
      <w:proofErr w:type="spellEnd"/>
      <w:r>
        <w:t xml:space="preserve"> </w:t>
      </w:r>
    </w:p>
  </w:comment>
  <w:comment w:id="54" w:author="Marija" w:date="2019-04-04T00:47:00Z" w:initials="M">
    <w:p w14:paraId="6E12FCE0" w14:textId="77777777" w:rsidR="00721002" w:rsidRDefault="00721002">
      <w:pPr>
        <w:pStyle w:val="CommentText"/>
      </w:pPr>
      <w:r>
        <w:rPr>
          <w:rStyle w:val="CommentReference"/>
        </w:rPr>
        <w:annotationRef/>
      </w:r>
      <w:proofErr w:type="spellStart"/>
      <w:r>
        <w:t>Ovo</w:t>
      </w:r>
      <w:proofErr w:type="spellEnd"/>
      <w:r>
        <w:t xml:space="preserve"> je </w:t>
      </w:r>
      <w:proofErr w:type="spellStart"/>
      <w:r>
        <w:t>konfuzno</w:t>
      </w:r>
      <w:proofErr w:type="spellEnd"/>
      <w:r>
        <w:t xml:space="preserve"> + </w:t>
      </w:r>
      <w:proofErr w:type="spellStart"/>
      <w:r>
        <w:t>kontradiktorno</w:t>
      </w:r>
      <w:proofErr w:type="spellEnd"/>
      <w:r>
        <w:t xml:space="preserve"> </w:t>
      </w:r>
      <w:proofErr w:type="spellStart"/>
      <w:r>
        <w:t>jer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nema</w:t>
      </w:r>
      <w:proofErr w:type="spellEnd"/>
      <w:r>
        <w:t xml:space="preserve"> </w:t>
      </w:r>
      <w:proofErr w:type="spellStart"/>
      <w:r>
        <w:t>informacija</w:t>
      </w:r>
      <w:proofErr w:type="spellEnd"/>
      <w:r>
        <w:t xml:space="preserve"> o </w:t>
      </w:r>
      <w:proofErr w:type="spellStart"/>
      <w:r>
        <w:t>opasnosti</w:t>
      </w:r>
      <w:proofErr w:type="spellEnd"/>
      <w:r>
        <w:t xml:space="preserve">, a </w:t>
      </w:r>
      <w:proofErr w:type="spellStart"/>
      <w:r>
        <w:t>onda</w:t>
      </w:r>
      <w:proofErr w:type="spellEnd"/>
      <w:r>
        <w:t xml:space="preserve"> se </w:t>
      </w:r>
      <w:proofErr w:type="spellStart"/>
      <w:r>
        <w:t>govori</w:t>
      </w:r>
      <w:proofErr w:type="spellEnd"/>
      <w:r>
        <w:t xml:space="preserve"> o </w:t>
      </w:r>
      <w:proofErr w:type="spellStart"/>
      <w:r>
        <w:t>konkretnim</w:t>
      </w:r>
      <w:proofErr w:type="spellEnd"/>
      <w:r>
        <w:t xml:space="preserve"> </w:t>
      </w:r>
      <w:proofErr w:type="spellStart"/>
      <w:r>
        <w:t>procentima</w:t>
      </w:r>
      <w:proofErr w:type="spellEnd"/>
      <w:r>
        <w:t xml:space="preserve">, </w:t>
      </w:r>
      <w:proofErr w:type="spellStart"/>
      <w:r>
        <w:t>što</w:t>
      </w:r>
      <w:proofErr w:type="spellEnd"/>
      <w:r>
        <w:t xml:space="preserve"> </w:t>
      </w:r>
      <w:proofErr w:type="spellStart"/>
      <w:r>
        <w:t>znači</w:t>
      </w:r>
      <w:proofErr w:type="spellEnd"/>
      <w:r>
        <w:t xml:space="preserve"> da </w:t>
      </w:r>
      <w:proofErr w:type="spellStart"/>
      <w:r>
        <w:t>zapravo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informacija</w:t>
      </w:r>
      <w:proofErr w:type="spellEnd"/>
      <w:r>
        <w:t xml:space="preserve">…. </w:t>
      </w:r>
      <w:proofErr w:type="spellStart"/>
      <w:r>
        <w:t>Glupavo</w:t>
      </w:r>
      <w:proofErr w:type="spellEnd"/>
      <w:r>
        <w:t xml:space="preserve"> mi je </w:t>
      </w:r>
      <w:proofErr w:type="spellStart"/>
      <w:r>
        <w:t>ovo</w:t>
      </w:r>
      <w:proofErr w:type="spellEnd"/>
      <w:r>
        <w:t xml:space="preserve">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CCD2893" w15:done="0"/>
  <w15:commentEx w15:paraId="059A4E45" w15:done="0"/>
  <w15:commentEx w15:paraId="1732F0D1" w15:done="0"/>
  <w15:commentEx w15:paraId="184D4F7B" w15:done="0"/>
  <w15:commentEx w15:paraId="68EED515" w15:done="0"/>
  <w15:commentEx w15:paraId="2D7177B2" w15:done="0"/>
  <w15:commentEx w15:paraId="7509C52C" w15:done="0"/>
  <w15:commentEx w15:paraId="12DE1D34" w15:done="0"/>
  <w15:commentEx w15:paraId="6E12FCE0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CCD2893" w16cid:durableId="2050A261"/>
  <w16cid:commentId w16cid:paraId="059A4E45" w16cid:durableId="2050A264"/>
  <w16cid:commentId w16cid:paraId="1732F0D1" w16cid:durableId="2050A268"/>
  <w16cid:commentId w16cid:paraId="184D4F7B" w16cid:durableId="2050A269"/>
  <w16cid:commentId w16cid:paraId="68EED515" w16cid:durableId="2050A26A"/>
  <w16cid:commentId w16cid:paraId="2D7177B2" w16cid:durableId="2050A26B"/>
  <w16cid:commentId w16cid:paraId="7509C52C" w16cid:durableId="2050A26C"/>
  <w16cid:commentId w16cid:paraId="12DE1D34" w16cid:durableId="2050A26D"/>
  <w16cid:commentId w16cid:paraId="6E12FCE0" w16cid:durableId="2050A26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AE187D" w14:textId="77777777" w:rsidR="005C0DB6" w:rsidRDefault="005C0DB6" w:rsidP="0033007A">
      <w:r>
        <w:separator/>
      </w:r>
    </w:p>
  </w:endnote>
  <w:endnote w:type="continuationSeparator" w:id="0">
    <w:p w14:paraId="34BA0F1E" w14:textId="77777777" w:rsidR="005C0DB6" w:rsidRDefault="005C0DB6" w:rsidP="003300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E4C021" w14:textId="2746ADD1" w:rsidR="00721002" w:rsidRDefault="008F5184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20A21226" wp14:editId="0B85CE44">
              <wp:simplePos x="0" y="0"/>
              <wp:positionH relativeFrom="page">
                <wp:posOffset>3679190</wp:posOffset>
              </wp:positionH>
              <wp:positionV relativeFrom="page">
                <wp:posOffset>9411970</wp:posOffset>
              </wp:positionV>
              <wp:extent cx="177800" cy="184785"/>
              <wp:effectExtent l="2540" t="1270" r="635" b="4445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7800" cy="1847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9EF4D4" w14:textId="77777777" w:rsidR="00721002" w:rsidRDefault="00721002">
                          <w:pPr>
                            <w:spacing w:before="20"/>
                            <w:ind w:left="40"/>
                            <w:rPr>
                              <w:sz w:val="20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  <w:sz w:val="20"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A21226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89.7pt;margin-top:741.1pt;width:14pt;height:14.5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" filled="f" stroked="f">
              <v:textbox inset="0,0,0,0">
                <w:txbxContent>
                  <w:p w14:paraId="049EF4D4" w14:textId="77777777" w:rsidR="00721002" w:rsidRDefault="00721002">
                    <w:pPr>
                      <w:spacing w:before="20"/>
                      <w:ind w:left="40"/>
                      <w:rPr>
                        <w:sz w:val="20"/>
                      </w:rPr>
                    </w:pPr>
                    <w:r>
                      <w:fldChar w:fldCharType="begin"/>
                    </w:r>
                    <w:r>
                      <w:rPr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noProof/>
                        <w:sz w:val="20"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8E2EA7" w14:textId="77777777" w:rsidR="005C0DB6" w:rsidRDefault="005C0DB6" w:rsidP="0033007A">
      <w:r>
        <w:separator/>
      </w:r>
    </w:p>
  </w:footnote>
  <w:footnote w:type="continuationSeparator" w:id="0">
    <w:p w14:paraId="38870D3A" w14:textId="77777777" w:rsidR="005C0DB6" w:rsidRDefault="005C0DB6" w:rsidP="003300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F75B7"/>
    <w:multiLevelType w:val="hybridMultilevel"/>
    <w:tmpl w:val="377E6EC6"/>
    <w:lvl w:ilvl="0" w:tplc="2272C692">
      <w:start w:val="1"/>
      <w:numFmt w:val="decimal"/>
      <w:lvlText w:val="%1"/>
      <w:lvlJc w:val="left"/>
      <w:pPr>
        <w:ind w:left="1314" w:hanging="277"/>
        <w:jc w:val="left"/>
      </w:pPr>
      <w:rPr>
        <w:rFonts w:ascii="Georgia" w:eastAsia="Georgia" w:hAnsi="Georgia" w:cs="Georgia" w:hint="default"/>
        <w:b/>
        <w:bCs/>
        <w:color w:val="0000FF"/>
        <w:w w:val="120"/>
        <w:sz w:val="18"/>
        <w:szCs w:val="18"/>
      </w:rPr>
    </w:lvl>
    <w:lvl w:ilvl="1" w:tplc="66181F9C">
      <w:numFmt w:val="none"/>
      <w:lvlText w:val=""/>
      <w:lvlJc w:val="left"/>
      <w:pPr>
        <w:tabs>
          <w:tab w:val="num" w:pos="360"/>
        </w:tabs>
      </w:pPr>
    </w:lvl>
    <w:lvl w:ilvl="2" w:tplc="13F62BF2">
      <w:numFmt w:val="none"/>
      <w:lvlText w:val=""/>
      <w:lvlJc w:val="left"/>
      <w:pPr>
        <w:tabs>
          <w:tab w:val="num" w:pos="360"/>
        </w:tabs>
      </w:pPr>
    </w:lvl>
    <w:lvl w:ilvl="3" w:tplc="2F02E3AC">
      <w:numFmt w:val="bullet"/>
      <w:lvlText w:val="•"/>
      <w:lvlJc w:val="left"/>
      <w:pPr>
        <w:ind w:left="3343" w:hanging="590"/>
      </w:pPr>
      <w:rPr>
        <w:rFonts w:hint="default"/>
      </w:rPr>
    </w:lvl>
    <w:lvl w:ilvl="4" w:tplc="BB4C002E">
      <w:numFmt w:val="bullet"/>
      <w:lvlText w:val="•"/>
      <w:lvlJc w:val="left"/>
      <w:pPr>
        <w:ind w:left="4086" w:hanging="590"/>
      </w:pPr>
      <w:rPr>
        <w:rFonts w:hint="default"/>
      </w:rPr>
    </w:lvl>
    <w:lvl w:ilvl="5" w:tplc="424A84B0">
      <w:numFmt w:val="bullet"/>
      <w:lvlText w:val="•"/>
      <w:lvlJc w:val="left"/>
      <w:pPr>
        <w:ind w:left="4829" w:hanging="590"/>
      </w:pPr>
      <w:rPr>
        <w:rFonts w:hint="default"/>
      </w:rPr>
    </w:lvl>
    <w:lvl w:ilvl="6" w:tplc="F516D73E">
      <w:numFmt w:val="bullet"/>
      <w:lvlText w:val="•"/>
      <w:lvlJc w:val="left"/>
      <w:pPr>
        <w:ind w:left="5572" w:hanging="590"/>
      </w:pPr>
      <w:rPr>
        <w:rFonts w:hint="default"/>
      </w:rPr>
    </w:lvl>
    <w:lvl w:ilvl="7" w:tplc="226AA35A">
      <w:numFmt w:val="bullet"/>
      <w:lvlText w:val="•"/>
      <w:lvlJc w:val="left"/>
      <w:pPr>
        <w:ind w:left="6315" w:hanging="590"/>
      </w:pPr>
      <w:rPr>
        <w:rFonts w:hint="default"/>
      </w:rPr>
    </w:lvl>
    <w:lvl w:ilvl="8" w:tplc="43824A4C">
      <w:numFmt w:val="bullet"/>
      <w:lvlText w:val="•"/>
      <w:lvlJc w:val="left"/>
      <w:pPr>
        <w:ind w:left="7059" w:hanging="590"/>
      </w:pPr>
      <w:rPr>
        <w:rFonts w:hint="default"/>
      </w:rPr>
    </w:lvl>
  </w:abstractNum>
  <w:abstractNum w:abstractNumId="1" w15:restartNumberingAfterBreak="0">
    <w:nsid w:val="61683017"/>
    <w:multiLevelType w:val="hybridMultilevel"/>
    <w:tmpl w:val="C0B8E94A"/>
    <w:lvl w:ilvl="0" w:tplc="8034B5DE">
      <w:start w:val="1"/>
      <w:numFmt w:val="decimal"/>
      <w:lvlText w:val="%1"/>
      <w:lvlJc w:val="left"/>
      <w:pPr>
        <w:ind w:left="4443" w:hanging="474"/>
        <w:jc w:val="left"/>
      </w:pPr>
      <w:rPr>
        <w:rFonts w:ascii="Georgia" w:eastAsia="Georgia" w:hAnsi="Georgia" w:cs="Georgia" w:hint="default"/>
        <w:b/>
        <w:bCs/>
        <w:w w:val="115"/>
        <w:sz w:val="28"/>
        <w:szCs w:val="28"/>
      </w:rPr>
    </w:lvl>
    <w:lvl w:ilvl="1" w:tplc="9DEA92B8">
      <w:numFmt w:val="none"/>
      <w:lvlText w:val=""/>
      <w:lvlJc w:val="left"/>
      <w:pPr>
        <w:tabs>
          <w:tab w:val="num" w:pos="360"/>
        </w:tabs>
      </w:pPr>
    </w:lvl>
    <w:lvl w:ilvl="2" w:tplc="019C185E">
      <w:numFmt w:val="none"/>
      <w:lvlText w:val=""/>
      <w:lvlJc w:val="left"/>
      <w:pPr>
        <w:tabs>
          <w:tab w:val="num" w:pos="360"/>
        </w:tabs>
      </w:pPr>
    </w:lvl>
    <w:lvl w:ilvl="3" w:tplc="4134F87A">
      <w:numFmt w:val="bullet"/>
      <w:lvlText w:val="•"/>
      <w:lvlJc w:val="left"/>
      <w:pPr>
        <w:ind w:left="2835" w:hanging="700"/>
      </w:pPr>
      <w:rPr>
        <w:rFonts w:hint="default"/>
      </w:rPr>
    </w:lvl>
    <w:lvl w:ilvl="4" w:tplc="0BF0306E">
      <w:numFmt w:val="bullet"/>
      <w:lvlText w:val="•"/>
      <w:lvlJc w:val="left"/>
      <w:pPr>
        <w:ind w:left="3651" w:hanging="700"/>
      </w:pPr>
      <w:rPr>
        <w:rFonts w:hint="default"/>
      </w:rPr>
    </w:lvl>
    <w:lvl w:ilvl="5" w:tplc="71846EA0">
      <w:numFmt w:val="bullet"/>
      <w:lvlText w:val="•"/>
      <w:lvlJc w:val="left"/>
      <w:pPr>
        <w:ind w:left="4467" w:hanging="700"/>
      </w:pPr>
      <w:rPr>
        <w:rFonts w:hint="default"/>
      </w:rPr>
    </w:lvl>
    <w:lvl w:ilvl="6" w:tplc="6964BA82">
      <w:numFmt w:val="bullet"/>
      <w:lvlText w:val="•"/>
      <w:lvlJc w:val="left"/>
      <w:pPr>
        <w:ind w:left="5282" w:hanging="700"/>
      </w:pPr>
      <w:rPr>
        <w:rFonts w:hint="default"/>
      </w:rPr>
    </w:lvl>
    <w:lvl w:ilvl="7" w:tplc="C0286656">
      <w:numFmt w:val="bullet"/>
      <w:lvlText w:val="•"/>
      <w:lvlJc w:val="left"/>
      <w:pPr>
        <w:ind w:left="6098" w:hanging="700"/>
      </w:pPr>
      <w:rPr>
        <w:rFonts w:hint="default"/>
      </w:rPr>
    </w:lvl>
    <w:lvl w:ilvl="8" w:tplc="4BEC2B60">
      <w:numFmt w:val="bullet"/>
      <w:lvlText w:val="•"/>
      <w:lvlJc w:val="left"/>
      <w:pPr>
        <w:ind w:left="6914" w:hanging="7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Viktor Milovanović">
    <w15:presenceInfo w15:providerId="AD" w15:userId="S-1-5-21-3929297623-232554773-2019360702-117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proofState w:spelling="clean" w:grammar="clean"/>
  <w:trackRevisions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07A"/>
    <w:rsid w:val="000349FF"/>
    <w:rsid w:val="000A2B38"/>
    <w:rsid w:val="000A4003"/>
    <w:rsid w:val="000B70A6"/>
    <w:rsid w:val="000E54E7"/>
    <w:rsid w:val="00104C55"/>
    <w:rsid w:val="00113C99"/>
    <w:rsid w:val="00145E35"/>
    <w:rsid w:val="00172DDE"/>
    <w:rsid w:val="00215614"/>
    <w:rsid w:val="002A4FBB"/>
    <w:rsid w:val="0033007A"/>
    <w:rsid w:val="003D6566"/>
    <w:rsid w:val="00482524"/>
    <w:rsid w:val="004D2ABF"/>
    <w:rsid w:val="004E3993"/>
    <w:rsid w:val="005C0DB6"/>
    <w:rsid w:val="00625753"/>
    <w:rsid w:val="0064276C"/>
    <w:rsid w:val="006B76CB"/>
    <w:rsid w:val="00721002"/>
    <w:rsid w:val="00752109"/>
    <w:rsid w:val="00801F91"/>
    <w:rsid w:val="00832890"/>
    <w:rsid w:val="00841C19"/>
    <w:rsid w:val="008F5184"/>
    <w:rsid w:val="00910AEB"/>
    <w:rsid w:val="009B342E"/>
    <w:rsid w:val="009F01B6"/>
    <w:rsid w:val="00A25DEA"/>
    <w:rsid w:val="00A7004B"/>
    <w:rsid w:val="00AD2C19"/>
    <w:rsid w:val="00BF3EC1"/>
    <w:rsid w:val="00C40CE2"/>
    <w:rsid w:val="00CB74C5"/>
    <w:rsid w:val="00E25CD2"/>
    <w:rsid w:val="00EB51DE"/>
    <w:rsid w:val="00EC04DE"/>
    <w:rsid w:val="00F36DB5"/>
    <w:rsid w:val="00F43E33"/>
    <w:rsid w:val="00F70AA5"/>
    <w:rsid w:val="00F74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6D0602"/>
  <w15:docId w15:val="{65542E88-2EAA-4359-A91A-4DD1184B3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sid w:val="0033007A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33007A"/>
    <w:pPr>
      <w:ind w:left="1314"/>
      <w:outlineLvl w:val="0"/>
    </w:pPr>
    <w:rPr>
      <w:rFonts w:ascii="Georgia" w:eastAsia="Georgia" w:hAnsi="Georgia" w:cs="Georgia"/>
      <w:b/>
      <w:bCs/>
      <w:sz w:val="28"/>
      <w:szCs w:val="28"/>
    </w:rPr>
  </w:style>
  <w:style w:type="paragraph" w:styleId="Heading2">
    <w:name w:val="heading 2"/>
    <w:basedOn w:val="Normal"/>
    <w:uiPriority w:val="1"/>
    <w:qFormat/>
    <w:rsid w:val="0033007A"/>
    <w:pPr>
      <w:ind w:left="1926" w:hanging="612"/>
      <w:outlineLvl w:val="1"/>
    </w:pPr>
    <w:rPr>
      <w:rFonts w:ascii="Georgia" w:eastAsia="Georgia" w:hAnsi="Georgia" w:cs="Georgia"/>
      <w:b/>
      <w:bCs/>
      <w:sz w:val="24"/>
      <w:szCs w:val="24"/>
    </w:rPr>
  </w:style>
  <w:style w:type="paragraph" w:styleId="Heading3">
    <w:name w:val="heading 3"/>
    <w:basedOn w:val="Normal"/>
    <w:uiPriority w:val="1"/>
    <w:qFormat/>
    <w:rsid w:val="0033007A"/>
    <w:pPr>
      <w:ind w:left="2014" w:hanging="700"/>
      <w:outlineLvl w:val="2"/>
    </w:pPr>
    <w:rPr>
      <w:rFonts w:ascii="Georgia" w:eastAsia="Georgia" w:hAnsi="Georgia" w:cs="Georgia"/>
      <w:b/>
      <w:bCs/>
      <w:sz w:val="20"/>
      <w:szCs w:val="20"/>
    </w:rPr>
  </w:style>
  <w:style w:type="paragraph" w:styleId="Heading4">
    <w:name w:val="heading 4"/>
    <w:basedOn w:val="Normal"/>
    <w:uiPriority w:val="1"/>
    <w:qFormat/>
    <w:rsid w:val="0033007A"/>
    <w:pPr>
      <w:ind w:left="1314"/>
      <w:outlineLvl w:val="3"/>
    </w:pPr>
    <w:rPr>
      <w:rFonts w:ascii="Georgia" w:eastAsia="Georgia" w:hAnsi="Georgia" w:cs="Georgia"/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rsid w:val="0033007A"/>
    <w:pPr>
      <w:spacing w:before="199"/>
      <w:ind w:left="1314"/>
    </w:pPr>
    <w:rPr>
      <w:rFonts w:ascii="Georgia" w:eastAsia="Georgia" w:hAnsi="Georgia" w:cs="Georgia"/>
      <w:b/>
      <w:bCs/>
      <w:sz w:val="18"/>
      <w:szCs w:val="18"/>
    </w:rPr>
  </w:style>
  <w:style w:type="paragraph" w:styleId="TOC2">
    <w:name w:val="toc 2"/>
    <w:basedOn w:val="Normal"/>
    <w:uiPriority w:val="1"/>
    <w:qFormat/>
    <w:rsid w:val="0033007A"/>
    <w:pPr>
      <w:spacing w:before="12"/>
      <w:ind w:left="2014" w:hanging="424"/>
    </w:pPr>
    <w:rPr>
      <w:sz w:val="18"/>
      <w:szCs w:val="18"/>
    </w:rPr>
  </w:style>
  <w:style w:type="paragraph" w:styleId="TOC3">
    <w:name w:val="toc 3"/>
    <w:basedOn w:val="Normal"/>
    <w:uiPriority w:val="1"/>
    <w:qFormat/>
    <w:rsid w:val="0033007A"/>
    <w:pPr>
      <w:spacing w:before="12"/>
      <w:ind w:left="2603" w:hanging="589"/>
    </w:pPr>
    <w:rPr>
      <w:sz w:val="18"/>
      <w:szCs w:val="18"/>
    </w:rPr>
  </w:style>
  <w:style w:type="paragraph" w:styleId="BodyText">
    <w:name w:val="Body Text"/>
    <w:basedOn w:val="Normal"/>
    <w:uiPriority w:val="1"/>
    <w:qFormat/>
    <w:rsid w:val="0033007A"/>
    <w:rPr>
      <w:sz w:val="18"/>
      <w:szCs w:val="18"/>
    </w:rPr>
  </w:style>
  <w:style w:type="paragraph" w:styleId="ListParagraph">
    <w:name w:val="List Paragraph"/>
    <w:basedOn w:val="Normal"/>
    <w:uiPriority w:val="1"/>
    <w:qFormat/>
    <w:rsid w:val="0033007A"/>
    <w:pPr>
      <w:ind w:left="2014"/>
    </w:pPr>
    <w:rPr>
      <w:rFonts w:ascii="Georgia" w:eastAsia="Georgia" w:hAnsi="Georgia" w:cs="Georgia"/>
    </w:rPr>
  </w:style>
  <w:style w:type="paragraph" w:customStyle="1" w:styleId="TableParagraph">
    <w:name w:val="Table Paragraph"/>
    <w:basedOn w:val="Normal"/>
    <w:uiPriority w:val="1"/>
    <w:qFormat/>
    <w:rsid w:val="0033007A"/>
  </w:style>
  <w:style w:type="paragraph" w:styleId="BalloonText">
    <w:name w:val="Balloon Text"/>
    <w:basedOn w:val="Normal"/>
    <w:link w:val="BalloonTextChar"/>
    <w:uiPriority w:val="99"/>
    <w:semiHidden/>
    <w:unhideWhenUsed/>
    <w:rsid w:val="0062575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5753"/>
    <w:rPr>
      <w:rFonts w:ascii="Tahoma" w:eastAsia="Times New Roman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0B70A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70A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70A6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70A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B70A6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microsoft.com/office/2016/09/relationships/commentsIds" Target="commentsIds.xml"/><Relationship Id="rId4" Type="http://schemas.openxmlformats.org/officeDocument/2006/relationships/webSettings" Target="web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2537</Words>
  <Characters>14462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Viktor Milovanović</dc:creator>
  <cp:lastModifiedBy>Viktor Milovanović</cp:lastModifiedBy>
  <cp:revision>2</cp:revision>
  <cp:lastPrinted>2019-04-04T14:16:00Z</cp:lastPrinted>
  <dcterms:created xsi:type="dcterms:W3CDTF">2019-04-04T16:31:00Z</dcterms:created>
  <dcterms:modified xsi:type="dcterms:W3CDTF">2019-04-04T16:31:00Z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2019-04-03T00:00:00Z</vt:filetime>
  </property>
  <property fmtid="{D5CDD505-2E9C-101B-9397-08002B2CF9AE}" pid="3" name="Creator">
    <vt:lpwstr>LaTeX with hyperref package</vt:lpwstr>
  </property>
  <property fmtid="{D5CDD505-2E9C-101B-9397-08002B2CF9AE}" pid="4" name="LastSaved">
    <vt:filetime>2019-04-03T00:00:00Z</vt:filetime>
  </property>
</Properties>
</file>